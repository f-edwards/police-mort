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0970E" w14:textId="5412E763" w:rsidR="009D2D08" w:rsidRPr="00113E63" w:rsidRDefault="00122098" w:rsidP="00113E63">
      <w:pPr>
        <w:pStyle w:val="Title"/>
        <w:rPr>
          <w:rFonts w:cs="Courier New"/>
          <w:sz w:val="24"/>
          <w:szCs w:val="24"/>
        </w:rPr>
      </w:pPr>
      <w:commentRangeStart w:id="0"/>
      <w:r w:rsidRPr="00F21CC3">
        <w:rPr>
          <w:rFonts w:cs="Courier New"/>
          <w:sz w:val="24"/>
          <w:szCs w:val="24"/>
        </w:rPr>
        <w:t>XXXXXX:</w:t>
      </w:r>
      <w:commentRangeEnd w:id="0"/>
      <w:r w:rsidRPr="00113E63">
        <w:rPr>
          <w:rStyle w:val="CommentReference"/>
          <w:rFonts w:eastAsiaTheme="minorHAnsi" w:cstheme="minorBidi"/>
          <w:spacing w:val="0"/>
          <w:kern w:val="0"/>
          <w:sz w:val="24"/>
          <w:szCs w:val="24"/>
        </w:rPr>
        <w:commentReference w:id="0"/>
      </w:r>
      <w:r w:rsidRPr="00113E63">
        <w:rPr>
          <w:rFonts w:cs="Courier New"/>
          <w:sz w:val="24"/>
          <w:szCs w:val="24"/>
        </w:rPr>
        <w:t xml:space="preserve"> </w:t>
      </w:r>
      <w:r w:rsidR="009D2D08" w:rsidRPr="00113E63">
        <w:rPr>
          <w:rFonts w:cs="Courier New"/>
          <w:sz w:val="24"/>
          <w:szCs w:val="24"/>
        </w:rPr>
        <w:t>Race, place, and police involved deaths</w:t>
      </w:r>
    </w:p>
    <w:p w14:paraId="2BFF21C7" w14:textId="77777777" w:rsidR="00E748CD" w:rsidRPr="00113E63" w:rsidRDefault="00E748CD" w:rsidP="00825945">
      <w:pPr>
        <w:spacing w:line="360" w:lineRule="auto"/>
        <w:rPr>
          <w:rFonts w:cs="Courier New"/>
          <w:b/>
          <w:sz w:val="24"/>
          <w:szCs w:val="24"/>
          <w:u w:val="single"/>
        </w:rPr>
      </w:pPr>
    </w:p>
    <w:p w14:paraId="775FC0BC" w14:textId="08C03A1D" w:rsidR="006019F7" w:rsidRPr="00113E63" w:rsidRDefault="00F96FDD" w:rsidP="00651A00">
      <w:pPr>
        <w:spacing w:line="360" w:lineRule="auto"/>
        <w:ind w:firstLine="0"/>
        <w:rPr>
          <w:rFonts w:cs="Courier New"/>
          <w:b/>
          <w:sz w:val="24"/>
          <w:szCs w:val="24"/>
          <w:u w:val="single"/>
        </w:rPr>
      </w:pPr>
      <w:r>
        <w:rPr>
          <w:rFonts w:cs="Courier New"/>
          <w:b/>
          <w:sz w:val="24"/>
          <w:szCs w:val="24"/>
          <w:u w:val="single"/>
        </w:rPr>
        <w:t>N words (4805)</w:t>
      </w:r>
      <w:r w:rsidR="003862C8" w:rsidRPr="00113E63">
        <w:rPr>
          <w:rFonts w:cs="Courier New"/>
          <w:b/>
          <w:sz w:val="24"/>
          <w:szCs w:val="24"/>
          <w:u w:val="single"/>
        </w:rPr>
        <w:t xml:space="preserve"> </w:t>
      </w:r>
      <w:r w:rsidR="003862C8" w:rsidRPr="00113E63">
        <w:rPr>
          <w:rFonts w:cs="Courier New"/>
          <w:b/>
          <w:sz w:val="24"/>
          <w:szCs w:val="24"/>
          <w:u w:val="single"/>
        </w:rPr>
        <w:br w:type="page"/>
      </w:r>
    </w:p>
    <w:p w14:paraId="2F71E588" w14:textId="77777777" w:rsidR="006019F7" w:rsidRPr="00113E63" w:rsidRDefault="009D2D08" w:rsidP="00113E63">
      <w:pPr>
        <w:pStyle w:val="Heading2"/>
        <w:rPr>
          <w:rFonts w:cs="Courier New"/>
          <w:sz w:val="24"/>
          <w:szCs w:val="24"/>
        </w:rPr>
      </w:pPr>
      <w:r w:rsidRPr="00113E63">
        <w:rPr>
          <w:rFonts w:cs="Courier New"/>
          <w:sz w:val="24"/>
          <w:szCs w:val="24"/>
        </w:rPr>
        <w:lastRenderedPageBreak/>
        <w:t>Abstract</w:t>
      </w:r>
    </w:p>
    <w:p w14:paraId="3F7F6859" w14:textId="05DAA0E1" w:rsidR="006019F7" w:rsidRPr="00113E63" w:rsidRDefault="009D2D08" w:rsidP="00113E63">
      <w:pPr>
        <w:pStyle w:val="NoSpacing"/>
        <w:rPr>
          <w:rFonts w:cs="Courier New"/>
          <w:sz w:val="24"/>
          <w:szCs w:val="24"/>
        </w:rPr>
      </w:pPr>
      <w:r w:rsidRPr="00113E63">
        <w:rPr>
          <w:rFonts w:cs="Courier New"/>
          <w:b/>
          <w:sz w:val="24"/>
          <w:szCs w:val="24"/>
        </w:rPr>
        <w:t>Objective.</w:t>
      </w:r>
      <w:r w:rsidR="006019F7" w:rsidRPr="00113E63">
        <w:rPr>
          <w:rFonts w:cs="Courier New"/>
          <w:sz w:val="24"/>
          <w:szCs w:val="24"/>
        </w:rPr>
        <w:t xml:space="preserve"> To estimate mortality </w:t>
      </w:r>
      <w:r w:rsidR="00497601" w:rsidRPr="00113E63">
        <w:rPr>
          <w:rFonts w:cs="Courier New"/>
          <w:sz w:val="24"/>
          <w:szCs w:val="24"/>
        </w:rPr>
        <w:t xml:space="preserve">due to </w:t>
      </w:r>
      <w:r w:rsidR="006019F7" w:rsidRPr="00113E63">
        <w:rPr>
          <w:rFonts w:cs="Courier New"/>
          <w:sz w:val="24"/>
          <w:szCs w:val="24"/>
        </w:rPr>
        <w:t xml:space="preserve">police-involved deaths by race and </w:t>
      </w:r>
      <w:r w:rsidR="00E138C9" w:rsidRPr="00113E63">
        <w:rPr>
          <w:rFonts w:cs="Courier New"/>
          <w:sz w:val="24"/>
          <w:szCs w:val="24"/>
        </w:rPr>
        <w:t xml:space="preserve">place </w:t>
      </w:r>
      <w:r w:rsidR="006019F7" w:rsidRPr="00113E63">
        <w:rPr>
          <w:rFonts w:cs="Courier New"/>
          <w:sz w:val="24"/>
          <w:szCs w:val="24"/>
        </w:rPr>
        <w:t>in the United States.</w:t>
      </w:r>
    </w:p>
    <w:p w14:paraId="55CBCF31" w14:textId="77777777" w:rsidR="00E138C9" w:rsidRPr="00113E63" w:rsidRDefault="00E138C9" w:rsidP="00113E63">
      <w:pPr>
        <w:pStyle w:val="NoSpacing"/>
        <w:rPr>
          <w:rFonts w:cs="Courier New"/>
          <w:sz w:val="24"/>
          <w:szCs w:val="24"/>
        </w:rPr>
      </w:pPr>
    </w:p>
    <w:p w14:paraId="5F10C49D" w14:textId="40082ED9" w:rsidR="00E138C9" w:rsidRPr="00113E63" w:rsidRDefault="006019F7" w:rsidP="00113E63">
      <w:pPr>
        <w:pStyle w:val="NoSpacing"/>
        <w:rPr>
          <w:rFonts w:cs="Courier New"/>
          <w:sz w:val="24"/>
          <w:szCs w:val="24"/>
        </w:rPr>
      </w:pPr>
      <w:r w:rsidRPr="00113E63">
        <w:rPr>
          <w:rFonts w:cs="Courier New"/>
          <w:b/>
          <w:sz w:val="24"/>
          <w:szCs w:val="24"/>
        </w:rPr>
        <w:t>M</w:t>
      </w:r>
      <w:r w:rsidR="009D2D08" w:rsidRPr="00113E63">
        <w:rPr>
          <w:rFonts w:cs="Courier New"/>
          <w:b/>
          <w:sz w:val="24"/>
          <w:szCs w:val="24"/>
        </w:rPr>
        <w:t>ethods.</w:t>
      </w:r>
      <w:r w:rsidR="009D2D08" w:rsidRPr="00113E63">
        <w:rPr>
          <w:rFonts w:cs="Courier New"/>
          <w:sz w:val="24"/>
          <w:szCs w:val="24"/>
        </w:rPr>
        <w:t xml:space="preserve"> </w:t>
      </w:r>
      <w:r w:rsidRPr="00113E63">
        <w:rPr>
          <w:rFonts w:cs="Courier New"/>
          <w:sz w:val="24"/>
          <w:szCs w:val="24"/>
        </w:rPr>
        <w:t xml:space="preserve">We </w:t>
      </w:r>
      <w:r w:rsidR="00E138C9" w:rsidRPr="00113E63">
        <w:rPr>
          <w:rFonts w:cs="Courier New"/>
          <w:sz w:val="24"/>
          <w:szCs w:val="24"/>
        </w:rPr>
        <w:t>use crowdsourced police-involved fatality data</w:t>
      </w:r>
      <w:r w:rsidR="00C8299D">
        <w:rPr>
          <w:rFonts w:cs="Courier New"/>
          <w:sz w:val="24"/>
          <w:szCs w:val="24"/>
        </w:rPr>
        <w:t xml:space="preserve"> collected </w:t>
      </w:r>
      <w:r w:rsidR="00C8299D" w:rsidRPr="003E0EEC">
        <w:rPr>
          <w:sz w:val="24"/>
          <w:szCs w:val="24"/>
        </w:rPr>
        <w:t>between January 1, 2013 and May 8, 2017</w:t>
      </w:r>
      <w:r w:rsidR="00E138C9" w:rsidRPr="00113E63">
        <w:rPr>
          <w:rFonts w:cs="Courier New"/>
          <w:sz w:val="24"/>
          <w:szCs w:val="24"/>
        </w:rPr>
        <w:t xml:space="preserve"> to construct </w:t>
      </w:r>
      <w:r w:rsidR="00397868" w:rsidRPr="00113E63">
        <w:rPr>
          <w:rFonts w:cs="Courier New"/>
          <w:sz w:val="24"/>
          <w:szCs w:val="24"/>
        </w:rPr>
        <w:t xml:space="preserve">multilevel, </w:t>
      </w:r>
      <w:r w:rsidRPr="00113E63">
        <w:rPr>
          <w:rFonts w:cs="Courier New"/>
          <w:sz w:val="24"/>
          <w:szCs w:val="24"/>
        </w:rPr>
        <w:t xml:space="preserve">Bayesian </w:t>
      </w:r>
      <w:r w:rsidR="00682B35" w:rsidRPr="00113E63">
        <w:rPr>
          <w:rFonts w:cs="Courier New"/>
          <w:sz w:val="24"/>
          <w:szCs w:val="24"/>
        </w:rPr>
        <w:t xml:space="preserve">negative binomial </w:t>
      </w:r>
      <w:r w:rsidRPr="00113E63">
        <w:rPr>
          <w:rFonts w:cs="Courier New"/>
          <w:sz w:val="24"/>
          <w:szCs w:val="24"/>
        </w:rPr>
        <w:t>models</w:t>
      </w:r>
      <w:r w:rsidR="00E138C9" w:rsidRPr="00113E63">
        <w:rPr>
          <w:rFonts w:cs="Courier New"/>
          <w:sz w:val="24"/>
          <w:szCs w:val="24"/>
        </w:rPr>
        <w:t xml:space="preserve">. We use these models to estimate fatality risk for the Blacks, </w:t>
      </w:r>
      <w:r w:rsidR="00651A00" w:rsidRPr="00113E63">
        <w:rPr>
          <w:rFonts w:cs="Courier New"/>
          <w:sz w:val="24"/>
          <w:szCs w:val="24"/>
        </w:rPr>
        <w:t>Hispanics</w:t>
      </w:r>
      <w:r w:rsidR="00E138C9" w:rsidRPr="00113E63">
        <w:rPr>
          <w:rFonts w:cs="Courier New"/>
          <w:sz w:val="24"/>
          <w:szCs w:val="24"/>
        </w:rPr>
        <w:t xml:space="preserve"> and Whites for all counties in the US.</w:t>
      </w:r>
      <w:r w:rsidR="00E138C9" w:rsidRPr="00113E63" w:rsidDel="00E138C9">
        <w:rPr>
          <w:rFonts w:cs="Courier New"/>
          <w:sz w:val="24"/>
          <w:szCs w:val="24"/>
        </w:rPr>
        <w:t xml:space="preserve"> </w:t>
      </w:r>
    </w:p>
    <w:p w14:paraId="13BBB528" w14:textId="34A2E35E" w:rsidR="00E138C9" w:rsidRPr="00113E63" w:rsidRDefault="00E138C9" w:rsidP="00113E63">
      <w:pPr>
        <w:pStyle w:val="NoSpacing"/>
        <w:rPr>
          <w:rFonts w:cs="Courier New"/>
          <w:sz w:val="24"/>
          <w:szCs w:val="24"/>
        </w:rPr>
      </w:pPr>
    </w:p>
    <w:p w14:paraId="5B7E8B06" w14:textId="36D6E9F7" w:rsidR="006019F7" w:rsidRPr="00113E63" w:rsidRDefault="009D2D08" w:rsidP="00113E63">
      <w:pPr>
        <w:pStyle w:val="NoSpacing"/>
        <w:rPr>
          <w:rFonts w:cs="Courier New"/>
          <w:sz w:val="24"/>
          <w:szCs w:val="24"/>
        </w:rPr>
      </w:pPr>
      <w:r w:rsidRPr="00113E63">
        <w:rPr>
          <w:rFonts w:cs="Courier New"/>
          <w:b/>
          <w:sz w:val="24"/>
          <w:szCs w:val="24"/>
        </w:rPr>
        <w:t>Results.</w:t>
      </w:r>
      <w:r w:rsidR="006019F7" w:rsidRPr="00113E63">
        <w:rPr>
          <w:rFonts w:cs="Courier New"/>
          <w:sz w:val="24"/>
          <w:szCs w:val="24"/>
        </w:rPr>
        <w:t xml:space="preserve"> </w:t>
      </w:r>
      <w:r w:rsidR="00E138C9" w:rsidRPr="00113E63">
        <w:rPr>
          <w:rFonts w:cs="Courier New"/>
          <w:sz w:val="24"/>
          <w:szCs w:val="24"/>
        </w:rPr>
        <w:t xml:space="preserve"> We estimate that police in the US. are involved, on average, in 4.5 deaths per day.</w:t>
      </w:r>
      <w:r w:rsidR="0055151D" w:rsidRPr="00113E63">
        <w:rPr>
          <w:rFonts w:cs="Courier New"/>
          <w:sz w:val="24"/>
          <w:szCs w:val="24"/>
        </w:rPr>
        <w:t xml:space="preserve"> </w:t>
      </w:r>
      <w:r w:rsidR="00E138C9" w:rsidRPr="00113E63">
        <w:rPr>
          <w:rFonts w:cs="Courier New"/>
          <w:sz w:val="24"/>
          <w:szCs w:val="24"/>
        </w:rPr>
        <w:t xml:space="preserve">Model results show that Black fatality risk is between 0.88 and 1.12 deaths per 100,000 per year, </w:t>
      </w:r>
      <w:r w:rsidR="00651A00" w:rsidRPr="00113E63">
        <w:rPr>
          <w:rFonts w:cs="Courier New"/>
          <w:sz w:val="24"/>
          <w:szCs w:val="24"/>
        </w:rPr>
        <w:t>Hispanic</w:t>
      </w:r>
      <w:r w:rsidR="00E138C9" w:rsidRPr="00113E63">
        <w:rPr>
          <w:rFonts w:cs="Courier New"/>
          <w:sz w:val="24"/>
          <w:szCs w:val="24"/>
        </w:rPr>
        <w:t xml:space="preserve"> risk is between 0.40 and 0.61, White fatality risk is between 0.36 and 0.42, and total fatality risk is between 0.36 and 0.42 deaths per 100,000 per year. This risk varies substantially across US regions and metro types.</w:t>
      </w:r>
    </w:p>
    <w:p w14:paraId="4B7A005D" w14:textId="77777777" w:rsidR="00E138C9" w:rsidRPr="00113E63" w:rsidRDefault="00E138C9" w:rsidP="00113E63">
      <w:pPr>
        <w:pStyle w:val="NoSpacing"/>
        <w:rPr>
          <w:rFonts w:cs="Courier New"/>
          <w:sz w:val="24"/>
          <w:szCs w:val="24"/>
        </w:rPr>
      </w:pPr>
    </w:p>
    <w:p w14:paraId="20A8464A" w14:textId="6DDA6891" w:rsidR="006019F7" w:rsidRPr="00113E63" w:rsidRDefault="00C74E09" w:rsidP="00113E63">
      <w:pPr>
        <w:pStyle w:val="NoSpacing"/>
        <w:rPr>
          <w:rFonts w:cs="Courier New"/>
          <w:sz w:val="24"/>
          <w:szCs w:val="24"/>
        </w:rPr>
      </w:pPr>
      <w:r w:rsidRPr="00113E63">
        <w:rPr>
          <w:rFonts w:cs="Courier New"/>
          <w:b/>
          <w:sz w:val="24"/>
          <w:szCs w:val="24"/>
        </w:rPr>
        <w:t>Conclusions.</w:t>
      </w:r>
      <w:r w:rsidR="006019F7" w:rsidRPr="00113E63">
        <w:rPr>
          <w:rFonts w:cs="Courier New"/>
          <w:sz w:val="24"/>
          <w:szCs w:val="24"/>
        </w:rPr>
        <w:t xml:space="preserve"> </w:t>
      </w:r>
      <w:r w:rsidR="00E138C9" w:rsidRPr="00113E63">
        <w:rPr>
          <w:rFonts w:cs="Courier New"/>
          <w:sz w:val="24"/>
          <w:szCs w:val="24"/>
        </w:rPr>
        <w:t>The risk of death in an encounter with police is highly sensitive to race and place</w:t>
      </w:r>
      <w:r w:rsidR="000E5A4B" w:rsidRPr="00113E63">
        <w:rPr>
          <w:rFonts w:cs="Courier New"/>
          <w:sz w:val="24"/>
          <w:szCs w:val="24"/>
        </w:rPr>
        <w:t>, and policing is an important social determinant of health</w:t>
      </w:r>
      <w:r w:rsidR="00E138C9" w:rsidRPr="00113E63">
        <w:rPr>
          <w:rFonts w:cs="Courier New"/>
          <w:sz w:val="24"/>
          <w:szCs w:val="24"/>
        </w:rPr>
        <w:t xml:space="preserve">. </w:t>
      </w:r>
      <w:r w:rsidR="000E5A4B" w:rsidRPr="00113E63">
        <w:rPr>
          <w:rFonts w:cs="Courier New"/>
          <w:sz w:val="24"/>
          <w:szCs w:val="24"/>
        </w:rPr>
        <w:t xml:space="preserve">Despite the lack of reliable official statistics, new methods can quantify </w:t>
      </w:r>
      <w:r w:rsidR="00943139" w:rsidRPr="00113E63">
        <w:rPr>
          <w:rFonts w:cs="Courier New"/>
          <w:sz w:val="24"/>
          <w:szCs w:val="24"/>
        </w:rPr>
        <w:t>fatality risk and uncertainty with relatively sparse data</w:t>
      </w:r>
      <w:r w:rsidR="00651A00" w:rsidRPr="00113E63">
        <w:rPr>
          <w:rFonts w:cs="Courier New"/>
          <w:sz w:val="24"/>
          <w:szCs w:val="24"/>
        </w:rPr>
        <w:t xml:space="preserve"> that characterizes US</w:t>
      </w:r>
      <w:r w:rsidR="006C01A3" w:rsidRPr="00113E63">
        <w:rPr>
          <w:rFonts w:cs="Courier New"/>
          <w:sz w:val="24"/>
          <w:szCs w:val="24"/>
        </w:rPr>
        <w:t xml:space="preserve"> police-involved fatality data</w:t>
      </w:r>
      <w:r w:rsidR="00943139" w:rsidRPr="00113E63">
        <w:rPr>
          <w:rFonts w:cs="Courier New"/>
          <w:sz w:val="24"/>
          <w:szCs w:val="24"/>
        </w:rPr>
        <w:t>.</w:t>
      </w:r>
    </w:p>
    <w:p w14:paraId="68F56C27" w14:textId="77777777" w:rsidR="00E138C9" w:rsidRPr="00113E63" w:rsidRDefault="00E138C9" w:rsidP="00113E63">
      <w:pPr>
        <w:pStyle w:val="NoSpacing"/>
        <w:rPr>
          <w:rFonts w:cs="Courier New"/>
          <w:sz w:val="24"/>
          <w:szCs w:val="24"/>
        </w:rPr>
      </w:pPr>
    </w:p>
    <w:p w14:paraId="729D47F1" w14:textId="77C7029C" w:rsidR="006019F7" w:rsidRPr="00113E63" w:rsidRDefault="006019F7" w:rsidP="00113E63">
      <w:pPr>
        <w:pStyle w:val="NoSpacing"/>
        <w:rPr>
          <w:rFonts w:cs="Courier New"/>
          <w:sz w:val="24"/>
          <w:szCs w:val="24"/>
        </w:rPr>
      </w:pPr>
      <w:r w:rsidRPr="00113E63">
        <w:rPr>
          <w:rFonts w:cs="Courier New"/>
          <w:b/>
          <w:sz w:val="24"/>
          <w:szCs w:val="24"/>
        </w:rPr>
        <w:t>Policy Implications.</w:t>
      </w:r>
      <w:r w:rsidRPr="00113E63">
        <w:rPr>
          <w:rFonts w:cs="Courier New"/>
          <w:sz w:val="24"/>
          <w:szCs w:val="24"/>
        </w:rPr>
        <w:t xml:space="preserve"> </w:t>
      </w:r>
      <w:r w:rsidR="00372FE2" w:rsidRPr="00113E63">
        <w:rPr>
          <w:rFonts w:cs="Courier New"/>
          <w:sz w:val="24"/>
          <w:szCs w:val="24"/>
        </w:rPr>
        <w:t>Efforts to address unequal exposure to police violence should take regional and local variation into account.</w:t>
      </w:r>
      <w:r w:rsidR="006C01A3" w:rsidRPr="00113E63">
        <w:rPr>
          <w:rFonts w:cs="Courier New"/>
          <w:sz w:val="24"/>
          <w:szCs w:val="24"/>
        </w:rPr>
        <w:t xml:space="preserve"> Such efforts can lead to more targeted place-based interventions to reduce racial disparities in police-involved deaths. </w:t>
      </w:r>
      <w:r w:rsidR="00B90DEB" w:rsidRPr="00113E63">
        <w:rPr>
          <w:rFonts w:cs="Courier New"/>
          <w:sz w:val="24"/>
          <w:szCs w:val="24"/>
        </w:rPr>
        <w:t xml:space="preserve">MORE? </w:t>
      </w:r>
    </w:p>
    <w:p w14:paraId="5CA2212B" w14:textId="77777777" w:rsidR="007D7E35" w:rsidRPr="00113E63" w:rsidRDefault="007D7E35" w:rsidP="00825945">
      <w:pPr>
        <w:spacing w:line="360" w:lineRule="auto"/>
        <w:rPr>
          <w:rFonts w:cs="Courier New"/>
          <w:sz w:val="24"/>
          <w:szCs w:val="24"/>
        </w:rPr>
      </w:pPr>
    </w:p>
    <w:p w14:paraId="16DDD832" w14:textId="28BC17BB" w:rsidR="006019F7" w:rsidRPr="00113E63" w:rsidRDefault="00FF369E" w:rsidP="00113E63">
      <w:pPr>
        <w:pStyle w:val="Heading2"/>
        <w:rPr>
          <w:rFonts w:cs="Courier New"/>
          <w:sz w:val="24"/>
          <w:szCs w:val="24"/>
        </w:rPr>
      </w:pPr>
      <w:r w:rsidRPr="00113E63">
        <w:rPr>
          <w:rFonts w:cs="Courier New"/>
          <w:sz w:val="24"/>
          <w:szCs w:val="24"/>
        </w:rPr>
        <w:t>INTRODUCTION</w:t>
      </w:r>
    </w:p>
    <w:p w14:paraId="57EB6837" w14:textId="499F5A47" w:rsidR="004808A5" w:rsidRPr="00113E63" w:rsidRDefault="004808A5" w:rsidP="00113E63">
      <w:pPr>
        <w:rPr>
          <w:rFonts w:cs="Courier New"/>
          <w:sz w:val="24"/>
          <w:szCs w:val="24"/>
        </w:rPr>
      </w:pPr>
      <w:r w:rsidRPr="00113E63">
        <w:rPr>
          <w:rFonts w:cs="Courier New"/>
          <w:sz w:val="24"/>
          <w:szCs w:val="24"/>
        </w:rPr>
        <w:t xml:space="preserve">Violent interactions between law enforcement and </w:t>
      </w:r>
      <w:r w:rsidR="00D95DDA" w:rsidRPr="00113E63">
        <w:rPr>
          <w:rFonts w:cs="Courier New"/>
          <w:sz w:val="24"/>
          <w:szCs w:val="24"/>
        </w:rPr>
        <w:t>civilians</w:t>
      </w:r>
      <w:r w:rsidRPr="00651A00">
        <w:rPr>
          <w:rFonts w:cs="Courier New"/>
          <w:szCs w:val="24"/>
        </w:rPr>
        <w:t xml:space="preserve"> are a persistent feature of American social life. </w:t>
      </w:r>
      <w:r w:rsidRPr="00113E63">
        <w:rPr>
          <w:rFonts w:cs="Courier New"/>
          <w:sz w:val="24"/>
          <w:szCs w:val="24"/>
        </w:rPr>
        <w:fldChar w:fldCharType="begin"/>
      </w:r>
      <w:r w:rsidRPr="00113E63">
        <w:rPr>
          <w:rFonts w:cs="Courier New"/>
          <w:sz w:val="24"/>
          <w:szCs w:val="24"/>
        </w:rPr>
        <w:instrText xml:space="preserve"> ADDIN ZOTERO_ITEM CSL_CITATION {"citationID":"2aquldjnc0","properties":{"formattedCitation":"{\\rtf \\super 1,2\\nosupersub{}}","plainCitation":"1,2"},"citationItems":[{"id":1066,"uris":["http://zotero.org/users/90577/items/6QR3MDSF"],"uri":["http://zotero.org/users/90577/items/6QR3MDSF"],"itemData":{"id":1066,"type":"book","title":"Warfare in the American Homeland: Policing and Prison in a Penal Democracy","publisher":"Duke University Press","publisher-place":"Durham","event-place":"Durham","ISBN":"978-0-8223-3909-0","editor":[{"family":"James","given":"Joy"}],"issued":{"date-parts":[["2007"]]}}},{"id":5176,"uris":["http://zotero.org/groups/876118/items/X7V2U44C"],"uri":["http://zotero.org/groups/876118/items/X7V2U44C"],"itemData":{"id":5176,"type":"article-journal","title":"Police Brutality and Black Health: Setting the Agenda for Public Health Scholars","container-title":"American Journal of Public Health","page":"662-665","volume":"107","issue":"5","source":"ajph.aphapublications.org (Atypon)","abstract":"We investigated links between police brutality and poor health outcomes among Blacks and identified five intersecting pathways: (1) fatal injuries that increase population-specific mortality rates; (2) adverse physiological responses that increase morbidity; (3) racist public reactions that cause stress; (4) arrests, incarcerations, and legal, medical, and funeral bills that cause financial strain; and (5) integrated oppressive structures that cause systematic disempowerment.Public health scholars should champion efforts to implement surveillance of police brutality and press funders to support research to understand the experiences of people faced with police brutality. We must ask whether our own research, teaching, and service are intentionally antiracist and challenge the institutions we work in to ask the same.To reduce racial health inequities, public health scholars must rigorously explore the relationship between police brutality and health, and advocate policies that address racist oppression.","DOI":"10.2105/AJPH.2017.303691","ISSN":"0090-0036","shortTitle":"Police Brutality and Black Health","journalAbbreviation":"Am J Public Health","author":[{"family":"Alang","given":"Sirry"},{"family":"McAlpine","given":"Donna"},{"family":"McCreedy","given":"Ellen"},{"family":"Hardeman","given":"Rachel"}],"issued":{"date-parts":[["2017",3,21]]}}}],"schema":"https://github.com/citation-style-language/schema/raw/master/csl-citation.json"} </w:instrText>
      </w:r>
      <w:r w:rsidRPr="00113E63">
        <w:rPr>
          <w:rFonts w:cs="Courier New"/>
          <w:szCs w:val="24"/>
        </w:rPr>
        <w:fldChar w:fldCharType="separate"/>
      </w:r>
      <w:r w:rsidRPr="00113E63">
        <w:rPr>
          <w:rFonts w:cs="Courier New"/>
          <w:sz w:val="24"/>
          <w:szCs w:val="24"/>
          <w:vertAlign w:val="superscript"/>
        </w:rPr>
        <w:t>1,2</w:t>
      </w:r>
      <w:r w:rsidRPr="00113E63">
        <w:rPr>
          <w:rFonts w:cs="Courier New"/>
          <w:szCs w:val="24"/>
        </w:rPr>
        <w:fldChar w:fldCharType="end"/>
      </w:r>
      <w:r w:rsidRPr="00113E63">
        <w:rPr>
          <w:rFonts w:cs="Courier New"/>
          <w:sz w:val="24"/>
          <w:szCs w:val="24"/>
        </w:rPr>
        <w:t xml:space="preserve"> Indeed, in the United States (US), instances of police-involved mortality</w:t>
      </w:r>
      <w:r w:rsidRPr="00651A00">
        <w:rPr>
          <w:rFonts w:cs="Courier New"/>
          <w:szCs w:val="24"/>
        </w:rPr>
        <w:t xml:space="preserve"> (i.e., deaths</w:t>
      </w:r>
      <w:r w:rsidRPr="00113E63">
        <w:rPr>
          <w:rFonts w:cs="Courier New"/>
          <w:sz w:val="24"/>
          <w:szCs w:val="24"/>
        </w:rPr>
        <w:t xml:space="preserve"> of civilians resulting from interactions with law enforcement) are estimated to be several-times greater than in many, economically similar count</w:t>
      </w:r>
      <w:r w:rsidRPr="00651A00">
        <w:rPr>
          <w:rFonts w:cs="Courier New"/>
          <w:szCs w:val="24"/>
        </w:rPr>
        <w:t>ries</w:t>
      </w:r>
      <w:r w:rsidR="00651A00" w:rsidRPr="00651A00">
        <w:rPr>
          <w:rFonts w:cs="Courier New"/>
          <w:szCs w:val="24"/>
        </w:rPr>
        <w:t>.</w:t>
      </w:r>
      <w:r w:rsidRPr="00113E63">
        <w:rPr>
          <w:rFonts w:cs="Courier New"/>
          <w:sz w:val="24"/>
          <w:szCs w:val="24"/>
        </w:rPr>
        <w:t xml:space="preserve"> </w:t>
      </w:r>
      <w:commentRangeStart w:id="1"/>
      <w:r w:rsidRPr="00113E63">
        <w:rPr>
          <w:rFonts w:cs="Courier New"/>
          <w:sz w:val="24"/>
          <w:szCs w:val="24"/>
        </w:rPr>
        <w:t>(</w:t>
      </w:r>
      <w:r w:rsidRPr="00113E63">
        <w:rPr>
          <w:rFonts w:cs="Courier New"/>
          <w:szCs w:val="24"/>
        </w:rPr>
        <w:t>CITATION</w:t>
      </w:r>
      <w:r w:rsidR="00651A00" w:rsidRPr="00651A00">
        <w:rPr>
          <w:rFonts w:cs="Courier New"/>
          <w:szCs w:val="24"/>
        </w:rPr>
        <w:t xml:space="preserve"> NEEDED</w:t>
      </w:r>
      <w:r w:rsidRPr="00113E63">
        <w:rPr>
          <w:rFonts w:cs="Courier New"/>
          <w:sz w:val="24"/>
          <w:szCs w:val="24"/>
        </w:rPr>
        <w:t>)</w:t>
      </w:r>
      <w:commentRangeEnd w:id="1"/>
      <w:r w:rsidR="007F5B05" w:rsidRPr="00113E63">
        <w:rPr>
          <w:rStyle w:val="CommentReference"/>
          <w:rFonts w:cs="Courier New"/>
          <w:sz w:val="24"/>
          <w:szCs w:val="24"/>
        </w:rPr>
        <w:commentReference w:id="1"/>
      </w:r>
    </w:p>
    <w:p w14:paraId="6FDDA759" w14:textId="700C7715" w:rsidR="00D002EB" w:rsidRPr="00113E63" w:rsidRDefault="00D95DDA" w:rsidP="00113E63">
      <w:pPr>
        <w:rPr>
          <w:rFonts w:cs="Courier New"/>
          <w:sz w:val="24"/>
          <w:szCs w:val="24"/>
          <w:vertAlign w:val="superscript"/>
        </w:rPr>
      </w:pPr>
      <w:r w:rsidRPr="00113E63">
        <w:rPr>
          <w:rFonts w:cs="Courier New"/>
          <w:sz w:val="24"/>
          <w:szCs w:val="24"/>
        </w:rPr>
        <w:t>At the forefront of the conversation</w:t>
      </w:r>
      <w:r w:rsidR="003E37F1" w:rsidRPr="00651A00">
        <w:rPr>
          <w:rFonts w:cs="Courier New"/>
          <w:szCs w:val="24"/>
        </w:rPr>
        <w:t xml:space="preserve"> </w:t>
      </w:r>
      <w:r w:rsidR="00BF090B" w:rsidRPr="00113E63">
        <w:rPr>
          <w:rFonts w:cs="Courier New"/>
          <w:sz w:val="24"/>
          <w:szCs w:val="24"/>
        </w:rPr>
        <w:t>on</w:t>
      </w:r>
      <w:r w:rsidRPr="00651A00">
        <w:rPr>
          <w:rFonts w:cs="Courier New"/>
          <w:szCs w:val="24"/>
        </w:rPr>
        <w:t xml:space="preserve"> the US’s</w:t>
      </w:r>
      <w:r w:rsidRPr="00113E63">
        <w:rPr>
          <w:rFonts w:cs="Courier New"/>
          <w:sz w:val="24"/>
          <w:szCs w:val="24"/>
        </w:rPr>
        <w:t xml:space="preserve"> relatively high police-involved mortality rate is race. </w:t>
      </w:r>
      <w:r w:rsidRPr="00651A00">
        <w:rPr>
          <w:rFonts w:cs="Courier New"/>
          <w:szCs w:val="24"/>
        </w:rPr>
        <w:t>Communities of color have argued that their members</w:t>
      </w:r>
      <w:r w:rsidR="005453D2" w:rsidRPr="00651A00">
        <w:rPr>
          <w:rFonts w:cs="Courier New"/>
          <w:szCs w:val="24"/>
        </w:rPr>
        <w:t xml:space="preserve"> are</w:t>
      </w:r>
      <w:r w:rsidRPr="00113E63">
        <w:rPr>
          <w:rFonts w:cs="Courier New"/>
          <w:szCs w:val="24"/>
        </w:rPr>
        <w:t>—</w:t>
      </w:r>
      <w:r w:rsidRPr="00113E63">
        <w:rPr>
          <w:rFonts w:cs="Courier New"/>
          <w:sz w:val="24"/>
          <w:szCs w:val="24"/>
        </w:rPr>
        <w:t>as evidenced by the deaths of Michael Brown, Sandra Bland, Renee Davis, Philando Castille, Tamir Rice, Laquan McDonald, Daniel Covarrubias, Eric Garner, Charleena Lyles</w:t>
      </w:r>
      <w:r w:rsidR="00C9123E" w:rsidRPr="00651A00">
        <w:rPr>
          <w:rFonts w:cs="Courier New"/>
          <w:szCs w:val="24"/>
        </w:rPr>
        <w:t>,</w:t>
      </w:r>
      <w:r w:rsidR="003E37F1" w:rsidRPr="00113E63">
        <w:rPr>
          <w:rFonts w:cs="Courier New"/>
          <w:sz w:val="24"/>
          <w:szCs w:val="24"/>
        </w:rPr>
        <w:t xml:space="preserve"> </w:t>
      </w:r>
      <w:r w:rsidRPr="00113E63">
        <w:rPr>
          <w:rFonts w:cs="Courier New"/>
          <w:sz w:val="24"/>
          <w:szCs w:val="24"/>
        </w:rPr>
        <w:t>and many others—</w:t>
      </w:r>
      <w:r w:rsidR="005453D2" w:rsidRPr="00651A00">
        <w:rPr>
          <w:rFonts w:cs="Courier New"/>
          <w:szCs w:val="24"/>
        </w:rPr>
        <w:t xml:space="preserve"> </w:t>
      </w:r>
      <w:r w:rsidRPr="00113E63">
        <w:rPr>
          <w:rFonts w:cs="Courier New"/>
          <w:sz w:val="24"/>
          <w:szCs w:val="24"/>
        </w:rPr>
        <w:t xml:space="preserve">at </w:t>
      </w:r>
      <w:r w:rsidRPr="00113E63">
        <w:rPr>
          <w:rFonts w:cs="Courier New"/>
          <w:sz w:val="24"/>
          <w:szCs w:val="24"/>
        </w:rPr>
        <w:lastRenderedPageBreak/>
        <w:t>disproportion</w:t>
      </w:r>
      <w:r w:rsidR="00F2328C" w:rsidRPr="00651A00">
        <w:rPr>
          <w:rFonts w:cs="Courier New"/>
          <w:szCs w:val="24"/>
        </w:rPr>
        <w:t xml:space="preserve">ate risk of </w:t>
      </w:r>
      <w:r w:rsidRPr="00651A00">
        <w:rPr>
          <w:rFonts w:cs="Courier New"/>
          <w:szCs w:val="24"/>
        </w:rPr>
        <w:t xml:space="preserve">police-related harm than Whites. </w:t>
      </w:r>
      <w:r w:rsidRPr="00113E63">
        <w:rPr>
          <w:rFonts w:cs="Courier New"/>
          <w:sz w:val="24"/>
          <w:szCs w:val="24"/>
        </w:rPr>
        <w:fldChar w:fldCharType="begin"/>
      </w:r>
      <w:r w:rsidRPr="00113E63">
        <w:rPr>
          <w:rFonts w:cs="Courier New"/>
          <w:sz w:val="24"/>
          <w:szCs w:val="24"/>
        </w:rPr>
        <w:instrText xml:space="preserve"> ADDIN ZOTERO_ITEM CSL_CITATION {"citationID":"a1io0v95tpf","properties":{"formattedCitation":"{\\rtf \\super 13,14\\nosupersub{}}","plainCitation":"13,14"},"citationItems":[{"id":5213,"uris":["http://zotero.org/groups/876118/items/K5EVARCT"],"uri":["http://zotero.org/groups/876118/items/K5EVARCT"],"itemData":{"id":5213,"type":"book","title":"From #Blacklivesmatter to Black Liberation","publisher":"Haymarket Books","publisher-place":"Chicago, IL","source":"Google Scholar","event-place":"Chicago, IL","URL":"http://books.google.com/books?hl=en&amp;lr=&amp;id=kB6GCwAAQBAJ&amp;oi=fnd&amp;pg=PP1&amp;dq=info:yeks29K_9EsJ:scholar.google.com&amp;ots=7nFWOwQAmI&amp;sig=AoZajxVueZ3-TeIrHroAbuKY-WE","author":[{"family":"Taylor","given":"Keeanga-Yamahtta"}],"issued":{"date-parts":[["2016"]]}}},{"id":5212,"uris":["http://zotero.org/groups/876118/items/RMBFSA2Z"],"uri":["http://zotero.org/groups/876118/items/RMBFSA2Z"],"itemData":{"id":5212,"type":"article-journal","title":"“The Public Does Not Believe the Police Can Police Themselves”: The Mayoral Administration of Harold Washington and the Problem of Police Impunity","container-title":"Journal of Urban History","page":"0096144217705490","source":"SAGE Journals","abstract":"The article examines the tenure of Harold Washington, Chicago’s first black mayor, and his relationship to the Chicago Police Department (CPD). It suggests that while police accountability had been a long-standing goal of Washington and his allies, he failed to sufficiently address the impunity of the CPD once elected. From the outset, the Washington administration exemplified this contradiction by appointing the police department’s first black superintendent, but one who would leave in place a failed structure of a police accountability that made it possible to cover up an ongoing pattern of police torture and coerced confessions. These cases of police torture throw into relief the obstacles faced by this first generation of black mayors who attempted to uproot the institutional underpinnings of police impunity amid the emergence of mass incarceration.","DOI":"10.1177/0096144217705490","ISSN":"0096-1442","shortTitle":"“The Public Does Not Believe the Police Can Police Themselves”","journalAbbreviation":"Journal of Urban History","language":"en","author":[{"family":"Losier","given":"Toussaint"}],"issued":{"date-parts":[["2017",5,26]]}}}],"schema":"https://github.com/citation-style-language/schema/raw/master/csl-citation.json"} </w:instrText>
      </w:r>
      <w:r w:rsidRPr="00113E63">
        <w:rPr>
          <w:rFonts w:cs="Courier New"/>
          <w:szCs w:val="24"/>
        </w:rPr>
        <w:fldChar w:fldCharType="separate"/>
      </w:r>
      <w:r w:rsidRPr="00113E63">
        <w:rPr>
          <w:rFonts w:cs="Courier New"/>
          <w:sz w:val="24"/>
          <w:szCs w:val="24"/>
          <w:vertAlign w:val="superscript"/>
        </w:rPr>
        <w:t>13,14</w:t>
      </w:r>
      <w:r w:rsidRPr="00113E63">
        <w:rPr>
          <w:rFonts w:cs="Courier New"/>
          <w:szCs w:val="24"/>
        </w:rPr>
        <w:fldChar w:fldCharType="end"/>
      </w:r>
      <w:r w:rsidR="003E37F1" w:rsidRPr="00113E63">
        <w:rPr>
          <w:rFonts w:cs="Courier New"/>
          <w:sz w:val="24"/>
          <w:szCs w:val="24"/>
        </w:rPr>
        <w:t xml:space="preserve"> This claim </w:t>
      </w:r>
      <w:ins w:id="2" w:author="Frank R. Edwards Jr" w:date="2017-11-07T11:12:00Z">
        <w:r w:rsidR="00113E63">
          <w:rPr>
            <w:rFonts w:cs="Courier New"/>
            <w:sz w:val="24"/>
            <w:szCs w:val="24"/>
          </w:rPr>
          <w:t xml:space="preserve">has been </w:t>
        </w:r>
      </w:ins>
      <w:del w:id="3" w:author="Frank R. Edwards Jr" w:date="2017-11-07T11:12:00Z">
        <w:r w:rsidR="003E37F1" w:rsidRPr="00113E63" w:rsidDel="00113E63">
          <w:rPr>
            <w:rFonts w:cs="Courier New"/>
            <w:sz w:val="24"/>
            <w:szCs w:val="24"/>
          </w:rPr>
          <w:delText>is</w:delText>
        </w:r>
      </w:del>
      <w:r w:rsidR="003E37F1" w:rsidRPr="00113E63">
        <w:rPr>
          <w:rFonts w:cs="Courier New"/>
          <w:sz w:val="24"/>
          <w:szCs w:val="24"/>
        </w:rPr>
        <w:t xml:space="preserve"> </w:t>
      </w:r>
      <w:r w:rsidR="003E37F1" w:rsidRPr="00113E63">
        <w:rPr>
          <w:rFonts w:cs="Courier New"/>
          <w:szCs w:val="24"/>
        </w:rPr>
        <w:t>bor</w:t>
      </w:r>
      <w:ins w:id="4" w:author="Frank R. Edwards Jr" w:date="2017-11-07T11:12:00Z">
        <w:r w:rsidR="00113E63">
          <w:rPr>
            <w:rFonts w:cs="Courier New"/>
            <w:szCs w:val="24"/>
          </w:rPr>
          <w:t>n</w:t>
        </w:r>
      </w:ins>
      <w:r w:rsidR="003E37F1" w:rsidRPr="00113E63">
        <w:rPr>
          <w:rFonts w:cs="Courier New"/>
          <w:szCs w:val="24"/>
        </w:rPr>
        <w:t xml:space="preserve">e-out </w:t>
      </w:r>
      <w:r w:rsidR="00CD5020" w:rsidRPr="00651A00">
        <w:rPr>
          <w:rFonts w:cs="Courier New"/>
          <w:szCs w:val="24"/>
        </w:rPr>
        <w:t>i</w:t>
      </w:r>
      <w:r w:rsidR="00CD5020" w:rsidRPr="00113E63">
        <w:rPr>
          <w:rFonts w:cs="Courier New"/>
          <w:sz w:val="24"/>
          <w:szCs w:val="24"/>
        </w:rPr>
        <w:t>n</w:t>
      </w:r>
      <w:r w:rsidR="003E37F1" w:rsidRPr="00113E63">
        <w:rPr>
          <w:rFonts w:cs="Courier New"/>
          <w:sz w:val="24"/>
          <w:szCs w:val="24"/>
        </w:rPr>
        <w:t xml:space="preserve"> empirical studies</w:t>
      </w:r>
      <w:r w:rsidR="002977C6" w:rsidRPr="00651A00">
        <w:rPr>
          <w:rFonts w:cs="Courier New"/>
          <w:szCs w:val="24"/>
        </w:rPr>
        <w:t>,</w:t>
      </w:r>
      <w:r w:rsidR="00733801" w:rsidRPr="00113E63">
        <w:rPr>
          <w:rFonts w:cs="Courier New"/>
          <w:sz w:val="24"/>
          <w:szCs w:val="24"/>
        </w:rPr>
        <w:t xml:space="preserve"> which</w:t>
      </w:r>
      <w:r w:rsidR="00A61A71" w:rsidRPr="00651A00">
        <w:rPr>
          <w:rFonts w:cs="Courier New"/>
          <w:szCs w:val="24"/>
        </w:rPr>
        <w:t xml:space="preserve"> (generally)</w:t>
      </w:r>
      <w:r w:rsidR="00BB5543" w:rsidRPr="00113E63">
        <w:rPr>
          <w:rFonts w:cs="Courier New"/>
          <w:szCs w:val="24"/>
        </w:rPr>
        <w:t xml:space="preserve"> </w:t>
      </w:r>
      <w:r w:rsidR="009B7547" w:rsidRPr="00113E63">
        <w:rPr>
          <w:rFonts w:cs="Courier New"/>
          <w:sz w:val="24"/>
          <w:szCs w:val="24"/>
        </w:rPr>
        <w:t>show</w:t>
      </w:r>
      <w:r w:rsidR="00F2328C" w:rsidRPr="00651A00">
        <w:rPr>
          <w:rFonts w:cs="Courier New"/>
          <w:szCs w:val="24"/>
        </w:rPr>
        <w:t xml:space="preserve"> that people of color are—and have for some time been—at </w:t>
      </w:r>
      <w:r w:rsidR="0022678F" w:rsidRPr="00651A00">
        <w:rPr>
          <w:rFonts w:cs="Courier New"/>
          <w:szCs w:val="24"/>
        </w:rPr>
        <w:t>greater risk of experiencing police-involved</w:t>
      </w:r>
      <w:r w:rsidR="00426EF1" w:rsidRPr="00651A00">
        <w:rPr>
          <w:rFonts w:cs="Courier New"/>
          <w:szCs w:val="24"/>
        </w:rPr>
        <w:t xml:space="preserve"> harm</w:t>
      </w:r>
      <w:r w:rsidR="008E54D1" w:rsidRPr="00651A00">
        <w:rPr>
          <w:rFonts w:cs="Courier New"/>
          <w:szCs w:val="24"/>
        </w:rPr>
        <w:t xml:space="preserve"> than Whites</w:t>
      </w:r>
      <w:r w:rsidR="0022678F" w:rsidRPr="00113E63">
        <w:rPr>
          <w:rFonts w:cs="Courier New"/>
          <w:szCs w:val="24"/>
        </w:rPr>
        <w:t xml:space="preserve">. </w:t>
      </w:r>
      <w:r w:rsidR="002A797A" w:rsidRPr="00113E63">
        <w:rPr>
          <w:rFonts w:cs="Courier New"/>
          <w:szCs w:val="24"/>
        </w:rPr>
        <w:fldChar w:fldCharType="begin"/>
      </w:r>
      <w:r w:rsidR="002A797A" w:rsidRPr="00113E63">
        <w:rPr>
          <w:rFonts w:cs="Courier New"/>
          <w:sz w:val="24"/>
          <w:szCs w:val="24"/>
        </w:rPr>
        <w:instrText xml:space="preserve"> ADDIN ZOTERO_ITEM CSL_CITATION {"citationID":"r7wtGc31","properties":{"formattedCitation":"{\\rtf \\super 8,15,16\\nosupersub{}}","plainCitation":"8,15,16"},"citationItems":[{"id":5165,"uris":["http://zotero.org/groups/876118/items/6IBMDR5P"],"uri":["http://zotero.org/groups/876118/items/6IBMDR5P"],"itemData":{"id":5165,"type":"article-journal","title":"Deaths Due to Use of Lethal Force by Law Enforcement: Findings From the National Violent Death Reporting System, 17 U.S. States, 2009–2012","container-title":"American Journal of Preventive Medicine","collection-title":"National Violent Death Reporting System: Analyses and Commentary","page":"S173-S187","volume":"51","issue":"5, Supplement 3","source":"ScienceDirect","abstract":"Introduction\nSeveral high-profile cases in the U.S. have drawn public attention to the use of lethal force by law enforcement (LE), yet research on such fatalities is limited. Using data from a public health surveillance system, this study examined the characteristics and circumstances of these violent deaths to inform prevention.\nMethods\nAll fatalities (N=812) resulting from use of lethal force by on-duty LE from 2009 to 2012 in 17 U.S. states were examined using National Violent Death Reporting System data. Case narratives were coded for additional incident circumstances.\nResults\nVictims were majority white (52%) but disproportionately black (32%) with a fatality rate 2.8 times higher among blacks than whites. Most victims were reported to be armed (83%); however, black victims were more likely to be unarmed (14.8%) than white (9.4%) or Hispanic (5.8%) victims. Fatality rates among military veterans/active duty service members were 1.4 times greater than among their civilian counterparts. Four case subtypes were examined based on themes that emerged in incident narratives: about 22% of cases were mental health related; 18% were suspected “suicide by cop” incidents, with white victims more likely than black or Hispanic victims to die in these circumstances; 14% involved intimate partner violence; and about 6% were unintentional deaths due to LE action. Another 53% of cases were unclassified and did not fall into a coded subtype. Regression analyses identified victim and incident characteristics associated with each case subtype and unclassified cases.\nConclusions\nKnowledge about circumstances of deaths due to the use of lethal force can inform the development of prevention strategies, improve risk assessment, and modify LE response to increase the safety of communities and officers and prevent fatalities associated with LE intervention.","DOI":"10.1016/j.amepre.2016.08.027","ISSN":"0749-3797","shortTitle":"Deaths Due to Use of Lethal Force by Law Enforcement","journalAbbreviation":"American Journal of Preventive Medicine","author":[{"family":"DeGue","given":"Sarah"},{"family":"Fowler","given":"Katherine A."},{"family":"Calkins","given":"Cynthia"}],"issued":{"date-parts":[["2016",11]]}}},{"id":5199,"uris":["http://zotero.org/groups/876118/items/JH4GBGSP"],"uri":["http://zotero.org/groups/876118/items/JH4GBGSP"],"itemData":{"id":5199,"type":"article-journal","title":"Trends in US deaths due to legal intervention among black and white men, age 15–34 years, by county income level: 1960–2010","container-title":"Harvard Public Health Review","page":"1–5","volume":"3","source":"Google Scholar","shortTitle":"Trends in US deaths due to legal intervention among black and white men, age 15–34 years, by county income level","author":[{"family":"Krieger","given":"Nancy"},{"family":"Kiang","given":"Mathew V."},{"family":"Chen","given":"Jarvis T."},{"family":"Waterman","given":"Pamela D."}],"issued":{"date-parts":[["2015"]]}}},{"id":5167,"uris":["http://zotero.org/groups/876118/items/C4NH24P2"],"uri":["http://zotero.org/groups/876118/items/C4NH24P2"],"itemData":{"id":5167,"type":"article-journal","title":"Perils of police action: a cautionary tale from US data sets","container-title":"Injury Prevention","page":"27-32","volume":"23","issue":"1","source":"injuryprevention.bmj.com","abstract":"Objective To count and characterise injuries resulting from legal intervention by US law enforcement personnel and injury ratios per 10 000 arrests or police stops, thus expanding discussion of excessive force by police beyond fatalities.\nDesign Ecological.\nPopulation Those injured during US legal police intervention as recorded in 2012 Vital Statistics mortality census, 2012 Healthcare Cost and Utilization Project nationwide inpatient and emergency department samples, and two 2015 newspaper censuses of deaths.\nExposure 2012 and 2014 arrests from Federal Bureau of Investigation data adjusted for non-reporting jurisdictions; street stops and traffic stops that involved vehicle or occupant searches, without arrest, from the 2011 Police Public Contact Survey (PPCS), with the percentage breakdown by race computed from pooled 2005, 2008 and 2011 PPCS surveys due to small case counts.\nResults US police killed or injured an estimated 55 400 people in 2012 (95% CI 47 050 to 63 740 for cases coded as police involved). Blacks, Native Americans and Hispanics had higher stop/arrest rates per 10 000 population than white non-Hispanics and Asians. On average, an estimated 1 in 291 stops/arrests resulted in hospital-treated injury or death of a suspect or bystander. Ratios of admitted and fatal injury due to legal police intervention per 10 000 stops/arrests did not differ significantly between racial/ethnic groups. Ratios rose with age, and were higher for men than women.\nConclusions Healthcare administrative data sets can inform public debate about injuries resulting from legal police intervention. Excess per capita death rates among blacks and youth at police hands are reflections of excess exposure. International Classification of Diseases legal intervention coding needs revision.","DOI":"10.1136/injuryprev-2016-042023","ISSN":"1353-8047, 1475-5785","note":"PMID: 27457242","shortTitle":"Perils of police action","language":"en","author":[{"family":"Miller","given":"Ted R."},{"family":"Lawrence","given":"Bruce A."},{"family":"Carlson","given":"Nancy N."},{"family":"Hendrie","given":"Delia"},{"family":"Randall","given":"Sean"},{"family":"Rockett","given":"Ian R. H."},{"family":"Spicer","given":"Rebecca S."}],"issued":{"date-parts":[["2017",2,1]]}}}],"schema":"https://github.com/citation-style-language/schema/raw/master/csl-citation.json"} </w:instrText>
      </w:r>
      <w:r w:rsidR="002A797A" w:rsidRPr="00113E63">
        <w:rPr>
          <w:rFonts w:cs="Courier New"/>
          <w:szCs w:val="24"/>
        </w:rPr>
        <w:fldChar w:fldCharType="separate"/>
      </w:r>
      <w:r w:rsidR="002A797A" w:rsidRPr="00113E63">
        <w:rPr>
          <w:rFonts w:cs="Courier New"/>
          <w:sz w:val="24"/>
          <w:szCs w:val="24"/>
          <w:vertAlign w:val="superscript"/>
        </w:rPr>
        <w:t>8,15,16</w:t>
      </w:r>
      <w:r w:rsidR="002A797A" w:rsidRPr="00113E63">
        <w:rPr>
          <w:rFonts w:cs="Courier New"/>
          <w:szCs w:val="24"/>
        </w:rPr>
        <w:fldChar w:fldCharType="end"/>
      </w:r>
      <w:r w:rsidR="002A797A" w:rsidRPr="00113E63">
        <w:rPr>
          <w:rFonts w:cs="Courier New"/>
          <w:sz w:val="24"/>
          <w:szCs w:val="24"/>
          <w:vertAlign w:val="superscript"/>
        </w:rPr>
        <w:t>,</w:t>
      </w:r>
      <w:r w:rsidR="00D002EB" w:rsidRPr="00113E63">
        <w:rPr>
          <w:rFonts w:cs="Courier New"/>
          <w:sz w:val="24"/>
          <w:szCs w:val="24"/>
          <w:vertAlign w:val="superscript"/>
        </w:rPr>
        <w:t xml:space="preserve"> </w:t>
      </w:r>
      <w:r w:rsidR="0022678F" w:rsidRPr="00113E63">
        <w:rPr>
          <w:rFonts w:cs="Courier New"/>
          <w:sz w:val="24"/>
          <w:szCs w:val="24"/>
        </w:rPr>
        <w:t>Between 19</w:t>
      </w:r>
      <w:r w:rsidR="00D85B95" w:rsidRPr="00651A00">
        <w:rPr>
          <w:rFonts w:cs="Courier New"/>
          <w:szCs w:val="24"/>
        </w:rPr>
        <w:t>65 and 2015, for instance</w:t>
      </w:r>
      <w:r w:rsidR="0022678F" w:rsidRPr="00651A00">
        <w:rPr>
          <w:rFonts w:cs="Courier New"/>
          <w:szCs w:val="24"/>
        </w:rPr>
        <w:t>, Blacks are estimated to</w:t>
      </w:r>
      <w:r w:rsidR="0022678F" w:rsidRPr="00113E63">
        <w:rPr>
          <w:rFonts w:cs="Courier New"/>
          <w:sz w:val="24"/>
          <w:szCs w:val="24"/>
        </w:rPr>
        <w:t xml:space="preserve"> have been between 7.5 to 2.5 times more likely</w:t>
      </w:r>
      <w:r w:rsidR="008E54D1" w:rsidRPr="00651A00">
        <w:rPr>
          <w:rFonts w:cs="Courier New"/>
          <w:szCs w:val="24"/>
        </w:rPr>
        <w:t xml:space="preserve"> than Whites</w:t>
      </w:r>
      <w:r w:rsidR="0022678F" w:rsidRPr="00113E63">
        <w:rPr>
          <w:rFonts w:cs="Courier New"/>
          <w:szCs w:val="24"/>
        </w:rPr>
        <w:t xml:space="preserve"> to be killed in interactions with police.</w:t>
      </w:r>
      <w:r w:rsidR="00D002EB" w:rsidRPr="00651A00">
        <w:rPr>
          <w:rFonts w:cs="Courier New"/>
          <w:szCs w:val="24"/>
          <w:vertAlign w:val="superscript"/>
        </w:rPr>
        <w:t>3</w:t>
      </w:r>
    </w:p>
    <w:p w14:paraId="13294890" w14:textId="23777F2D" w:rsidR="007F5B05" w:rsidRPr="00113E63" w:rsidRDefault="00D002EB" w:rsidP="00113E63">
      <w:pPr>
        <w:rPr>
          <w:rFonts w:cs="Courier New"/>
          <w:sz w:val="24"/>
          <w:szCs w:val="24"/>
        </w:rPr>
      </w:pPr>
      <w:r w:rsidRPr="00113E63">
        <w:rPr>
          <w:rFonts w:cs="Courier New"/>
          <w:sz w:val="24"/>
          <w:szCs w:val="24"/>
        </w:rPr>
        <w:t>In th</w:t>
      </w:r>
      <w:r w:rsidR="000E4CF6" w:rsidRPr="00113E63">
        <w:rPr>
          <w:rFonts w:cs="Courier New"/>
          <w:sz w:val="24"/>
          <w:szCs w:val="24"/>
        </w:rPr>
        <w:t xml:space="preserve">is paper, we add to the collective </w:t>
      </w:r>
      <w:r w:rsidRPr="00651A00">
        <w:rPr>
          <w:rFonts w:cs="Courier New"/>
          <w:szCs w:val="24"/>
        </w:rPr>
        <w:t>project of explicating racial-disparities in police-involved deaths by descri</w:t>
      </w:r>
      <w:r w:rsidR="008E3EBF" w:rsidRPr="00651A00">
        <w:rPr>
          <w:rFonts w:cs="Courier New"/>
          <w:szCs w:val="24"/>
        </w:rPr>
        <w:t xml:space="preserve">bing how place factors into this </w:t>
      </w:r>
      <w:r w:rsidRPr="00113E63">
        <w:rPr>
          <w:rFonts w:cs="Courier New"/>
          <w:szCs w:val="24"/>
        </w:rPr>
        <w:t xml:space="preserve">social </w:t>
      </w:r>
      <w:r w:rsidR="005B4CF3" w:rsidRPr="00651A00">
        <w:rPr>
          <w:rFonts w:cs="Courier New"/>
          <w:szCs w:val="24"/>
        </w:rPr>
        <w:t>phenomenon</w:t>
      </w:r>
      <w:r w:rsidRPr="00651A00">
        <w:rPr>
          <w:rFonts w:cs="Courier New"/>
          <w:szCs w:val="24"/>
        </w:rPr>
        <w:t>.</w:t>
      </w:r>
      <w:r w:rsidRPr="00113E63">
        <w:rPr>
          <w:rFonts w:cs="Courier New"/>
          <w:sz w:val="24"/>
          <w:szCs w:val="24"/>
        </w:rPr>
        <w:t xml:space="preserve"> That is, law enforcement agencies, and their relationships with communities of color, are</w:t>
      </w:r>
      <w:r w:rsidR="005B4CF3" w:rsidRPr="00651A00">
        <w:rPr>
          <w:rFonts w:cs="Courier New"/>
          <w:szCs w:val="24"/>
        </w:rPr>
        <w:t xml:space="preserve"> </w:t>
      </w:r>
      <w:r w:rsidRPr="00113E63">
        <w:rPr>
          <w:rFonts w:cs="Courier New"/>
          <w:sz w:val="24"/>
          <w:szCs w:val="24"/>
        </w:rPr>
        <w:t>contingent upon the broader institutional, cultural, and legal environments in which they reside.</w:t>
      </w:r>
      <w:r w:rsidR="005B4CF3" w:rsidRPr="00113E63">
        <w:rPr>
          <w:rFonts w:cs="Courier New"/>
          <w:szCs w:val="24"/>
        </w:rPr>
        <w:fldChar w:fldCharType="begin"/>
      </w:r>
      <w:r w:rsidR="005B4CF3" w:rsidRPr="00113E63">
        <w:rPr>
          <w:rFonts w:cs="Courier New"/>
          <w:sz w:val="24"/>
          <w:szCs w:val="24"/>
        </w:rPr>
        <w:instrText xml:space="preserve"> ADDIN ZOTERO_ITEM CSL_CITATION {"citationID":"2b75k2bif2","properties":{"formattedCitation":"{\\rtf \\super 11,12\\nosupersub{}}","plainCitation":"11,12"},"citationItems":[{"id":4942,"uris":["http://zotero.org/users/90577/items/3KKCT2GI"],"uri":["http://zotero.org/users/90577/items/3KKCT2GI"],"itemData":{"id":4942,"type":"article-journal","title":"Policing, race, and place","container-title":"Harvard Civil Rights-Civil Liberties Law Review","page":"43 - 78","volume":"44","source":"Google Scholar","note":"bibtex: capers_policing_2009","author":[{"family":"Capers","given":"I. Bennett"}],"issued":{"date-parts":[["2009"]]}}},{"id":5073,"uris":["http://zotero.org/users/90577/items/EJM4KVZV"],"uri":["http://zotero.org/users/90577/items/EJM4KVZV"],"itemData":{"id":5073,"type":"article-journal","title":"Race, Drugs, and Policing: Understanding Disparities in Drug Delivery Arrests","container-title":"Criminology","page":"105-137","volume":"44","issue":"1","source":"Wiley Online Library","abstract":"This article draws on several unique data sources to assess and explain racial disparity in Seattle's drug delivery arrests. Evidence regarding the racial and ethnic composition of those who deliver any of five serious drugs in that city is compared with the racial and ethnic composition of those arrested for this offense. Our findings indicate that blacks are significantly overrepresented among Seattle's drug delivery arrestees. Several organizational practices explain racial disparity in these arrests: law enforcement's focus on crack offenders, the priority placed on outdoor drug venues, and the geographic concentration of police resources in racially heterogeneous areas. The available evidence further indicates that these practices are not determined by race-neutral factors such as crime rates or community complaints. Our findings thus indicate that race shapes perceptions of who and what constitutes Seattle's drug problem, as well as the organizational response to that problem.","DOI":"10.1111/j.1745-9125.2006.00044.x","ISSN":"1745-9125","shortTitle":"Race, Drugs, and Policing","language":"en","author":[{"family":"Beckett","given":"Katherine"},{"family":"Nyrop","given":"Kris"},{"family":"Pfingst","given":"Lori"}],"issued":{"date-parts":[["2006",2,1]]}}}],"schema":"https://github.com/citation-style-language/schema/raw/master/csl-citation.json"} </w:instrText>
      </w:r>
      <w:r w:rsidR="005B4CF3" w:rsidRPr="00113E63">
        <w:rPr>
          <w:rFonts w:cs="Courier New"/>
          <w:szCs w:val="24"/>
        </w:rPr>
        <w:fldChar w:fldCharType="separate"/>
      </w:r>
      <w:r w:rsidR="005B4CF3" w:rsidRPr="00113E63">
        <w:rPr>
          <w:rFonts w:cs="Courier New"/>
          <w:sz w:val="24"/>
          <w:szCs w:val="24"/>
          <w:vertAlign w:val="superscript"/>
        </w:rPr>
        <w:t>11,12</w:t>
      </w:r>
      <w:r w:rsidR="005B4CF3" w:rsidRPr="00113E63">
        <w:rPr>
          <w:rFonts w:cs="Courier New"/>
          <w:szCs w:val="24"/>
        </w:rPr>
        <w:fldChar w:fldCharType="end"/>
      </w:r>
      <w:r w:rsidR="00CB5D53" w:rsidRPr="00113E63">
        <w:rPr>
          <w:rFonts w:cs="Courier New"/>
          <w:sz w:val="24"/>
          <w:szCs w:val="24"/>
          <w:vertAlign w:val="superscript"/>
        </w:rPr>
        <w:t>,18</w:t>
      </w:r>
      <w:r w:rsidR="005B4CF3" w:rsidRPr="00651A00">
        <w:rPr>
          <w:rFonts w:cs="Courier New"/>
          <w:szCs w:val="24"/>
        </w:rPr>
        <w:t xml:space="preserve"> </w:t>
      </w:r>
      <w:r w:rsidR="00805D10" w:rsidRPr="00113E63">
        <w:rPr>
          <w:rFonts w:cs="Courier New"/>
          <w:sz w:val="24"/>
          <w:szCs w:val="24"/>
        </w:rPr>
        <w:t xml:space="preserve"> </w:t>
      </w:r>
      <w:r w:rsidR="00B4254D" w:rsidRPr="00113E63">
        <w:rPr>
          <w:rFonts w:cs="Courier New"/>
          <w:sz w:val="24"/>
          <w:szCs w:val="24"/>
        </w:rPr>
        <w:t xml:space="preserve">In this way, </w:t>
      </w:r>
      <w:r w:rsidR="00B4254D" w:rsidRPr="00651A00">
        <w:rPr>
          <w:rFonts w:cs="Courier New"/>
          <w:szCs w:val="24"/>
        </w:rPr>
        <w:t>p</w:t>
      </w:r>
      <w:r w:rsidR="00805D10" w:rsidRPr="00113E63">
        <w:rPr>
          <w:rFonts w:cs="Courier New"/>
          <w:sz w:val="24"/>
          <w:szCs w:val="24"/>
        </w:rPr>
        <w:t xml:space="preserve">lace-based variation in </w:t>
      </w:r>
      <w:r w:rsidR="00A57EC4" w:rsidRPr="00651A00">
        <w:rPr>
          <w:rFonts w:cs="Courier New"/>
          <w:szCs w:val="24"/>
        </w:rPr>
        <w:t>(social-)</w:t>
      </w:r>
      <w:r w:rsidR="00805D10" w:rsidRPr="00651A00">
        <w:rPr>
          <w:rFonts w:cs="Courier New"/>
          <w:szCs w:val="24"/>
        </w:rPr>
        <w:t>environmental context has been shown to translate into place-based variation in police practices, behaviors,</w:t>
      </w:r>
      <w:r w:rsidR="005851FF" w:rsidRPr="00651A00">
        <w:rPr>
          <w:rFonts w:cs="Courier New"/>
          <w:szCs w:val="24"/>
        </w:rPr>
        <w:t xml:space="preserve"> regimes, and, consequentially,</w:t>
      </w:r>
      <w:r w:rsidR="00805D10" w:rsidRPr="00651A00">
        <w:rPr>
          <w:rFonts w:cs="Courier New"/>
          <w:szCs w:val="24"/>
        </w:rPr>
        <w:t xml:space="preserve"> outcomes.</w:t>
      </w:r>
      <w:r w:rsidR="007F5B05" w:rsidRPr="00113E63">
        <w:rPr>
          <w:rFonts w:cs="Courier New"/>
          <w:sz w:val="24"/>
          <w:szCs w:val="24"/>
        </w:rPr>
        <w:t xml:space="preserve"> </w:t>
      </w:r>
      <w:commentRangeStart w:id="5"/>
      <w:commentRangeStart w:id="6"/>
      <w:r w:rsidR="007F5B05" w:rsidRPr="00113E63">
        <w:rPr>
          <w:rFonts w:cs="Courier New"/>
          <w:sz w:val="24"/>
          <w:szCs w:val="24"/>
        </w:rPr>
        <w:fldChar w:fldCharType="begin"/>
      </w:r>
      <w:r w:rsidR="007F5B05" w:rsidRPr="00113E63">
        <w:rPr>
          <w:rFonts w:cs="Courier New"/>
          <w:sz w:val="24"/>
          <w:szCs w:val="24"/>
        </w:rPr>
        <w:instrText xml:space="preserve"> ADDIN ZOTERO_ITEM CSL_CITATION {"citationID":"2b75k2bif2","properties":{"formattedCitation":"{\\rtf \\super 11,12\\nosupersub{}}","plainCitation":"11,12"},"citationItems":[{"id":4942,"uris":["http://zotero.org/users/90577/items/3KKCT2GI"],"uri":["http://zotero.org/users/90577/items/3KKCT2GI"],"itemData":{"id":4942,"type":"article-journal","title":"Policing, race, and place","container-title":"Harvard Civil Rights-Civil Liberties Law Review","page":"43 - 78","volume":"44","source":"Google Scholar","note":"bibtex: capers_policing_2009","author":[{"family":"Capers","given":"I. Bennett"}],"issued":{"date-parts":[["2009"]]}}},{"id":5073,"uris":["http://zotero.org/users/90577/items/EJM4KVZV"],"uri":["http://zotero.org/users/90577/items/EJM4KVZV"],"itemData":{"id":5073,"type":"article-journal","title":"Race, Drugs, and Policing: Understanding Disparities in Drug Delivery Arrests","container-title":"Criminology","page":"105-137","volume":"44","issue":"1","source":"Wiley Online Library","abstract":"This article draws on several unique data sources to assess and explain racial disparity in Seattle's drug delivery arrests. Evidence regarding the racial and ethnic composition of those who deliver any of five serious drugs in that city is compared with the racial and ethnic composition of those arrested for this offense. Our findings indicate that blacks are significantly overrepresented among Seattle's drug delivery arrestees. Several organizational practices explain racial disparity in these arrests: law enforcement's focus on crack offenders, the priority placed on outdoor drug venues, and the geographic concentration of police resources in racially heterogeneous areas. The available evidence further indicates that these practices are not determined by race-neutral factors such as crime rates or community complaints. Our findings thus indicate that race shapes perceptions of who and what constitutes Seattle's drug problem, as well as the organizational response to that problem.","DOI":"10.1111/j.1745-9125.2006.00044.x","ISSN":"1745-9125","shortTitle":"Race, Drugs, and Policing","language":"en","author":[{"family":"Beckett","given":"Katherine"},{"family":"Nyrop","given":"Kris"},{"family":"Pfingst","given":"Lori"}],"issued":{"date-parts":[["2006",2,1]]}}}],"schema":"https://github.com/citation-style-language/schema/raw/master/csl-citation.json"} </w:instrText>
      </w:r>
      <w:r w:rsidR="007F5B05" w:rsidRPr="00113E63">
        <w:rPr>
          <w:rFonts w:cs="Courier New"/>
          <w:szCs w:val="24"/>
        </w:rPr>
        <w:fldChar w:fldCharType="separate"/>
      </w:r>
      <w:r w:rsidR="007F5B05" w:rsidRPr="00113E63">
        <w:rPr>
          <w:rFonts w:cs="Courier New"/>
          <w:sz w:val="24"/>
          <w:szCs w:val="24"/>
          <w:vertAlign w:val="superscript"/>
        </w:rPr>
        <w:t>11,12</w:t>
      </w:r>
      <w:r w:rsidR="007F5B05" w:rsidRPr="00113E63">
        <w:rPr>
          <w:rFonts w:cs="Courier New"/>
          <w:szCs w:val="24"/>
        </w:rPr>
        <w:fldChar w:fldCharType="end"/>
      </w:r>
      <w:r w:rsidR="00CB5D53" w:rsidRPr="00113E63">
        <w:rPr>
          <w:rFonts w:cs="Courier New"/>
          <w:sz w:val="24"/>
          <w:szCs w:val="24"/>
          <w:vertAlign w:val="superscript"/>
        </w:rPr>
        <w:t>,18</w:t>
      </w:r>
      <w:r w:rsidR="007F5B05" w:rsidRPr="00651A00">
        <w:rPr>
          <w:rFonts w:cs="Courier New"/>
          <w:szCs w:val="24"/>
        </w:rPr>
        <w:t xml:space="preserve">  </w:t>
      </w:r>
      <w:commentRangeEnd w:id="5"/>
      <w:r w:rsidR="007F5B05" w:rsidRPr="00113E63">
        <w:rPr>
          <w:rStyle w:val="CommentReference"/>
          <w:rFonts w:cs="Courier New"/>
          <w:sz w:val="24"/>
          <w:szCs w:val="24"/>
        </w:rPr>
        <w:commentReference w:id="5"/>
      </w:r>
      <w:commentRangeEnd w:id="6"/>
      <w:r w:rsidR="00113E63">
        <w:rPr>
          <w:rStyle w:val="CommentReference"/>
        </w:rPr>
        <w:commentReference w:id="6"/>
      </w:r>
      <w:r w:rsidR="007F5B05" w:rsidRPr="00113E63">
        <w:rPr>
          <w:rFonts w:cs="Courier New"/>
          <w:sz w:val="24"/>
          <w:szCs w:val="24"/>
        </w:rPr>
        <w:t>We predict that racial disparities in police</w:t>
      </w:r>
      <w:r w:rsidR="000E4CF6" w:rsidRPr="00651A00">
        <w:rPr>
          <w:rFonts w:cs="Courier New"/>
          <w:szCs w:val="24"/>
        </w:rPr>
        <w:t>-involved mortality are, like</w:t>
      </w:r>
      <w:r w:rsidR="007F5B05" w:rsidRPr="00651A00">
        <w:rPr>
          <w:rFonts w:cs="Courier New"/>
          <w:szCs w:val="24"/>
        </w:rPr>
        <w:t xml:space="preserve"> other police-related outcomes, tightly coupled with geography.</w:t>
      </w:r>
    </w:p>
    <w:p w14:paraId="08FE8818" w14:textId="382BE32B" w:rsidR="00074053" w:rsidRPr="00113E63" w:rsidRDefault="007F5B05" w:rsidP="00113E63">
      <w:pPr>
        <w:rPr>
          <w:rFonts w:cs="Courier New"/>
          <w:sz w:val="24"/>
          <w:szCs w:val="24"/>
          <w:vertAlign w:val="superscript"/>
        </w:rPr>
      </w:pPr>
      <w:r w:rsidRPr="00113E63">
        <w:rPr>
          <w:rFonts w:cs="Courier New"/>
          <w:sz w:val="24"/>
          <w:szCs w:val="24"/>
        </w:rPr>
        <w:t>To provide estimates of how geography</w:t>
      </w:r>
      <w:r w:rsidR="002977C6" w:rsidRPr="00113E63">
        <w:rPr>
          <w:rFonts w:cs="Courier New"/>
          <w:sz w:val="24"/>
          <w:szCs w:val="24"/>
        </w:rPr>
        <w:t xml:space="preserve"> and race interact to produce </w:t>
      </w:r>
      <w:r w:rsidR="002977C6" w:rsidRPr="00651A00">
        <w:rPr>
          <w:rFonts w:cs="Courier New"/>
          <w:szCs w:val="24"/>
        </w:rPr>
        <w:t xml:space="preserve">variable </w:t>
      </w:r>
      <w:r w:rsidRPr="00113E63">
        <w:rPr>
          <w:rFonts w:cs="Courier New"/>
          <w:szCs w:val="24"/>
        </w:rPr>
        <w:t xml:space="preserve">risks of police-involved deaths, we utilize non-traditional, crowdsourced </w:t>
      </w:r>
      <w:r w:rsidR="00525CDE" w:rsidRPr="00651A00">
        <w:rPr>
          <w:rFonts w:cs="Courier New"/>
          <w:szCs w:val="24"/>
        </w:rPr>
        <w:t xml:space="preserve">data--which </w:t>
      </w:r>
      <w:r w:rsidR="002977C6" w:rsidRPr="00113E63">
        <w:rPr>
          <w:rFonts w:cs="Courier New"/>
          <w:sz w:val="24"/>
          <w:szCs w:val="24"/>
        </w:rPr>
        <w:t xml:space="preserve">explicitly address </w:t>
      </w:r>
      <w:r w:rsidR="000877DF" w:rsidRPr="00651A00">
        <w:rPr>
          <w:rFonts w:cs="Courier New"/>
          <w:szCs w:val="24"/>
        </w:rPr>
        <w:t xml:space="preserve">several </w:t>
      </w:r>
      <w:r w:rsidRPr="00113E63">
        <w:rPr>
          <w:rFonts w:cs="Courier New"/>
          <w:szCs w:val="24"/>
        </w:rPr>
        <w:t>shortcomings of federal efforts to do</w:t>
      </w:r>
      <w:r w:rsidR="009F0E48" w:rsidRPr="00651A00">
        <w:rPr>
          <w:rFonts w:cs="Courier New"/>
          <w:szCs w:val="24"/>
        </w:rPr>
        <w:t>cument deaths involving police</w:t>
      </w:r>
      <w:r w:rsidR="00012F2D" w:rsidRPr="00651A00">
        <w:rPr>
          <w:rFonts w:cs="Courier New"/>
          <w:szCs w:val="24"/>
          <w:vertAlign w:val="superscript"/>
        </w:rPr>
        <w:t>3</w:t>
      </w:r>
      <w:r w:rsidR="00074053" w:rsidRPr="00113E63">
        <w:rPr>
          <w:rFonts w:cs="Courier New"/>
          <w:sz w:val="24"/>
          <w:szCs w:val="24"/>
          <w:vertAlign w:val="superscript"/>
        </w:rPr>
        <w:t>,4</w:t>
      </w:r>
      <w:r w:rsidR="009F0E48" w:rsidRPr="00651A00">
        <w:rPr>
          <w:rFonts w:cs="Courier New"/>
          <w:szCs w:val="24"/>
        </w:rPr>
        <w:t>—</w:t>
      </w:r>
      <w:r w:rsidR="009F0E48" w:rsidRPr="00113E63">
        <w:rPr>
          <w:rFonts w:cs="Courier New"/>
          <w:sz w:val="24"/>
          <w:szCs w:val="24"/>
        </w:rPr>
        <w:t>as</w:t>
      </w:r>
      <w:r w:rsidR="009F0E48" w:rsidRPr="00651A00">
        <w:rPr>
          <w:rFonts w:cs="Courier New"/>
          <w:szCs w:val="24"/>
        </w:rPr>
        <w:t xml:space="preserve"> well as a methodolo</w:t>
      </w:r>
      <w:r w:rsidR="00A57EC4" w:rsidRPr="00651A00">
        <w:rPr>
          <w:rFonts w:cs="Courier New"/>
          <w:szCs w:val="24"/>
        </w:rPr>
        <w:t xml:space="preserve">gical approach that allows for </w:t>
      </w:r>
      <w:r w:rsidR="009F0E48" w:rsidRPr="00651A00">
        <w:rPr>
          <w:rFonts w:cs="Courier New"/>
          <w:szCs w:val="24"/>
        </w:rPr>
        <w:t>predictive preci</w:t>
      </w:r>
      <w:r w:rsidR="005851FF" w:rsidRPr="00651A00">
        <w:rPr>
          <w:rFonts w:cs="Courier New"/>
          <w:szCs w:val="24"/>
        </w:rPr>
        <w:t xml:space="preserve">sion of relatively rare events. </w:t>
      </w:r>
      <w:r w:rsidR="009F0E48" w:rsidRPr="00113E63">
        <w:rPr>
          <w:rFonts w:cs="Courier New"/>
          <w:sz w:val="24"/>
          <w:szCs w:val="24"/>
        </w:rPr>
        <w:t xml:space="preserve">Our results suggest that race and place may </w:t>
      </w:r>
      <w:r w:rsidR="009F0E48" w:rsidRPr="00651A00">
        <w:rPr>
          <w:rFonts w:cs="Courier New"/>
          <w:szCs w:val="24"/>
        </w:rPr>
        <w:t xml:space="preserve">interact </w:t>
      </w:r>
      <w:r w:rsidR="009F0E48" w:rsidRPr="00113E63">
        <w:rPr>
          <w:rFonts w:cs="Courier New"/>
          <w:sz w:val="24"/>
          <w:szCs w:val="24"/>
        </w:rPr>
        <w:t xml:space="preserve">in important ways to </w:t>
      </w:r>
      <w:r w:rsidR="002977C6" w:rsidRPr="00651A00">
        <w:rPr>
          <w:rFonts w:cs="Courier New"/>
          <w:szCs w:val="24"/>
        </w:rPr>
        <w:t>generate</w:t>
      </w:r>
      <w:r w:rsidR="00B05194" w:rsidRPr="00651A00">
        <w:rPr>
          <w:rFonts w:cs="Courier New"/>
          <w:szCs w:val="24"/>
        </w:rPr>
        <w:t xml:space="preserve"> risk</w:t>
      </w:r>
      <w:r w:rsidR="008A7DE0" w:rsidRPr="00651A00">
        <w:rPr>
          <w:rFonts w:cs="Courier New"/>
          <w:szCs w:val="24"/>
        </w:rPr>
        <w:t>s</w:t>
      </w:r>
      <w:r w:rsidR="00B05194" w:rsidRPr="00113E63">
        <w:rPr>
          <w:rFonts w:cs="Courier New"/>
          <w:sz w:val="24"/>
          <w:szCs w:val="24"/>
        </w:rPr>
        <w:t xml:space="preserve"> of</w:t>
      </w:r>
      <w:r w:rsidR="009F0E48" w:rsidRPr="00651A00">
        <w:rPr>
          <w:rFonts w:cs="Courier New"/>
          <w:szCs w:val="24"/>
        </w:rPr>
        <w:t xml:space="preserve"> mortality due to police-involved deaths</w:t>
      </w:r>
      <w:r w:rsidR="0020231A" w:rsidRPr="00651A00">
        <w:rPr>
          <w:rFonts w:cs="Courier New"/>
          <w:szCs w:val="24"/>
        </w:rPr>
        <w:t xml:space="preserve">. </w:t>
      </w:r>
    </w:p>
    <w:p w14:paraId="7BC88BA5" w14:textId="77777777" w:rsidR="00173EC0" w:rsidRPr="00113E63" w:rsidRDefault="00173EC0" w:rsidP="009D6BC5">
      <w:pPr>
        <w:ind w:firstLine="0"/>
        <w:rPr>
          <w:rFonts w:cs="Courier New"/>
          <w:sz w:val="24"/>
          <w:szCs w:val="24"/>
        </w:rPr>
      </w:pPr>
    </w:p>
    <w:p w14:paraId="45637C63" w14:textId="55A90B96" w:rsidR="00566274" w:rsidRPr="00113E63" w:rsidRDefault="00C464F8" w:rsidP="009D6BC5">
      <w:pPr>
        <w:ind w:firstLine="0"/>
        <w:rPr>
          <w:rFonts w:cs="Courier New"/>
          <w:sz w:val="24"/>
          <w:szCs w:val="24"/>
        </w:rPr>
      </w:pPr>
      <w:r w:rsidRPr="00113E63">
        <w:rPr>
          <w:rFonts w:cs="Courier New"/>
          <w:b/>
          <w:sz w:val="24"/>
          <w:szCs w:val="24"/>
        </w:rPr>
        <w:t xml:space="preserve">DATA AND </w:t>
      </w:r>
      <w:r w:rsidR="00173EC0" w:rsidRPr="00113E63">
        <w:rPr>
          <w:rFonts w:cs="Courier New"/>
          <w:b/>
          <w:sz w:val="24"/>
          <w:szCs w:val="24"/>
        </w:rPr>
        <w:t>METHODS</w:t>
      </w:r>
    </w:p>
    <w:p w14:paraId="4F893D67" w14:textId="712506D1" w:rsidR="009A5DD4" w:rsidRPr="00113E63" w:rsidRDefault="00304CA3" w:rsidP="00113E63">
      <w:pPr>
        <w:pStyle w:val="Heading2"/>
        <w:rPr>
          <w:rFonts w:cs="Courier New"/>
          <w:sz w:val="24"/>
          <w:szCs w:val="24"/>
        </w:rPr>
      </w:pPr>
      <w:r w:rsidRPr="00113E63">
        <w:rPr>
          <w:rFonts w:cs="Courier New"/>
          <w:sz w:val="24"/>
          <w:szCs w:val="24"/>
        </w:rPr>
        <w:lastRenderedPageBreak/>
        <w:t xml:space="preserve">Data </w:t>
      </w:r>
    </w:p>
    <w:p w14:paraId="46B7B44F" w14:textId="3438E5C9" w:rsidR="00D2347C" w:rsidRPr="00113E63" w:rsidRDefault="00EB6CBC" w:rsidP="00113E63">
      <w:pPr>
        <w:rPr>
          <w:rFonts w:cs="Courier New"/>
          <w:sz w:val="24"/>
          <w:szCs w:val="24"/>
          <w:vertAlign w:val="superscript"/>
        </w:rPr>
      </w:pPr>
      <w:r w:rsidRPr="00113E63">
        <w:rPr>
          <w:rFonts w:cs="Courier New"/>
          <w:sz w:val="24"/>
          <w:szCs w:val="24"/>
        </w:rPr>
        <w:t xml:space="preserve">Past work on police-involved </w:t>
      </w:r>
      <w:r w:rsidR="005753B8" w:rsidRPr="00651A00">
        <w:rPr>
          <w:rFonts w:cs="Courier New"/>
          <w:szCs w:val="24"/>
        </w:rPr>
        <w:t>mortality</w:t>
      </w:r>
      <w:r w:rsidR="0054267D" w:rsidRPr="00651A00">
        <w:rPr>
          <w:rFonts w:cs="Courier New"/>
          <w:szCs w:val="24"/>
        </w:rPr>
        <w:t xml:space="preserve"> has been limited by </w:t>
      </w:r>
      <w:r w:rsidR="004F1627" w:rsidRPr="00651A00">
        <w:rPr>
          <w:rFonts w:cs="Courier New"/>
          <w:szCs w:val="24"/>
        </w:rPr>
        <w:t xml:space="preserve">the </w:t>
      </w:r>
      <w:r w:rsidRPr="00113E63">
        <w:rPr>
          <w:rFonts w:cs="Courier New"/>
          <w:szCs w:val="24"/>
        </w:rPr>
        <w:t>absence of systematic, national data on deaths involving law-enforcement.</w:t>
      </w:r>
      <w:r w:rsidRPr="00651A00">
        <w:rPr>
          <w:rFonts w:cs="Courier New"/>
          <w:szCs w:val="24"/>
          <w:vertAlign w:val="superscript"/>
        </w:rPr>
        <w:t>3</w:t>
      </w:r>
      <w:r w:rsidRPr="00113E63">
        <w:rPr>
          <w:rFonts w:cs="Courier New"/>
          <w:sz w:val="24"/>
          <w:szCs w:val="24"/>
        </w:rPr>
        <w:t xml:space="preserve"> Law enforcement data—</w:t>
      </w:r>
      <w:r w:rsidRPr="00113E63">
        <w:rPr>
          <w:rFonts w:cs="Courier New"/>
          <w:szCs w:val="24"/>
        </w:rPr>
        <w:t>primarily</w:t>
      </w:r>
      <w:r w:rsidRPr="00651A00">
        <w:rPr>
          <w:rFonts w:cs="Courier New"/>
          <w:szCs w:val="24"/>
        </w:rPr>
        <w:t xml:space="preserve"> </w:t>
      </w:r>
      <w:r w:rsidRPr="00113E63">
        <w:rPr>
          <w:rFonts w:cs="Courier New"/>
          <w:sz w:val="24"/>
          <w:szCs w:val="24"/>
        </w:rPr>
        <w:t>collected through the Bureau of Justice Statistics’</w:t>
      </w:r>
      <w:r w:rsidR="00C852BD" w:rsidRPr="00651A00">
        <w:rPr>
          <w:rFonts w:cs="Courier New"/>
          <w:szCs w:val="24"/>
        </w:rPr>
        <w:t xml:space="preserve"> </w:t>
      </w:r>
      <w:r w:rsidRPr="00113E63">
        <w:rPr>
          <w:rFonts w:cs="Courier New"/>
          <w:sz w:val="24"/>
          <w:szCs w:val="24"/>
        </w:rPr>
        <w:t>Arrest Related Deaths program</w:t>
      </w:r>
      <w:r w:rsidR="005851FF" w:rsidRPr="00651A00">
        <w:rPr>
          <w:rFonts w:cs="Courier New"/>
          <w:szCs w:val="24"/>
        </w:rPr>
        <w:t>,</w:t>
      </w:r>
      <w:r w:rsidRPr="00113E63">
        <w:rPr>
          <w:rFonts w:cs="Courier New"/>
          <w:sz w:val="24"/>
          <w:szCs w:val="24"/>
        </w:rPr>
        <w:t xml:space="preserve"> or the Federal Bureau of Investigation’s Uniform Crime Report’s Supplementary Homicide Report</w:t>
      </w:r>
      <w:r w:rsidRPr="00651A00">
        <w:rPr>
          <w:rFonts w:cs="Courier New"/>
          <w:szCs w:val="24"/>
        </w:rPr>
        <w:t>—are widel</w:t>
      </w:r>
      <w:r w:rsidR="006C4E3A" w:rsidRPr="00651A00">
        <w:rPr>
          <w:rFonts w:cs="Courier New"/>
          <w:szCs w:val="24"/>
        </w:rPr>
        <w:t xml:space="preserve">y acknowledged to undercount </w:t>
      </w:r>
      <w:r w:rsidR="00015C98" w:rsidRPr="00651A00">
        <w:rPr>
          <w:rFonts w:cs="Courier New"/>
          <w:szCs w:val="24"/>
        </w:rPr>
        <w:t xml:space="preserve">the </w:t>
      </w:r>
      <w:r w:rsidRPr="00113E63">
        <w:rPr>
          <w:rFonts w:cs="Courier New"/>
          <w:szCs w:val="24"/>
        </w:rPr>
        <w:t>true number of deaths involving police</w:t>
      </w:r>
      <w:r w:rsidR="00015C98" w:rsidRPr="00651A00">
        <w:rPr>
          <w:rFonts w:cs="Courier New"/>
          <w:szCs w:val="24"/>
        </w:rPr>
        <w:t xml:space="preserve"> in the US</w:t>
      </w:r>
      <w:r w:rsidRPr="00113E63">
        <w:rPr>
          <w:rFonts w:cs="Courier New"/>
          <w:szCs w:val="24"/>
        </w:rPr>
        <w:t>.</w:t>
      </w:r>
      <w:commentRangeStart w:id="7"/>
      <w:r w:rsidRPr="00113E63">
        <w:rPr>
          <w:rFonts w:cs="Courier New"/>
          <w:sz w:val="24"/>
          <w:szCs w:val="24"/>
        </w:rPr>
        <w:fldChar w:fldCharType="begin"/>
      </w:r>
      <w:r w:rsidRPr="00113E63">
        <w:rPr>
          <w:rFonts w:cs="Courier New"/>
          <w:sz w:val="24"/>
          <w:szCs w:val="24"/>
        </w:rPr>
        <w:instrText xml:space="preserve"> ADDIN ZOTERO_ITEM CSL_CITATION {"citationID":"a1jgj4q436d","properties":{"formattedCitation":"{\\rtf \\super 3,19,20\\nosupersub{}}","plainCitation":"3,19,20"},"citationItems":[{"id":5209,"uris":["http://zotero.org/groups/876118/items/P4WQWGW6"],"uri":["http://zotero.org/groups/876118/items/P4WQWGW6"],"itemData":{"id":5209,"type":"report","title":"Arrest-related deaths program: data quality profile","publisher":"U.S. Department of Justice, Office of Justice Programs, Bureau of Justice Statistics","publisher-place":"Washington, DC","source":"Google Scholar","event-place":"Washington, DC","URL":"https://www.publicsafety.gc.ca/lbrr/archives/cnmcs-plcng/cn33640-eng.pdf","shortTitle":"Arrest-related deaths program","author":[{"family":"Planty","given":"Michael"},{"family":"Burch","given":"Andrea M."},{"family":"Banks","given":"Duren"},{"family":"Couzens","given":"Lance"},{"family":"Blanton","given":"Caroline"},{"family":"Cribb","given":"Devon"}],"issued":{"date-parts":[["2015"]]}}},{"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V."},{"family":"Feldman","given":"Justin"}],"issued":{"date-parts":[["2015",12,8]]}}},{"id":4914,"uris":["http://zotero.org/groups/876118/items/7VWQSD29"],"uri":["http://zotero.org/groups/876118/items/7VWQSD29"],"itemData":{"id":4914,"type":"article-journal","title":"Race, Crime, and the Micro-Ecology of Deadly Force","container-title":"Criminology &amp; Public Policy","page":"193-222","volume":"15","issue":"1","source":"Wiley Online Library","abstract":"Research Summary\n\nLimitations in data and research on the use of firearms by police officers in the United States preclude sound understanding of the determinants of deadly force in police work. The current study addresses these limitations with detailed case attributes and a microspatial analysis of police shootings in St. Louis, MO, between 2003 and 2012. The results indicate that neither the racial composition of neighborhoods nor their level of economic disadvantage directly increase the frequency of police shootings, whereas levels of violent crime do—but only to a point. Police shootings are less frequent in areas with the highest levels of criminal violence than in those with midlevels of violence. We offer a provisional interpretation of these results and call for replications in other settings.\n\nPolicy Implications\n\nNationwide replications of the current research will require the establishment of a national database of police shootings. Informative assessments of a single agency's policies and practices require comparative information from other agencies. We recommend specific data elements to be included in such an information system that would shed further empirical light on the interconnections among race, crime, and police use of deadly force. The database also would contribute to the development of evidence-based policies and procedures on deadly force—an urgent public priority in light of recent controversial police shootings across the United States.","DOI":"10.1111/1745-9133.12174","ISSN":"1745-9133","journalAbbreviation":"Criminology &amp; Public Policy","language":"en","author":[{"family":"Klinger","given":"David"},{"family":"Rosenfeld","given":"Richard"},{"family":"Isom","given":"Daniel"},{"family":"Deckard","given":"Michael"}],"issued":{"date-parts":[["2016",2,1]]}}}],"schema":"https://github.com/citation-style-language/schema/raw/master/csl-citation.json"} </w:instrText>
      </w:r>
      <w:r w:rsidRPr="00113E63">
        <w:rPr>
          <w:rFonts w:cs="Courier New"/>
          <w:szCs w:val="24"/>
        </w:rPr>
        <w:fldChar w:fldCharType="separate"/>
      </w:r>
      <w:r w:rsidRPr="00113E63">
        <w:rPr>
          <w:rFonts w:cs="Courier New"/>
          <w:sz w:val="24"/>
          <w:szCs w:val="24"/>
          <w:vertAlign w:val="superscript"/>
        </w:rPr>
        <w:t>3,19,20</w:t>
      </w:r>
      <w:r w:rsidRPr="00113E63">
        <w:rPr>
          <w:rFonts w:cs="Courier New"/>
          <w:szCs w:val="24"/>
        </w:rPr>
        <w:fldChar w:fldCharType="end"/>
      </w:r>
      <w:commentRangeEnd w:id="7"/>
      <w:r w:rsidR="003B5FB6">
        <w:rPr>
          <w:rStyle w:val="CommentReference"/>
        </w:rPr>
        <w:commentReference w:id="7"/>
      </w:r>
      <w:r w:rsidR="005851FF" w:rsidRPr="00113E63">
        <w:rPr>
          <w:rFonts w:cs="Courier New"/>
          <w:sz w:val="24"/>
          <w:szCs w:val="24"/>
        </w:rPr>
        <w:t xml:space="preserve"> </w:t>
      </w:r>
      <w:r w:rsidR="003A5E1E" w:rsidRPr="00113E63">
        <w:rPr>
          <w:rFonts w:cs="Courier New"/>
          <w:sz w:val="24"/>
          <w:szCs w:val="24"/>
        </w:rPr>
        <w:t xml:space="preserve">As </w:t>
      </w:r>
      <w:r w:rsidR="00723407" w:rsidRPr="00651A00">
        <w:rPr>
          <w:rFonts w:cs="Courier New"/>
          <w:szCs w:val="24"/>
        </w:rPr>
        <w:t>alternatives</w:t>
      </w:r>
      <w:r w:rsidR="009B5BBE" w:rsidRPr="00651A00">
        <w:rPr>
          <w:rFonts w:cs="Courier New"/>
          <w:szCs w:val="24"/>
        </w:rPr>
        <w:t>, p</w:t>
      </w:r>
      <w:r w:rsidR="00DF72AE" w:rsidRPr="00113E63">
        <w:rPr>
          <w:rFonts w:cs="Courier New"/>
          <w:sz w:val="24"/>
          <w:szCs w:val="24"/>
        </w:rPr>
        <w:t xml:space="preserve">ublic </w:t>
      </w:r>
      <w:r w:rsidR="00881F79" w:rsidRPr="00651A00">
        <w:rPr>
          <w:rFonts w:cs="Courier New"/>
          <w:szCs w:val="24"/>
        </w:rPr>
        <w:t>health scholars have</w:t>
      </w:r>
      <w:r w:rsidR="00DF72AE" w:rsidRPr="00651A00">
        <w:rPr>
          <w:rFonts w:cs="Courier New"/>
          <w:szCs w:val="24"/>
        </w:rPr>
        <w:t xml:space="preserve"> </w:t>
      </w:r>
      <w:r w:rsidR="000D4449" w:rsidRPr="00113E63">
        <w:rPr>
          <w:rFonts w:cs="Courier New"/>
          <w:sz w:val="24"/>
          <w:szCs w:val="24"/>
        </w:rPr>
        <w:t xml:space="preserve">sometimes </w:t>
      </w:r>
      <w:r w:rsidR="00571FEE" w:rsidRPr="00113E63">
        <w:rPr>
          <w:rFonts w:cs="Courier New"/>
          <w:szCs w:val="24"/>
        </w:rPr>
        <w:t>exploited</w:t>
      </w:r>
      <w:r w:rsidR="00881F79" w:rsidRPr="00651A00">
        <w:rPr>
          <w:rFonts w:cs="Courier New"/>
          <w:szCs w:val="24"/>
        </w:rPr>
        <w:t xml:space="preserve"> </w:t>
      </w:r>
      <w:r w:rsidR="00781CE4" w:rsidRPr="00113E63">
        <w:rPr>
          <w:rFonts w:cs="Courier New"/>
          <w:sz w:val="24"/>
          <w:szCs w:val="24"/>
        </w:rPr>
        <w:t xml:space="preserve">data from </w:t>
      </w:r>
      <w:r w:rsidR="003935FA" w:rsidRPr="00651A00">
        <w:rPr>
          <w:rFonts w:cs="Courier New"/>
          <w:szCs w:val="24"/>
        </w:rPr>
        <w:t xml:space="preserve">the </w:t>
      </w:r>
      <w:r w:rsidR="00781CE4" w:rsidRPr="00651A00">
        <w:rPr>
          <w:rFonts w:cs="Courier New"/>
          <w:szCs w:val="24"/>
        </w:rPr>
        <w:t>National Center for Health Statistics</w:t>
      </w:r>
      <w:r w:rsidR="003935FA" w:rsidRPr="00651A00">
        <w:rPr>
          <w:rFonts w:cs="Courier New"/>
          <w:szCs w:val="24"/>
        </w:rPr>
        <w:t>’</w:t>
      </w:r>
      <w:r w:rsidR="005851FF" w:rsidRPr="00113E63">
        <w:rPr>
          <w:rFonts w:cs="Courier New"/>
          <w:sz w:val="24"/>
          <w:szCs w:val="24"/>
        </w:rPr>
        <w:t xml:space="preserve"> mortality files; </w:t>
      </w:r>
      <w:r w:rsidR="00781CE4" w:rsidRPr="00651A00">
        <w:rPr>
          <w:rFonts w:cs="Courier New"/>
          <w:szCs w:val="24"/>
        </w:rPr>
        <w:t>the National</w:t>
      </w:r>
      <w:r w:rsidR="005851FF" w:rsidRPr="00651A00">
        <w:rPr>
          <w:rFonts w:cs="Courier New"/>
          <w:szCs w:val="24"/>
        </w:rPr>
        <w:t xml:space="preserve"> Violent Death Reporting System;</w:t>
      </w:r>
      <w:r w:rsidR="003935FA" w:rsidRPr="00651A00">
        <w:rPr>
          <w:rFonts w:cs="Courier New"/>
          <w:szCs w:val="24"/>
        </w:rPr>
        <w:t xml:space="preserve"> the</w:t>
      </w:r>
      <w:r w:rsidR="00781CE4" w:rsidRPr="00651A00">
        <w:rPr>
          <w:rFonts w:cs="Courier New"/>
          <w:szCs w:val="24"/>
        </w:rPr>
        <w:t xml:space="preserve"> US Centers for Disease Control and Prevention’s mortality files</w:t>
      </w:r>
      <w:r w:rsidR="005851FF" w:rsidRPr="00651A00">
        <w:rPr>
          <w:rFonts w:cs="Courier New"/>
          <w:szCs w:val="24"/>
        </w:rPr>
        <w:t>;</w:t>
      </w:r>
      <w:r w:rsidR="00781CE4" w:rsidRPr="00113E63">
        <w:rPr>
          <w:rFonts w:cs="Courier New"/>
          <w:sz w:val="24"/>
          <w:szCs w:val="24"/>
        </w:rPr>
        <w:t xml:space="preserve"> and various emergency department surveys</w:t>
      </w:r>
      <w:r w:rsidR="004F1627" w:rsidRPr="00651A00">
        <w:rPr>
          <w:rFonts w:cs="Courier New"/>
          <w:szCs w:val="24"/>
        </w:rPr>
        <w:t>.</w:t>
      </w:r>
      <w:r w:rsidR="00781CE4" w:rsidRPr="00113E63">
        <w:rPr>
          <w:rFonts w:cs="Courier New"/>
          <w:sz w:val="24"/>
          <w:szCs w:val="24"/>
        </w:rPr>
        <w:fldChar w:fldCharType="begin"/>
      </w:r>
      <w:r w:rsidR="00781CE4" w:rsidRPr="00113E63">
        <w:rPr>
          <w:rFonts w:cs="Courier New"/>
          <w:sz w:val="24"/>
          <w:szCs w:val="24"/>
        </w:rPr>
        <w:instrText xml:space="preserve"> ADDIN ZOTERO_ITEM CSL_CITATION {"citationID":"aohbh3cvml","properties":{"formattedCitation":"{\\rtf \\super 3,21\\uc0\\u8211{}23\\nosupersub{}}","plainCitation":"3,21–23"},"citationItems":[{"id":5210,"uris":["http://zotero.org/groups/876118/items/UDRAR4A5"],"uri":["http://zotero.org/groups/876118/items/UDRAR4A5"],"itemData":{"id":5210,"type":"article-journal","title":"Temporal Trends and Racial/Ethnic Inequalities for Legal Intervention Injuries Treated in Emergency Departments: US Men and Women Age 15–34, 2001–2014","container-title":"Journal of Urban Health","page":"797-807","volume":"93","issue":"5","source":"link-springer-com.offcampus.lib.washington.edu","DOI":"10.1007/s11524-016-0076-3","ISSN":"1099-3460, 1468-2869","shortTitle":"Temporal Trends and Racial/Ethnic Inequalities for Legal Intervention Injuries Treated in Emergency Departments","journalAbbreviation":"J Urban Health","language":"en","author":[{"family":"Feldman","given":"Justin M."},{"family":"Chen","given":"Jarvis T."},{"family":"Waterman","given":"Pamela D."},{"family":"Krieger","given":"Nancy"}],"issued":{"date-parts":[["2016",10,1]]}}},{"id":5166,"uris":["http://zotero.org/groups/876118/items/9N2GVFKD"],"uri":["http://zotero.org/groups/876118/items/9N2GVFKD"],"itemData":{"id":5166,"type":"article-journal","title":"Police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V."},{"family":"Feldman","given":"Justin"}],"issued":{"date-parts":[["2015",12,8]]}}},{"id":5162,"uris":["http://zotero.org/groups/876118/items/28Z2Q4VI"],"uri":["http://zotero.org/groups/876118/items/28Z2Q4VI"],"itemData":{"id":5162,"type":"article-journal","title":"US Emergency Department Encounters for Law Enforcement–Associated Injury, 2006-2012","container-title":"JAMA Surgery","source":"jamanetwork.com","abstract":"This study uses a nationally representative database to determine whether the incidence of emergency department visits for law enforcement increased relative to total emergency department visits from 2006 to 2012.","URL":"http://jamanetwork.com/journals/jamasurgery/fullarticle/2619243","DOI":"10.1001/jamasurg.2017.0574","journalAbbreviation":"JAMA Surg","author":[{"family":"Kaufman","given":"Elinore J."},{"family":"Karp","given":"David N."},{"family":"Delgado","given":"M. Kit"}],"issued":{"date-parts":[["2017",4,19]]},"accessed":{"date-parts":[["2017",5,2]]}}},{"id":4920,"uris":["http://zotero.org/groups/876118/items/RV5EDNJK"],"uri":["http://zotero.org/groups/876118/items/RV5EDNJK"],"itemData":{"id":4920,"type":"article-journal","title":"Homicides by Police: Comparing Counts From the National Violent Death Reporting System, Vital Statistics, and Supplementary Homicide Reports","container-title":"American Journal of Public Health","page":"922-927","volume":"106","issue":"5","source":"ajph.aphapublications.org (Atypon)","abstract":"Objective. To evaluate the National Violent Death Reporting System (NVDRS) as a surveillance system for homicides by law enforcement officers.Methods. We assessed sensitivity and positive predictive value of the NVDRS “type of death” variable against our study count of homicides by police, which we derived from NVDRS coded and narrative data for states participating in NVDRS 2005 to 2012. We compared state counts of police homicides from NVDRS, Vital Statistics, and Federal Bureau of Investigation Supplementary Homicide Reports.Results. We identified 1552 police homicides in the 16 states. Positive predictive value and sensitivity of the NVDRS “type of death” variable for police homicides were high (98% and 90%, respectively). Counts from Vital Statistics and Supplementary Homicide Reports were 58% and 48%, respectively, of our study total; gaps varied widely by state. The annual rate of police homicide (0.24/100</w:instrText>
      </w:r>
      <w:r w:rsidR="00781CE4" w:rsidRPr="00113E63">
        <w:rPr>
          <w:rFonts w:cs="Cambria Math"/>
          <w:szCs w:val="24"/>
        </w:rPr>
        <w:instrText> </w:instrText>
      </w:r>
      <w:r w:rsidR="00781CE4" w:rsidRPr="00113E63">
        <w:rPr>
          <w:rFonts w:cs="Courier New"/>
          <w:sz w:val="24"/>
          <w:szCs w:val="24"/>
        </w:rPr>
        <w:instrText xml:space="preserve">000) varied 5-fold by state and 8-fold by race/ethnicity.Conclusions. NVDRS provides more complete data on police homicides than do existing systems.Policy Implications. Expanding NVDRS to all 50 states and making 2 improvements we identify will be an efficient way to provide the nation with more accurate, detailed data on homicides by law enforcement.","DOI":"10.2105/AJPH.2016.303074","ISSN":"0090-0036","shortTitle":"Homicides by Police","journalAbbreviation":"Am J Public Health","author":[{"family":"Barber","given":"Catherine"},{"family":"Azrael","given":"Deborah"},{"family":"Cohen","given":"Amy"},{"family":"Miller","given":"Matthew"},{"family":"Thymes","given":"Deonza"},{"family":"Wang","given":"David Enze"},{"family":"Hemenway","given":"David"}],"issued":{"date-parts":[["2016",3,17]]}}}],"schema":"https://github.com/citation-style-language/schema/raw/master/csl-citation.json"} </w:instrText>
      </w:r>
      <w:r w:rsidR="00781CE4" w:rsidRPr="00113E63">
        <w:rPr>
          <w:rFonts w:cs="Courier New"/>
          <w:szCs w:val="24"/>
        </w:rPr>
        <w:fldChar w:fldCharType="separate"/>
      </w:r>
      <w:r w:rsidR="00781CE4" w:rsidRPr="00113E63">
        <w:rPr>
          <w:rFonts w:cs="Courier New"/>
          <w:sz w:val="24"/>
          <w:szCs w:val="24"/>
          <w:vertAlign w:val="superscript"/>
        </w:rPr>
        <w:t>3,21–23</w:t>
      </w:r>
      <w:r w:rsidR="00781CE4" w:rsidRPr="00113E63">
        <w:rPr>
          <w:rFonts w:cs="Courier New"/>
          <w:szCs w:val="24"/>
        </w:rPr>
        <w:fldChar w:fldCharType="end"/>
      </w:r>
      <w:r w:rsidR="00C852BD" w:rsidRPr="00113E63">
        <w:rPr>
          <w:rFonts w:cs="Courier New"/>
          <w:sz w:val="24"/>
          <w:szCs w:val="24"/>
        </w:rPr>
        <w:t xml:space="preserve"> </w:t>
      </w:r>
      <w:r w:rsidR="005851FF" w:rsidRPr="00113E63">
        <w:rPr>
          <w:rFonts w:cs="Courier New"/>
          <w:sz w:val="24"/>
          <w:szCs w:val="24"/>
        </w:rPr>
        <w:t>T</w:t>
      </w:r>
      <w:r w:rsidR="006471AF" w:rsidRPr="00113E63">
        <w:rPr>
          <w:rFonts w:cs="Courier New"/>
          <w:sz w:val="24"/>
          <w:szCs w:val="24"/>
        </w:rPr>
        <w:t>hough these</w:t>
      </w:r>
      <w:r w:rsidR="007D6D24" w:rsidRPr="00651A00">
        <w:rPr>
          <w:rFonts w:cs="Courier New"/>
          <w:szCs w:val="24"/>
        </w:rPr>
        <w:t xml:space="preserve"> </w:t>
      </w:r>
      <w:r w:rsidR="00781CE4" w:rsidRPr="00113E63">
        <w:rPr>
          <w:rFonts w:cs="Courier New"/>
          <w:sz w:val="24"/>
          <w:szCs w:val="24"/>
        </w:rPr>
        <w:t>sources</w:t>
      </w:r>
      <w:r w:rsidR="00781CE4" w:rsidRPr="00651A00">
        <w:rPr>
          <w:rFonts w:cs="Courier New"/>
          <w:szCs w:val="24"/>
        </w:rPr>
        <w:t xml:space="preserve"> </w:t>
      </w:r>
      <w:r w:rsidR="003935FA" w:rsidRPr="00113E63">
        <w:rPr>
          <w:rFonts w:cs="Courier New"/>
          <w:sz w:val="24"/>
          <w:szCs w:val="24"/>
        </w:rPr>
        <w:t xml:space="preserve">offer more </w:t>
      </w:r>
      <w:r w:rsidR="003935FA" w:rsidRPr="00651A00">
        <w:rPr>
          <w:rFonts w:cs="Courier New"/>
          <w:szCs w:val="24"/>
        </w:rPr>
        <w:t xml:space="preserve">complete coverage of police-involved deaths than law-enforcement </w:t>
      </w:r>
      <w:r w:rsidR="00C852BD" w:rsidRPr="00651A00">
        <w:rPr>
          <w:rFonts w:cs="Courier New"/>
          <w:szCs w:val="24"/>
        </w:rPr>
        <w:t>datasets, they</w:t>
      </w:r>
      <w:r w:rsidR="004B37F9" w:rsidRPr="00651A00">
        <w:rPr>
          <w:rFonts w:cs="Courier New"/>
          <w:szCs w:val="24"/>
        </w:rPr>
        <w:t xml:space="preserve"> </w:t>
      </w:r>
      <w:r w:rsidR="004B37F9" w:rsidRPr="00113E63">
        <w:rPr>
          <w:rFonts w:cs="Courier New"/>
          <w:sz w:val="24"/>
          <w:szCs w:val="24"/>
        </w:rPr>
        <w:t xml:space="preserve">still </w:t>
      </w:r>
      <w:r w:rsidR="002F1620" w:rsidRPr="00651A00">
        <w:rPr>
          <w:rFonts w:cs="Courier New"/>
          <w:szCs w:val="24"/>
        </w:rPr>
        <w:t>suffer from</w:t>
      </w:r>
      <w:r w:rsidR="00D16DD2" w:rsidRPr="00651A00">
        <w:rPr>
          <w:rFonts w:cs="Courier New"/>
          <w:szCs w:val="24"/>
        </w:rPr>
        <w:t xml:space="preserve"> </w:t>
      </w:r>
      <w:r w:rsidR="002F1620" w:rsidRPr="00113E63">
        <w:rPr>
          <w:rFonts w:cs="Courier New"/>
          <w:sz w:val="24"/>
          <w:szCs w:val="24"/>
        </w:rPr>
        <w:t>under-</w:t>
      </w:r>
      <w:r w:rsidR="00781CE4" w:rsidRPr="00651A00">
        <w:rPr>
          <w:rFonts w:cs="Courier New"/>
          <w:szCs w:val="24"/>
        </w:rPr>
        <w:t xml:space="preserve">reporting </w:t>
      </w:r>
      <w:r w:rsidR="00C852BD" w:rsidRPr="00651A00">
        <w:rPr>
          <w:rFonts w:cs="Courier New"/>
          <w:szCs w:val="24"/>
        </w:rPr>
        <w:t>and/</w:t>
      </w:r>
      <w:r w:rsidR="00A934FF" w:rsidRPr="00651A00">
        <w:rPr>
          <w:rFonts w:cs="Courier New"/>
          <w:szCs w:val="24"/>
        </w:rPr>
        <w:t>or limited geographic coverage.</w:t>
      </w:r>
      <w:r w:rsidR="00A934FF" w:rsidRPr="00651A00">
        <w:rPr>
          <w:rFonts w:cs="Courier New"/>
          <w:szCs w:val="24"/>
          <w:vertAlign w:val="superscript"/>
        </w:rPr>
        <w:t>3</w:t>
      </w:r>
      <w:r w:rsidR="009A5DD4" w:rsidRPr="00113E63">
        <w:rPr>
          <w:rFonts w:cs="Courier New"/>
          <w:sz w:val="24"/>
          <w:szCs w:val="24"/>
          <w:vertAlign w:val="superscript"/>
        </w:rPr>
        <w:t xml:space="preserve"> </w:t>
      </w:r>
    </w:p>
    <w:p w14:paraId="5A2F2246" w14:textId="02E151DE" w:rsidR="00E273AA" w:rsidRPr="00113E63" w:rsidRDefault="00016097" w:rsidP="00113E63">
      <w:pPr>
        <w:rPr>
          <w:sz w:val="24"/>
          <w:szCs w:val="24"/>
          <w:vertAlign w:val="superscript"/>
        </w:rPr>
      </w:pPr>
      <w:r w:rsidRPr="00113E63">
        <w:rPr>
          <w:sz w:val="24"/>
          <w:szCs w:val="24"/>
        </w:rPr>
        <w:t>In response to the shortcomings</w:t>
      </w:r>
      <w:r w:rsidR="009A5DD4" w:rsidRPr="00651A00">
        <w:rPr>
          <w:szCs w:val="24"/>
        </w:rPr>
        <w:t xml:space="preserve"> of official data</w:t>
      </w:r>
      <w:r w:rsidR="00C852BD" w:rsidRPr="00651A00">
        <w:rPr>
          <w:szCs w:val="24"/>
        </w:rPr>
        <w:t xml:space="preserve"> sources</w:t>
      </w:r>
      <w:r w:rsidR="009A5DD4" w:rsidRPr="00651A00">
        <w:rPr>
          <w:szCs w:val="24"/>
        </w:rPr>
        <w:t xml:space="preserve">, journalists, activists and researchers have constructed </w:t>
      </w:r>
      <w:r w:rsidR="00C87C6E" w:rsidRPr="00651A00">
        <w:rPr>
          <w:szCs w:val="24"/>
        </w:rPr>
        <w:t>a series of public datasets that</w:t>
      </w:r>
      <w:r w:rsidR="009A5DD4" w:rsidRPr="00651A00">
        <w:rPr>
          <w:szCs w:val="24"/>
        </w:rPr>
        <w:t xml:space="preserve"> count police-involved deaths using a combination of public records and media accounts</w:t>
      </w:r>
      <w:r w:rsidR="008222EA" w:rsidRPr="00651A00">
        <w:rPr>
          <w:szCs w:val="24"/>
        </w:rPr>
        <w:t xml:space="preserve">. These </w:t>
      </w:r>
      <w:r w:rsidR="00324BEB" w:rsidRPr="00651A00">
        <w:rPr>
          <w:szCs w:val="24"/>
        </w:rPr>
        <w:t>crowdsourced efforts ar</w:t>
      </w:r>
      <w:r w:rsidR="006E6B9F" w:rsidRPr="00651A00">
        <w:rPr>
          <w:szCs w:val="24"/>
        </w:rPr>
        <w:t xml:space="preserve">e, </w:t>
      </w:r>
      <w:r w:rsidR="00324BEB" w:rsidRPr="00651A00">
        <w:rPr>
          <w:szCs w:val="24"/>
        </w:rPr>
        <w:t>typically,</w:t>
      </w:r>
      <w:r w:rsidR="006E6B9F" w:rsidRPr="00651A00">
        <w:rPr>
          <w:szCs w:val="24"/>
        </w:rPr>
        <w:t xml:space="preserve"> much</w:t>
      </w:r>
      <w:r w:rsidR="00324BEB" w:rsidRPr="00651A00">
        <w:rPr>
          <w:szCs w:val="24"/>
        </w:rPr>
        <w:t xml:space="preserve"> more comprehensive</w:t>
      </w:r>
      <w:r w:rsidR="006E6B9F" w:rsidRPr="00651A00">
        <w:rPr>
          <w:szCs w:val="24"/>
        </w:rPr>
        <w:t xml:space="preserve"> than government sources, and </w:t>
      </w:r>
      <w:r w:rsidR="00C87C6E" w:rsidRPr="00651A00">
        <w:rPr>
          <w:szCs w:val="24"/>
        </w:rPr>
        <w:t xml:space="preserve">rely on </w:t>
      </w:r>
      <w:r w:rsidR="006E6B9F" w:rsidRPr="00651A00">
        <w:rPr>
          <w:szCs w:val="24"/>
        </w:rPr>
        <w:t>methodologies</w:t>
      </w:r>
      <w:r w:rsidR="00C852BD" w:rsidRPr="00651A00">
        <w:rPr>
          <w:szCs w:val="24"/>
        </w:rPr>
        <w:t xml:space="preserve"> </w:t>
      </w:r>
      <w:r w:rsidR="00213EBA" w:rsidRPr="00113E63">
        <w:rPr>
          <w:sz w:val="24"/>
          <w:szCs w:val="24"/>
        </w:rPr>
        <w:t xml:space="preserve">that closely match those </w:t>
      </w:r>
      <w:r w:rsidR="00685CE5" w:rsidRPr="00651A00">
        <w:rPr>
          <w:szCs w:val="24"/>
        </w:rPr>
        <w:t xml:space="preserve">described </w:t>
      </w:r>
      <w:r w:rsidR="00C852BD" w:rsidRPr="00651A00">
        <w:rPr>
          <w:szCs w:val="24"/>
        </w:rPr>
        <w:t>in</w:t>
      </w:r>
      <w:r w:rsidR="00074BCE" w:rsidRPr="00651A00">
        <w:rPr>
          <w:szCs w:val="24"/>
        </w:rPr>
        <w:t xml:space="preserve"> </w:t>
      </w:r>
      <w:r w:rsidR="000F5628" w:rsidRPr="00113E63">
        <w:rPr>
          <w:sz w:val="24"/>
          <w:szCs w:val="24"/>
        </w:rPr>
        <w:t xml:space="preserve">forthcoming, </w:t>
      </w:r>
      <w:r w:rsidR="005368E0" w:rsidRPr="00651A00">
        <w:rPr>
          <w:szCs w:val="24"/>
        </w:rPr>
        <w:t>g</w:t>
      </w:r>
      <w:r w:rsidR="004E0531" w:rsidRPr="00113E63">
        <w:rPr>
          <w:sz w:val="24"/>
          <w:szCs w:val="24"/>
        </w:rPr>
        <w:t>overnment</w:t>
      </w:r>
      <w:r w:rsidR="00C87C6E" w:rsidRPr="00651A00">
        <w:rPr>
          <w:szCs w:val="24"/>
        </w:rPr>
        <w:t>-lead</w:t>
      </w:r>
      <w:r w:rsidR="006E6B9F" w:rsidRPr="00651A00">
        <w:rPr>
          <w:szCs w:val="24"/>
        </w:rPr>
        <w:t xml:space="preserve"> data-c</w:t>
      </w:r>
      <w:r w:rsidR="005368E0" w:rsidRPr="00651A00">
        <w:rPr>
          <w:szCs w:val="24"/>
        </w:rPr>
        <w:t>ollection projects, such as</w:t>
      </w:r>
      <w:r w:rsidR="00057728" w:rsidRPr="00113E63">
        <w:rPr>
          <w:szCs w:val="24"/>
        </w:rPr>
        <w:t xml:space="preserve"> the </w:t>
      </w:r>
      <w:r w:rsidR="00057728" w:rsidRPr="00651A00">
        <w:rPr>
          <w:szCs w:val="24"/>
        </w:rPr>
        <w:t>Bureau of Justice Statistics’ proposed re-design</w:t>
      </w:r>
      <w:r w:rsidR="004E0531" w:rsidRPr="00651A00">
        <w:rPr>
          <w:szCs w:val="24"/>
        </w:rPr>
        <w:t xml:space="preserve"> of the</w:t>
      </w:r>
      <w:r w:rsidR="006E6B9F" w:rsidRPr="00651A00">
        <w:rPr>
          <w:szCs w:val="24"/>
        </w:rPr>
        <w:t xml:space="preserve"> Arrested-Related Deaths Program.</w:t>
      </w:r>
      <w:r w:rsidR="006E6B9F" w:rsidRPr="00651A00">
        <w:rPr>
          <w:szCs w:val="24"/>
          <w:vertAlign w:val="superscript"/>
        </w:rPr>
        <w:t>24</w:t>
      </w:r>
      <w:r w:rsidR="000D69C1" w:rsidRPr="00651A00">
        <w:rPr>
          <w:szCs w:val="24"/>
          <w:vertAlign w:val="superscript"/>
        </w:rPr>
        <w:t xml:space="preserve"> </w:t>
      </w:r>
    </w:p>
    <w:p w14:paraId="423DC514" w14:textId="23A85AA0" w:rsidR="00C87C6E" w:rsidRPr="00113E63" w:rsidRDefault="000D69C1">
      <w:pPr>
        <w:rPr>
          <w:sz w:val="24"/>
          <w:szCs w:val="24"/>
        </w:rPr>
      </w:pPr>
      <w:r w:rsidRPr="00113E63">
        <w:rPr>
          <w:sz w:val="24"/>
          <w:szCs w:val="24"/>
        </w:rPr>
        <w:t>In our</w:t>
      </w:r>
      <w:r w:rsidR="005D7C44" w:rsidRPr="00113E63">
        <w:rPr>
          <w:sz w:val="24"/>
          <w:szCs w:val="24"/>
        </w:rPr>
        <w:t xml:space="preserve"> paper, data</w:t>
      </w:r>
      <w:r w:rsidR="00C87C6E" w:rsidRPr="00651A00">
        <w:rPr>
          <w:szCs w:val="24"/>
        </w:rPr>
        <w:t xml:space="preserve"> </w:t>
      </w:r>
      <w:r w:rsidR="0051423F" w:rsidRPr="00113E63">
        <w:rPr>
          <w:sz w:val="24"/>
          <w:szCs w:val="24"/>
        </w:rPr>
        <w:t>on police-involved deaths</w:t>
      </w:r>
      <w:r w:rsidR="00C87C6E" w:rsidRPr="00651A00">
        <w:rPr>
          <w:szCs w:val="24"/>
        </w:rPr>
        <w:t xml:space="preserve"> </w:t>
      </w:r>
      <w:r w:rsidR="0051423F" w:rsidRPr="00113E63">
        <w:rPr>
          <w:sz w:val="24"/>
          <w:szCs w:val="24"/>
        </w:rPr>
        <w:t>come</w:t>
      </w:r>
      <w:r w:rsidR="00C87C6E" w:rsidRPr="00651A00">
        <w:rPr>
          <w:szCs w:val="24"/>
        </w:rPr>
        <w:t>s</w:t>
      </w:r>
      <w:r w:rsidR="0051423F" w:rsidRPr="00113E63">
        <w:rPr>
          <w:sz w:val="24"/>
          <w:szCs w:val="24"/>
        </w:rPr>
        <w:t xml:space="preserve"> </w:t>
      </w:r>
      <w:r w:rsidR="00685CE5" w:rsidRPr="00113E63">
        <w:rPr>
          <w:sz w:val="24"/>
          <w:szCs w:val="24"/>
        </w:rPr>
        <w:t>from one of these non-</w:t>
      </w:r>
      <w:r w:rsidR="00685CE5" w:rsidRPr="00651A00">
        <w:rPr>
          <w:szCs w:val="24"/>
        </w:rPr>
        <w:t>traditional</w:t>
      </w:r>
      <w:r w:rsidR="00384B02" w:rsidRPr="00651A00">
        <w:rPr>
          <w:szCs w:val="24"/>
        </w:rPr>
        <w:t xml:space="preserve"> </w:t>
      </w:r>
      <w:r w:rsidR="00384B02" w:rsidRPr="00113E63">
        <w:rPr>
          <w:sz w:val="24"/>
          <w:szCs w:val="24"/>
        </w:rPr>
        <w:t>sources</w:t>
      </w:r>
      <w:del w:id="8" w:author="Frank R. Edwards Jr" w:date="2017-11-07T11:23:00Z">
        <w:r w:rsidRPr="00651A00" w:rsidDel="003B5FB6">
          <w:rPr>
            <w:i/>
            <w:szCs w:val="24"/>
          </w:rPr>
          <w:delText>,</w:delText>
        </w:r>
        <w:r w:rsidR="00384B02" w:rsidRPr="00113E63" w:rsidDel="003B5FB6">
          <w:rPr>
            <w:i/>
            <w:sz w:val="24"/>
            <w:szCs w:val="24"/>
          </w:rPr>
          <w:delText xml:space="preserve"> </w:delText>
        </w:r>
        <w:r w:rsidRPr="00113E63" w:rsidDel="003B5FB6">
          <w:rPr>
            <w:i/>
            <w:sz w:val="24"/>
            <w:szCs w:val="24"/>
          </w:rPr>
          <w:delText>Fatal Encounters</w:delText>
        </w:r>
      </w:del>
      <w:r w:rsidRPr="00113E63">
        <w:rPr>
          <w:i/>
          <w:sz w:val="24"/>
          <w:szCs w:val="24"/>
        </w:rPr>
        <w:t>. Fat</w:t>
      </w:r>
      <w:r w:rsidRPr="00651A00">
        <w:rPr>
          <w:i/>
          <w:szCs w:val="24"/>
        </w:rPr>
        <w:t xml:space="preserve">al Encounters </w:t>
      </w:r>
      <w:r w:rsidRPr="00651A00">
        <w:rPr>
          <w:szCs w:val="24"/>
        </w:rPr>
        <w:t>is</w:t>
      </w:r>
      <w:r w:rsidR="00384B02" w:rsidRPr="00651A00">
        <w:rPr>
          <w:szCs w:val="24"/>
        </w:rPr>
        <w:t xml:space="preserve"> a journalist-led project that seeks to document all episodes of fatal police-civilian interactions in the United States</w:t>
      </w:r>
      <w:r w:rsidR="00E77D63" w:rsidRPr="00651A00">
        <w:rPr>
          <w:szCs w:val="24"/>
        </w:rPr>
        <w:t xml:space="preserve"> since 2000.</w:t>
      </w:r>
      <w:r w:rsidR="00E77D63" w:rsidRPr="00651A00">
        <w:rPr>
          <w:szCs w:val="24"/>
          <w:vertAlign w:val="superscript"/>
        </w:rPr>
        <w:t xml:space="preserve">4 </w:t>
      </w:r>
      <w:r w:rsidRPr="00651A00">
        <w:rPr>
          <w:szCs w:val="24"/>
          <w:vertAlign w:val="superscript"/>
        </w:rPr>
        <w:t xml:space="preserve"> </w:t>
      </w:r>
      <w:r w:rsidRPr="00113E63">
        <w:rPr>
          <w:sz w:val="24"/>
          <w:szCs w:val="24"/>
          <w:vertAlign w:val="superscript"/>
        </w:rPr>
        <w:t xml:space="preserve"> </w:t>
      </w:r>
      <w:r w:rsidR="005309BB" w:rsidRPr="00113E63">
        <w:rPr>
          <w:sz w:val="24"/>
          <w:szCs w:val="24"/>
        </w:rPr>
        <w:t xml:space="preserve">The project relies on contributions of professional and volunteer researchers, compiled from media reports and public records. The universe of cases in </w:t>
      </w:r>
      <w:r w:rsidR="005309BB" w:rsidRPr="00651A00">
        <w:rPr>
          <w:i/>
          <w:szCs w:val="24"/>
        </w:rPr>
        <w:t>Fatal Encounters</w:t>
      </w:r>
      <w:r w:rsidR="005309BB" w:rsidRPr="00651A00">
        <w:rPr>
          <w:szCs w:val="24"/>
        </w:rPr>
        <w:t xml:space="preserve"> is broader than similar projects, such as </w:t>
      </w:r>
      <w:r w:rsidR="005309BB" w:rsidRPr="00651A00">
        <w:rPr>
          <w:i/>
          <w:szCs w:val="24"/>
        </w:rPr>
        <w:t xml:space="preserve">The </w:t>
      </w:r>
      <w:r w:rsidR="005309BB" w:rsidRPr="00651A00">
        <w:rPr>
          <w:i/>
          <w:szCs w:val="24"/>
        </w:rPr>
        <w:lastRenderedPageBreak/>
        <w:t>Washington Post's</w:t>
      </w:r>
      <w:r w:rsidR="005309BB" w:rsidRPr="00651A00">
        <w:rPr>
          <w:szCs w:val="24"/>
        </w:rPr>
        <w:t xml:space="preserve"> compilation of data on police shootings, and has a greater temporal coverage than </w:t>
      </w:r>
      <w:r w:rsidR="005309BB" w:rsidRPr="00651A00">
        <w:rPr>
          <w:i/>
          <w:szCs w:val="24"/>
        </w:rPr>
        <w:t>The Guardian's</w:t>
      </w:r>
      <w:r w:rsidR="005309BB" w:rsidRPr="00651A00">
        <w:rPr>
          <w:szCs w:val="24"/>
        </w:rPr>
        <w:t xml:space="preserve"> dataset on </w:t>
      </w:r>
      <w:r w:rsidR="005309BB" w:rsidRPr="00113E63">
        <w:rPr>
          <w:szCs w:val="24"/>
        </w:rPr>
        <w:t>police-involved deaths.</w:t>
      </w:r>
      <w:r w:rsidR="00145A79" w:rsidRPr="00651A00">
        <w:rPr>
          <w:szCs w:val="24"/>
        </w:rPr>
        <w:t xml:space="preserve"> We use</w:t>
      </w:r>
      <w:r w:rsidR="0018534F" w:rsidRPr="00651A00">
        <w:rPr>
          <w:szCs w:val="24"/>
        </w:rPr>
        <w:t xml:space="preserve"> data</w:t>
      </w:r>
      <w:r w:rsidR="00145A79" w:rsidRPr="00651A00">
        <w:rPr>
          <w:szCs w:val="24"/>
        </w:rPr>
        <w:t xml:space="preserve"> from</w:t>
      </w:r>
      <w:r w:rsidR="0018534F" w:rsidRPr="00651A00">
        <w:rPr>
          <w:szCs w:val="24"/>
        </w:rPr>
        <w:t xml:space="preserve"> those dates with complete national data, January 1, 2013 through the date of access, May 8, 2017.</w:t>
      </w:r>
      <w:r w:rsidR="0018534F" w:rsidRPr="00113E63">
        <w:rPr>
          <w:szCs w:val="24"/>
        </w:rPr>
        <w:fldChar w:fldCharType="begin"/>
      </w:r>
      <w:r w:rsidR="0018534F" w:rsidRPr="00113E63">
        <w:rPr>
          <w:sz w:val="24"/>
          <w:szCs w:val="24"/>
        </w:rPr>
        <w:instrText xml:space="preserve"> ADDIN ZOTERO_ITEM CSL_CITATION {"citationID":"4bug39071","properties":{"formattedCitation":"{\\rtf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18534F" w:rsidRPr="00113E63">
        <w:rPr>
          <w:szCs w:val="24"/>
        </w:rPr>
        <w:fldChar w:fldCharType="separate"/>
      </w:r>
      <w:r w:rsidR="0018534F" w:rsidRPr="00113E63">
        <w:rPr>
          <w:rFonts w:cs="Times New Roman"/>
          <w:sz w:val="24"/>
          <w:szCs w:val="24"/>
          <w:vertAlign w:val="superscript"/>
        </w:rPr>
        <w:t>4</w:t>
      </w:r>
      <w:r w:rsidR="0018534F" w:rsidRPr="00113E63">
        <w:rPr>
          <w:sz w:val="24"/>
          <w:szCs w:val="24"/>
        </w:rPr>
        <w:fldChar w:fldCharType="end"/>
      </w:r>
      <w:r w:rsidR="00145A79" w:rsidRPr="00113E63">
        <w:rPr>
          <w:sz w:val="24"/>
          <w:szCs w:val="24"/>
        </w:rPr>
        <w:t xml:space="preserve"> </w:t>
      </w:r>
    </w:p>
    <w:p w14:paraId="10478C65" w14:textId="701CFF32" w:rsidR="00145A79" w:rsidRPr="00113E63" w:rsidRDefault="004C1BB8">
      <w:pPr>
        <w:rPr>
          <w:sz w:val="24"/>
          <w:szCs w:val="24"/>
        </w:rPr>
      </w:pPr>
      <w:r w:rsidRPr="00113E63">
        <w:rPr>
          <w:sz w:val="24"/>
          <w:szCs w:val="24"/>
        </w:rPr>
        <w:t>Data</w:t>
      </w:r>
      <w:r w:rsidR="00E273AA" w:rsidRPr="00113E63">
        <w:rPr>
          <w:sz w:val="24"/>
          <w:szCs w:val="24"/>
        </w:rPr>
        <w:t xml:space="preserve"> for </w:t>
      </w:r>
      <w:r w:rsidR="00E273AA" w:rsidRPr="00651A00">
        <w:rPr>
          <w:szCs w:val="24"/>
        </w:rPr>
        <w:t xml:space="preserve">population </w:t>
      </w:r>
      <w:r w:rsidR="00E273AA" w:rsidRPr="00113E63">
        <w:rPr>
          <w:sz w:val="24"/>
          <w:szCs w:val="24"/>
        </w:rPr>
        <w:t>estimates,</w:t>
      </w:r>
      <w:r w:rsidR="00E273AA" w:rsidRPr="00651A00">
        <w:rPr>
          <w:szCs w:val="24"/>
        </w:rPr>
        <w:t xml:space="preserve"> necessary for calculating </w:t>
      </w:r>
      <w:r w:rsidR="0091054A" w:rsidRPr="00651A00">
        <w:rPr>
          <w:szCs w:val="24"/>
        </w:rPr>
        <w:t xml:space="preserve">race and place specific </w:t>
      </w:r>
      <w:r w:rsidR="00E273AA" w:rsidRPr="00651A00">
        <w:rPr>
          <w:szCs w:val="24"/>
        </w:rPr>
        <w:t xml:space="preserve">rates, come from the American Community Survey 5-year </w:t>
      </w:r>
      <w:commentRangeStart w:id="9"/>
      <w:commentRangeStart w:id="10"/>
      <w:r w:rsidR="00E273AA" w:rsidRPr="00113E63">
        <w:rPr>
          <w:sz w:val="24"/>
          <w:szCs w:val="24"/>
        </w:rPr>
        <w:t xml:space="preserve">2009-2014. </w:t>
      </w:r>
      <w:commentRangeEnd w:id="9"/>
      <w:r w:rsidR="00291299" w:rsidRPr="00113E63">
        <w:rPr>
          <w:rStyle w:val="CommentReference"/>
          <w:sz w:val="24"/>
          <w:szCs w:val="24"/>
        </w:rPr>
        <w:commentReference w:id="9"/>
      </w:r>
      <w:commentRangeEnd w:id="10"/>
      <w:r w:rsidR="003B5FB6">
        <w:rPr>
          <w:rStyle w:val="CommentReference"/>
        </w:rPr>
        <w:commentReference w:id="10"/>
      </w:r>
    </w:p>
    <w:p w14:paraId="49DFB2B5" w14:textId="6EF0BC2A" w:rsidR="00FF369E" w:rsidRPr="00113E63" w:rsidRDefault="00FF369E" w:rsidP="009D6BC5">
      <w:pPr>
        <w:ind w:firstLine="0"/>
        <w:rPr>
          <w:sz w:val="24"/>
          <w:szCs w:val="24"/>
        </w:rPr>
      </w:pPr>
    </w:p>
    <w:p w14:paraId="246F985C" w14:textId="5201128E" w:rsidR="00FF369E" w:rsidRPr="00113E63" w:rsidRDefault="000A627A" w:rsidP="00122098">
      <w:pPr>
        <w:ind w:firstLine="0"/>
        <w:rPr>
          <w:b/>
          <w:sz w:val="24"/>
          <w:szCs w:val="24"/>
        </w:rPr>
      </w:pPr>
      <w:r w:rsidRPr="00113E63">
        <w:rPr>
          <w:b/>
          <w:sz w:val="24"/>
          <w:szCs w:val="24"/>
        </w:rPr>
        <w:t xml:space="preserve">Measures </w:t>
      </w:r>
    </w:p>
    <w:p w14:paraId="3302FA3B" w14:textId="605FEBE2" w:rsidR="00B11834" w:rsidRPr="00113E63" w:rsidRDefault="00557E97" w:rsidP="00122098">
      <w:pPr>
        <w:ind w:firstLine="0"/>
        <w:rPr>
          <w:sz w:val="24"/>
          <w:szCs w:val="24"/>
        </w:rPr>
      </w:pPr>
      <w:r w:rsidRPr="00113E63">
        <w:rPr>
          <w:b/>
          <w:sz w:val="24"/>
          <w:szCs w:val="24"/>
        </w:rPr>
        <w:tab/>
      </w:r>
      <w:r w:rsidR="001856C9" w:rsidRPr="00113E63">
        <w:rPr>
          <w:sz w:val="24"/>
          <w:szCs w:val="24"/>
        </w:rPr>
        <w:t>Race</w:t>
      </w:r>
      <w:r w:rsidR="00651A00">
        <w:rPr>
          <w:szCs w:val="24"/>
        </w:rPr>
        <w:t xml:space="preserve"> </w:t>
      </w:r>
      <w:r w:rsidR="00F64623" w:rsidRPr="00113E63">
        <w:rPr>
          <w:sz w:val="24"/>
          <w:szCs w:val="24"/>
        </w:rPr>
        <w:t>is</w:t>
      </w:r>
      <w:r w:rsidR="001856C9" w:rsidRPr="00651A00">
        <w:rPr>
          <w:szCs w:val="24"/>
        </w:rPr>
        <w:t xml:space="preserve"> measure</w:t>
      </w:r>
      <w:r w:rsidR="00B11834" w:rsidRPr="00651A00">
        <w:rPr>
          <w:szCs w:val="24"/>
        </w:rPr>
        <w:t>d</w:t>
      </w:r>
      <w:r w:rsidR="00F64623" w:rsidRPr="00113E63">
        <w:rPr>
          <w:sz w:val="24"/>
          <w:szCs w:val="24"/>
        </w:rPr>
        <w:t>, as it is record</w:t>
      </w:r>
      <w:r w:rsidR="00F64623" w:rsidRPr="00651A00">
        <w:rPr>
          <w:szCs w:val="24"/>
        </w:rPr>
        <w:t xml:space="preserve">ed in </w:t>
      </w:r>
      <w:r w:rsidR="00D57F77" w:rsidRPr="00651A00">
        <w:rPr>
          <w:i/>
          <w:szCs w:val="24"/>
        </w:rPr>
        <w:t xml:space="preserve">Fatal Encounters, </w:t>
      </w:r>
      <w:r w:rsidR="009A6F6C" w:rsidRPr="00651A00">
        <w:rPr>
          <w:szCs w:val="24"/>
        </w:rPr>
        <w:t xml:space="preserve">as either: </w:t>
      </w:r>
      <w:r w:rsidR="00EB58D3" w:rsidRPr="00651A00">
        <w:rPr>
          <w:szCs w:val="24"/>
        </w:rPr>
        <w:t xml:space="preserve">(1) </w:t>
      </w:r>
      <w:r w:rsidR="009A6F6C" w:rsidRPr="00651A00">
        <w:rPr>
          <w:i/>
          <w:szCs w:val="24"/>
        </w:rPr>
        <w:t xml:space="preserve">black/African American; </w:t>
      </w:r>
      <w:r w:rsidR="00EB58D3" w:rsidRPr="00651A00">
        <w:rPr>
          <w:szCs w:val="24"/>
        </w:rPr>
        <w:t xml:space="preserve">(2) </w:t>
      </w:r>
      <w:r w:rsidR="009A6F6C" w:rsidRPr="00651A00">
        <w:rPr>
          <w:i/>
          <w:szCs w:val="24"/>
        </w:rPr>
        <w:t xml:space="preserve">white; </w:t>
      </w:r>
      <w:r w:rsidR="009A6F6C" w:rsidRPr="00113E63">
        <w:rPr>
          <w:szCs w:val="24"/>
        </w:rPr>
        <w:t>or</w:t>
      </w:r>
      <w:r w:rsidR="00EB58D3" w:rsidRPr="00651A00">
        <w:rPr>
          <w:szCs w:val="24"/>
        </w:rPr>
        <w:t xml:space="preserve"> (3)</w:t>
      </w:r>
      <w:r w:rsidR="00B96FCD" w:rsidRPr="00651A00">
        <w:rPr>
          <w:i/>
          <w:szCs w:val="24"/>
        </w:rPr>
        <w:t xml:space="preserve"> </w:t>
      </w:r>
      <w:commentRangeStart w:id="11"/>
      <w:commentRangeStart w:id="12"/>
      <w:r w:rsidR="00B96FCD" w:rsidRPr="00113E63">
        <w:rPr>
          <w:i/>
          <w:sz w:val="24"/>
          <w:szCs w:val="24"/>
        </w:rPr>
        <w:t>latinx/</w:t>
      </w:r>
      <w:r w:rsidR="00B96FCD" w:rsidRPr="00651A00">
        <w:rPr>
          <w:i/>
          <w:szCs w:val="24"/>
        </w:rPr>
        <w:t>Latino</w:t>
      </w:r>
      <w:commentRangeEnd w:id="11"/>
      <w:r w:rsidR="00651A00">
        <w:rPr>
          <w:rStyle w:val="CommentReference"/>
        </w:rPr>
        <w:commentReference w:id="11"/>
      </w:r>
      <w:commentRangeEnd w:id="12"/>
      <w:r w:rsidR="003B5FB6">
        <w:rPr>
          <w:rStyle w:val="CommentReference"/>
        </w:rPr>
        <w:commentReference w:id="12"/>
      </w:r>
      <w:r w:rsidR="00EB58D3" w:rsidRPr="00113E63">
        <w:rPr>
          <w:i/>
          <w:sz w:val="24"/>
          <w:szCs w:val="24"/>
        </w:rPr>
        <w:t xml:space="preserve">. </w:t>
      </w:r>
      <w:r w:rsidR="00D11233" w:rsidRPr="00651A00">
        <w:rPr>
          <w:i/>
          <w:szCs w:val="24"/>
        </w:rPr>
        <w:t xml:space="preserve"> </w:t>
      </w:r>
      <w:r w:rsidR="00427BF4" w:rsidRPr="00113E63">
        <w:rPr>
          <w:sz w:val="24"/>
          <w:szCs w:val="24"/>
        </w:rPr>
        <w:t xml:space="preserve">Because race is sometimes </w:t>
      </w:r>
      <w:r w:rsidR="00427BF4" w:rsidRPr="00651A00">
        <w:rPr>
          <w:szCs w:val="24"/>
        </w:rPr>
        <w:t xml:space="preserve">excluded from news reports and public records, </w:t>
      </w:r>
      <w:r w:rsidR="005C344E" w:rsidRPr="00651A00">
        <w:rPr>
          <w:szCs w:val="24"/>
        </w:rPr>
        <w:t xml:space="preserve">this information is not available for all subjects in the data. For those cases with missing race information, we use surname, county of residence and </w:t>
      </w:r>
      <w:del w:id="13" w:author="Frank R. Edwards Jr" w:date="2017-11-07T11:25:00Z">
        <w:r w:rsidR="005C344E" w:rsidRPr="00651A00" w:rsidDel="003B5FB6">
          <w:rPr>
            <w:szCs w:val="24"/>
          </w:rPr>
          <w:delText xml:space="preserve">the </w:delText>
        </w:r>
        <w:r w:rsidR="00042033" w:rsidRPr="00113E63" w:rsidDel="003B5FB6">
          <w:rPr>
            <w:szCs w:val="24"/>
          </w:rPr>
          <w:delText>methodology</w:delText>
        </w:r>
        <w:r w:rsidR="00E16DC0" w:rsidRPr="00651A00" w:rsidDel="003B5FB6">
          <w:rPr>
            <w:szCs w:val="24"/>
          </w:rPr>
          <w:delText xml:space="preserve"> describe in</w:delText>
        </w:r>
      </w:del>
      <w:ins w:id="14" w:author="Frank R. Edwards Jr" w:date="2017-11-07T11:25:00Z">
        <w:r w:rsidR="003B5FB6">
          <w:rPr>
            <w:szCs w:val="24"/>
          </w:rPr>
          <w:t>a method developed by</w:t>
        </w:r>
      </w:ins>
      <w:r w:rsidR="002C13A4" w:rsidRPr="00651A00">
        <w:rPr>
          <w:szCs w:val="24"/>
        </w:rPr>
        <w:t xml:space="preserve"> Imai and Khanna</w:t>
      </w:r>
      <w:r w:rsidR="00860460" w:rsidRPr="00651A00">
        <w:rPr>
          <w:szCs w:val="24"/>
          <w:vertAlign w:val="superscript"/>
        </w:rPr>
        <w:t>26</w:t>
      </w:r>
      <w:r w:rsidR="00E16DC0" w:rsidRPr="00651A00">
        <w:rPr>
          <w:szCs w:val="24"/>
        </w:rPr>
        <w:t xml:space="preserve"> </w:t>
      </w:r>
      <w:r w:rsidR="00E16DC0" w:rsidRPr="00113E63">
        <w:rPr>
          <w:sz w:val="24"/>
          <w:szCs w:val="24"/>
        </w:rPr>
        <w:t>to predict</w:t>
      </w:r>
      <w:r w:rsidR="005C344E" w:rsidRPr="00651A00">
        <w:rPr>
          <w:szCs w:val="24"/>
        </w:rPr>
        <w:t xml:space="preserve"> </w:t>
      </w:r>
      <w:r w:rsidR="004B2194" w:rsidRPr="00113E63">
        <w:rPr>
          <w:sz w:val="24"/>
          <w:szCs w:val="24"/>
        </w:rPr>
        <w:t>race.</w:t>
      </w:r>
      <w:r w:rsidR="00B11834" w:rsidRPr="00651A00">
        <w:rPr>
          <w:szCs w:val="24"/>
        </w:rPr>
        <w:t xml:space="preserve"> </w:t>
      </w:r>
      <w:commentRangeStart w:id="15"/>
      <w:commentRangeStart w:id="16"/>
      <w:r w:rsidR="009E0F34" w:rsidRPr="00113E63">
        <w:rPr>
          <w:sz w:val="24"/>
          <w:szCs w:val="24"/>
        </w:rPr>
        <w:t>Approximate</w:t>
      </w:r>
      <w:r w:rsidR="005C344E" w:rsidRPr="00651A00">
        <w:rPr>
          <w:szCs w:val="24"/>
        </w:rPr>
        <w:t>ly</w:t>
      </w:r>
      <w:r w:rsidR="009E0F34" w:rsidRPr="00113E63">
        <w:rPr>
          <w:szCs w:val="24"/>
        </w:rPr>
        <w:t xml:space="preserve"> 10% of the data are unable to be</w:t>
      </w:r>
      <w:r w:rsidR="005C344E" w:rsidRPr="00651A00">
        <w:rPr>
          <w:szCs w:val="24"/>
        </w:rPr>
        <w:t>, accurately,</w:t>
      </w:r>
      <w:r w:rsidR="009E0F34" w:rsidRPr="00113E63">
        <w:rPr>
          <w:szCs w:val="24"/>
        </w:rPr>
        <w:t xml:space="preserve"> classified</w:t>
      </w:r>
      <w:r w:rsidR="00291299" w:rsidRPr="00651A00">
        <w:rPr>
          <w:szCs w:val="24"/>
        </w:rPr>
        <w:t xml:space="preserve"> in</w:t>
      </w:r>
      <w:r w:rsidR="00C47074" w:rsidRPr="00651A00">
        <w:rPr>
          <w:szCs w:val="24"/>
        </w:rPr>
        <w:t xml:space="preserve"> this </w:t>
      </w:r>
      <w:r w:rsidR="00291299" w:rsidRPr="00651A00">
        <w:rPr>
          <w:szCs w:val="24"/>
        </w:rPr>
        <w:t>procedure</w:t>
      </w:r>
      <w:r w:rsidR="009E0F34" w:rsidRPr="00113E63">
        <w:rPr>
          <w:szCs w:val="24"/>
        </w:rPr>
        <w:t xml:space="preserve">; these </w:t>
      </w:r>
      <w:r w:rsidR="009E0F34" w:rsidRPr="00651A00">
        <w:rPr>
          <w:szCs w:val="24"/>
        </w:rPr>
        <w:t>individuals are dropped in calculations of race</w:t>
      </w:r>
      <w:r w:rsidR="0024065D" w:rsidRPr="00651A00">
        <w:rPr>
          <w:szCs w:val="24"/>
        </w:rPr>
        <w:t>-</w:t>
      </w:r>
      <w:r w:rsidR="009E0F34" w:rsidRPr="00113E63">
        <w:rPr>
          <w:sz w:val="24"/>
          <w:szCs w:val="24"/>
        </w:rPr>
        <w:t>specific models, and we note that our estimates are some</w:t>
      </w:r>
      <w:r w:rsidR="009E0F34" w:rsidRPr="00651A00">
        <w:rPr>
          <w:szCs w:val="24"/>
        </w:rPr>
        <w:t>what conservative as a result.</w:t>
      </w:r>
      <w:commentRangeEnd w:id="15"/>
      <w:r w:rsidR="00651A00">
        <w:rPr>
          <w:rStyle w:val="CommentReference"/>
        </w:rPr>
        <w:commentReference w:id="15"/>
      </w:r>
      <w:commentRangeEnd w:id="16"/>
      <w:r w:rsidR="003B5FB6">
        <w:rPr>
          <w:rStyle w:val="CommentReference"/>
        </w:rPr>
        <w:commentReference w:id="16"/>
      </w:r>
    </w:p>
    <w:p w14:paraId="6DD3E0DF" w14:textId="54AAC86E" w:rsidR="00B11834" w:rsidRPr="00113E63" w:rsidRDefault="005A6FEC">
      <w:pPr>
        <w:rPr>
          <w:sz w:val="24"/>
          <w:szCs w:val="24"/>
        </w:rPr>
      </w:pPr>
      <w:commentRangeStart w:id="17"/>
      <w:commentRangeStart w:id="18"/>
      <w:r w:rsidRPr="00113E63">
        <w:rPr>
          <w:sz w:val="24"/>
          <w:szCs w:val="24"/>
        </w:rPr>
        <w:t xml:space="preserve">We specify place </w:t>
      </w:r>
      <w:r w:rsidR="00354392" w:rsidRPr="00113E63">
        <w:rPr>
          <w:sz w:val="24"/>
          <w:szCs w:val="24"/>
        </w:rPr>
        <w:t>using</w:t>
      </w:r>
      <w:r w:rsidR="00BB1EB3" w:rsidRPr="00651A00">
        <w:rPr>
          <w:szCs w:val="24"/>
        </w:rPr>
        <w:t xml:space="preserve"> two </w:t>
      </w:r>
      <w:r w:rsidR="00B41962" w:rsidRPr="00651A00">
        <w:rPr>
          <w:szCs w:val="24"/>
        </w:rPr>
        <w:t xml:space="preserve">categorical </w:t>
      </w:r>
      <w:r w:rsidR="00BB1EB3" w:rsidRPr="00113E63">
        <w:rPr>
          <w:szCs w:val="24"/>
        </w:rPr>
        <w:t xml:space="preserve">measures. </w:t>
      </w:r>
      <w:r w:rsidR="00BA1AF2" w:rsidRPr="00651A00">
        <w:rPr>
          <w:szCs w:val="24"/>
        </w:rPr>
        <w:t>First, u</w:t>
      </w:r>
      <w:r w:rsidR="00BB1EB3" w:rsidRPr="00113E63">
        <w:rPr>
          <w:sz w:val="24"/>
          <w:szCs w:val="24"/>
        </w:rPr>
        <w:t>sing the Census B</w:t>
      </w:r>
      <w:r w:rsidR="00BB1EB3" w:rsidRPr="00651A00">
        <w:rPr>
          <w:szCs w:val="24"/>
        </w:rPr>
        <w:t xml:space="preserve">ureau’s 2010 </w:t>
      </w:r>
      <w:r w:rsidR="009F221D" w:rsidRPr="00651A00">
        <w:rPr>
          <w:szCs w:val="24"/>
        </w:rPr>
        <w:t xml:space="preserve">Division </w:t>
      </w:r>
      <w:r w:rsidR="00BB1EB3" w:rsidRPr="00651A00">
        <w:rPr>
          <w:szCs w:val="24"/>
        </w:rPr>
        <w:t xml:space="preserve">classification, we </w:t>
      </w:r>
      <w:r w:rsidR="005C068D" w:rsidRPr="00651A00">
        <w:rPr>
          <w:szCs w:val="24"/>
        </w:rPr>
        <w:t>group</w:t>
      </w:r>
      <w:r w:rsidR="00BB1EB3" w:rsidRPr="00651A00">
        <w:rPr>
          <w:szCs w:val="24"/>
        </w:rPr>
        <w:t xml:space="preserve"> states into 9</w:t>
      </w:r>
      <w:r w:rsidR="00255EDB" w:rsidRPr="00651A00">
        <w:rPr>
          <w:szCs w:val="24"/>
        </w:rPr>
        <w:t>-</w:t>
      </w:r>
      <w:r w:rsidR="00255EDB" w:rsidRPr="00113E63">
        <w:rPr>
          <w:sz w:val="24"/>
          <w:szCs w:val="24"/>
        </w:rPr>
        <w:t>catagories</w:t>
      </w:r>
      <w:r w:rsidR="003C2282" w:rsidRPr="00651A00">
        <w:rPr>
          <w:szCs w:val="24"/>
        </w:rPr>
        <w:t xml:space="preserve"> (i.e., </w:t>
      </w:r>
      <w:r w:rsidR="003C2282" w:rsidRPr="00651A00">
        <w:rPr>
          <w:i/>
          <w:szCs w:val="24"/>
        </w:rPr>
        <w:t>divisions</w:t>
      </w:r>
      <w:r w:rsidR="00CA3361" w:rsidRPr="00651A00">
        <w:rPr>
          <w:i/>
          <w:szCs w:val="24"/>
        </w:rPr>
        <w:t>),</w:t>
      </w:r>
      <w:r w:rsidR="005C068D" w:rsidRPr="00651A00">
        <w:rPr>
          <w:szCs w:val="24"/>
        </w:rPr>
        <w:t xml:space="preserve"> based on</w:t>
      </w:r>
      <w:r w:rsidR="00785B00" w:rsidRPr="00651A00">
        <w:rPr>
          <w:szCs w:val="24"/>
        </w:rPr>
        <w:t xml:space="preserve"> </w:t>
      </w:r>
      <w:r w:rsidR="00143F03" w:rsidRPr="00113E63">
        <w:rPr>
          <w:sz w:val="24"/>
          <w:szCs w:val="24"/>
        </w:rPr>
        <w:t xml:space="preserve">similarities in </w:t>
      </w:r>
      <w:r w:rsidR="00785B00" w:rsidRPr="00113E63">
        <w:rPr>
          <w:szCs w:val="24"/>
        </w:rPr>
        <w:t>physical and cu</w:t>
      </w:r>
      <w:r w:rsidR="001241BF" w:rsidRPr="00651A00">
        <w:rPr>
          <w:szCs w:val="24"/>
        </w:rPr>
        <w:t>ltural geography, as well as historical development and economics</w:t>
      </w:r>
      <w:r w:rsidR="00B76E12" w:rsidRPr="00651A00">
        <w:rPr>
          <w:szCs w:val="24"/>
        </w:rPr>
        <w:t xml:space="preserve"> </w:t>
      </w:r>
      <w:commentRangeEnd w:id="17"/>
      <w:r w:rsidR="00B76E12" w:rsidRPr="00113E63">
        <w:rPr>
          <w:rStyle w:val="CommentReference"/>
          <w:sz w:val="24"/>
          <w:szCs w:val="24"/>
        </w:rPr>
        <w:commentReference w:id="17"/>
      </w:r>
      <w:commentRangeEnd w:id="18"/>
      <w:r w:rsidR="003B5FB6">
        <w:rPr>
          <w:rStyle w:val="CommentReference"/>
        </w:rPr>
        <w:commentReference w:id="18"/>
      </w:r>
      <w:r w:rsidR="00250F4A" w:rsidRPr="00113E63">
        <w:rPr>
          <w:sz w:val="24"/>
          <w:szCs w:val="24"/>
        </w:rPr>
        <w:t>(see Appendix Table 1</w:t>
      </w:r>
      <w:r w:rsidR="00255EDB" w:rsidRPr="00651A00">
        <w:rPr>
          <w:szCs w:val="24"/>
        </w:rPr>
        <w:t xml:space="preserve"> for a complete list</w:t>
      </w:r>
      <w:r w:rsidR="00250F4A" w:rsidRPr="00651A00">
        <w:rPr>
          <w:szCs w:val="24"/>
        </w:rPr>
        <w:t>).</w:t>
      </w:r>
      <w:r w:rsidR="00CA3361" w:rsidRPr="00651A00">
        <w:rPr>
          <w:szCs w:val="24"/>
        </w:rPr>
        <w:t xml:space="preserve"> </w:t>
      </w:r>
      <w:r w:rsidR="00BA1AF2" w:rsidRPr="00113E63">
        <w:rPr>
          <w:sz w:val="24"/>
          <w:szCs w:val="24"/>
        </w:rPr>
        <w:t xml:space="preserve">Second, </w:t>
      </w:r>
      <w:r w:rsidR="00BA1AF2" w:rsidRPr="00651A00">
        <w:rPr>
          <w:szCs w:val="24"/>
        </w:rPr>
        <w:t>u</w:t>
      </w:r>
      <w:r w:rsidR="009F221D" w:rsidRPr="00113E63">
        <w:rPr>
          <w:sz w:val="24"/>
          <w:szCs w:val="24"/>
        </w:rPr>
        <w:t xml:space="preserve">sing the </w:t>
      </w:r>
      <w:commentRangeStart w:id="19"/>
      <w:r w:rsidR="009F221D" w:rsidRPr="00113E63">
        <w:rPr>
          <w:sz w:val="24"/>
          <w:szCs w:val="24"/>
        </w:rPr>
        <w:t xml:space="preserve">National Center for Health </w:t>
      </w:r>
      <w:r w:rsidR="00B76E12" w:rsidRPr="00651A00">
        <w:rPr>
          <w:szCs w:val="24"/>
        </w:rPr>
        <w:t>Urban-Rural</w:t>
      </w:r>
      <w:r w:rsidR="00DE10AE" w:rsidRPr="00651A00">
        <w:rPr>
          <w:szCs w:val="24"/>
        </w:rPr>
        <w:t xml:space="preserve"> Classification S</w:t>
      </w:r>
      <w:r w:rsidR="00B76E12" w:rsidRPr="00651A00">
        <w:rPr>
          <w:szCs w:val="24"/>
        </w:rPr>
        <w:t>cheme</w:t>
      </w:r>
      <w:commentRangeEnd w:id="19"/>
      <w:r w:rsidR="00F402D7" w:rsidRPr="00113E63">
        <w:rPr>
          <w:rStyle w:val="CommentReference"/>
          <w:sz w:val="24"/>
          <w:szCs w:val="24"/>
        </w:rPr>
        <w:commentReference w:id="19"/>
      </w:r>
      <w:r w:rsidR="00B76E12" w:rsidRPr="00113E63">
        <w:rPr>
          <w:sz w:val="24"/>
          <w:szCs w:val="24"/>
        </w:rPr>
        <w:t>, we</w:t>
      </w:r>
      <w:r w:rsidR="003C2282" w:rsidRPr="00651A00">
        <w:rPr>
          <w:szCs w:val="24"/>
        </w:rPr>
        <w:t xml:space="preserve"> group </w:t>
      </w:r>
      <w:r w:rsidR="00533533" w:rsidRPr="00651A00">
        <w:rPr>
          <w:szCs w:val="24"/>
        </w:rPr>
        <w:t xml:space="preserve">all US </w:t>
      </w:r>
      <w:r w:rsidR="00CA3361" w:rsidRPr="00651A00">
        <w:rPr>
          <w:szCs w:val="24"/>
        </w:rPr>
        <w:t xml:space="preserve">counties into 6-categories (i.e., </w:t>
      </w:r>
      <w:r w:rsidR="00CF1A83" w:rsidRPr="00113E63">
        <w:rPr>
          <w:i/>
          <w:sz w:val="24"/>
          <w:szCs w:val="24"/>
        </w:rPr>
        <w:t>metropolitan</w:t>
      </w:r>
      <w:r w:rsidR="00CA3361" w:rsidRPr="00651A00">
        <w:rPr>
          <w:i/>
          <w:szCs w:val="24"/>
        </w:rPr>
        <w:t xml:space="preserve">-types), </w:t>
      </w:r>
      <w:r w:rsidR="00CA3361" w:rsidRPr="00651A00">
        <w:rPr>
          <w:szCs w:val="24"/>
        </w:rPr>
        <w:t xml:space="preserve">based on population-size and membership in a Metropolitan Statistical Area (see Appendix Table 2, for more information). </w:t>
      </w:r>
    </w:p>
    <w:p w14:paraId="4D67A2EB" w14:textId="77777777" w:rsidR="000A627A" w:rsidRPr="00113E63" w:rsidRDefault="000A627A">
      <w:pPr>
        <w:rPr>
          <w:sz w:val="24"/>
          <w:szCs w:val="24"/>
        </w:rPr>
      </w:pPr>
    </w:p>
    <w:p w14:paraId="738C1D26" w14:textId="2F5CBF8B" w:rsidR="00181CA5" w:rsidRPr="00113E63" w:rsidRDefault="00272BB1" w:rsidP="009D6BC5">
      <w:pPr>
        <w:ind w:firstLine="0"/>
        <w:rPr>
          <w:b/>
          <w:sz w:val="24"/>
          <w:szCs w:val="24"/>
        </w:rPr>
      </w:pPr>
      <w:r w:rsidRPr="00113E63">
        <w:rPr>
          <w:b/>
          <w:sz w:val="24"/>
          <w:szCs w:val="24"/>
        </w:rPr>
        <w:t>Statistical Analysis</w:t>
      </w:r>
    </w:p>
    <w:p w14:paraId="6A71F9BD" w14:textId="0FE258CC" w:rsidR="003F7B0F" w:rsidRPr="00113E63" w:rsidRDefault="00D1763D">
      <w:pPr>
        <w:rPr>
          <w:sz w:val="24"/>
          <w:szCs w:val="24"/>
        </w:rPr>
      </w:pPr>
      <w:r w:rsidRPr="00113E63">
        <w:rPr>
          <w:sz w:val="24"/>
          <w:szCs w:val="24"/>
        </w:rPr>
        <w:lastRenderedPageBreak/>
        <w:t xml:space="preserve">To maximize </w:t>
      </w:r>
      <w:r w:rsidR="007661A7" w:rsidRPr="00113E63">
        <w:rPr>
          <w:sz w:val="24"/>
          <w:szCs w:val="24"/>
        </w:rPr>
        <w:t xml:space="preserve">information, we </w:t>
      </w:r>
      <w:r w:rsidRPr="00651A00">
        <w:rPr>
          <w:szCs w:val="24"/>
        </w:rPr>
        <w:t>first pool subjects by county,</w:t>
      </w:r>
      <w:r w:rsidR="00547204" w:rsidRPr="00651A00">
        <w:rPr>
          <w:szCs w:val="24"/>
        </w:rPr>
        <w:t xml:space="preserve"> and </w:t>
      </w:r>
      <w:r w:rsidR="00DC6DD7" w:rsidRPr="00651A00">
        <w:rPr>
          <w:szCs w:val="24"/>
        </w:rPr>
        <w:t>produce race-</w:t>
      </w:r>
      <w:r w:rsidR="003230E8" w:rsidRPr="00651A00">
        <w:rPr>
          <w:szCs w:val="24"/>
        </w:rPr>
        <w:t>specific</w:t>
      </w:r>
      <w:r w:rsidR="00DC6DD7" w:rsidRPr="00651A00">
        <w:rPr>
          <w:szCs w:val="24"/>
        </w:rPr>
        <w:t xml:space="preserve">, </w:t>
      </w:r>
      <w:r w:rsidR="0049435F" w:rsidRPr="00651A00">
        <w:rPr>
          <w:szCs w:val="24"/>
        </w:rPr>
        <w:t>county-level</w:t>
      </w:r>
      <w:r w:rsidR="00245B51" w:rsidRPr="00651A00">
        <w:rPr>
          <w:szCs w:val="24"/>
        </w:rPr>
        <w:t xml:space="preserve"> </w:t>
      </w:r>
      <w:r w:rsidR="00805588" w:rsidRPr="00113E63">
        <w:rPr>
          <w:sz w:val="24"/>
          <w:szCs w:val="24"/>
        </w:rPr>
        <w:t>death counts</w:t>
      </w:r>
      <w:r w:rsidRPr="00651A00">
        <w:rPr>
          <w:szCs w:val="24"/>
        </w:rPr>
        <w:t xml:space="preserve"> </w:t>
      </w:r>
      <w:r w:rsidR="00245B51" w:rsidRPr="00113E63">
        <w:rPr>
          <w:sz w:val="24"/>
          <w:szCs w:val="24"/>
        </w:rPr>
        <w:t>for a</w:t>
      </w:r>
      <w:r w:rsidR="00245B51" w:rsidRPr="00651A00">
        <w:rPr>
          <w:szCs w:val="24"/>
        </w:rPr>
        <w:t>ll</w:t>
      </w:r>
      <w:r w:rsidR="00A04718" w:rsidRPr="00651A00">
        <w:rPr>
          <w:szCs w:val="24"/>
        </w:rPr>
        <w:t xml:space="preserve"> </w:t>
      </w:r>
      <w:r w:rsidR="00245B51" w:rsidRPr="00113E63">
        <w:rPr>
          <w:sz w:val="24"/>
          <w:szCs w:val="24"/>
        </w:rPr>
        <w:t>3140</w:t>
      </w:r>
      <w:r w:rsidR="00245B51" w:rsidRPr="00651A00">
        <w:rPr>
          <w:szCs w:val="24"/>
        </w:rPr>
        <w:t xml:space="preserve"> counties</w:t>
      </w:r>
      <w:r w:rsidR="0049435F" w:rsidRPr="00651A00">
        <w:rPr>
          <w:szCs w:val="24"/>
        </w:rPr>
        <w:t xml:space="preserve"> </w:t>
      </w:r>
      <w:r w:rsidR="00245B51" w:rsidRPr="00113E63">
        <w:rPr>
          <w:sz w:val="24"/>
          <w:szCs w:val="24"/>
        </w:rPr>
        <w:t>in the US</w:t>
      </w:r>
      <w:r w:rsidR="007661A7" w:rsidRPr="00651A00">
        <w:rPr>
          <w:szCs w:val="24"/>
        </w:rPr>
        <w:t xml:space="preserve">. </w:t>
      </w:r>
      <w:r w:rsidR="00547204" w:rsidRPr="00651A00">
        <w:rPr>
          <w:szCs w:val="24"/>
        </w:rPr>
        <w:t xml:space="preserve"> </w:t>
      </w:r>
      <w:r w:rsidR="00BF4BC7" w:rsidRPr="00113E63">
        <w:rPr>
          <w:sz w:val="24"/>
          <w:szCs w:val="24"/>
        </w:rPr>
        <w:t>We</w:t>
      </w:r>
      <w:r w:rsidRPr="00651A00">
        <w:rPr>
          <w:szCs w:val="24"/>
        </w:rPr>
        <w:t xml:space="preserve"> then</w:t>
      </w:r>
      <w:r w:rsidR="005619DD" w:rsidRPr="00651A00">
        <w:rPr>
          <w:szCs w:val="24"/>
        </w:rPr>
        <w:t xml:space="preserve"> estimate</w:t>
      </w:r>
      <w:r w:rsidR="00245B51" w:rsidRPr="00651A00">
        <w:rPr>
          <w:szCs w:val="24"/>
        </w:rPr>
        <w:t>,</w:t>
      </w:r>
      <w:r w:rsidR="003230E8" w:rsidRPr="00113E63">
        <w:rPr>
          <w:sz w:val="24"/>
          <w:szCs w:val="24"/>
        </w:rPr>
        <w:t xml:space="preserve"> </w:t>
      </w:r>
      <w:r w:rsidR="003C3BAE" w:rsidRPr="00113E63">
        <w:rPr>
          <w:sz w:val="24"/>
          <w:szCs w:val="24"/>
        </w:rPr>
        <w:t>separately</w:t>
      </w:r>
      <w:r w:rsidR="00245B51" w:rsidRPr="00651A00">
        <w:rPr>
          <w:szCs w:val="24"/>
        </w:rPr>
        <w:t xml:space="preserve"> for </w:t>
      </w:r>
      <w:r w:rsidR="003230E8" w:rsidRPr="00651A00">
        <w:rPr>
          <w:szCs w:val="24"/>
        </w:rPr>
        <w:t xml:space="preserve">each racial group, </w:t>
      </w:r>
      <w:r w:rsidR="00BF4BC7" w:rsidRPr="00651A00">
        <w:rPr>
          <w:szCs w:val="24"/>
        </w:rPr>
        <w:t>Bayesian multilevel negative binomial regression</w:t>
      </w:r>
      <w:r w:rsidR="003230E8" w:rsidRPr="00651A00">
        <w:rPr>
          <w:szCs w:val="24"/>
        </w:rPr>
        <w:t xml:space="preserve"> models o</w:t>
      </w:r>
      <w:r w:rsidR="00BF4BC7" w:rsidRPr="00651A00">
        <w:rPr>
          <w:szCs w:val="24"/>
        </w:rPr>
        <w:t>f</w:t>
      </w:r>
      <w:r w:rsidR="0017587A" w:rsidRPr="00113E63">
        <w:rPr>
          <w:sz w:val="24"/>
          <w:szCs w:val="24"/>
        </w:rPr>
        <w:t xml:space="preserve"> </w:t>
      </w:r>
      <w:r w:rsidR="00C238F7" w:rsidRPr="00113E63">
        <w:rPr>
          <w:sz w:val="24"/>
          <w:szCs w:val="24"/>
        </w:rPr>
        <w:t xml:space="preserve">county-level </w:t>
      </w:r>
      <w:r w:rsidR="00BF4BC7" w:rsidRPr="00651A00">
        <w:rPr>
          <w:szCs w:val="24"/>
        </w:rPr>
        <w:t>police-involved deaths</w:t>
      </w:r>
      <w:r w:rsidR="00C238F7" w:rsidRPr="00651A00">
        <w:rPr>
          <w:szCs w:val="24"/>
        </w:rPr>
        <w:t>,</w:t>
      </w:r>
      <w:r w:rsidR="00991DAC" w:rsidRPr="00113E63">
        <w:rPr>
          <w:sz w:val="24"/>
          <w:szCs w:val="24"/>
        </w:rPr>
        <w:t xml:space="preserve"> as a function </w:t>
      </w:r>
      <w:r w:rsidR="00991DAC" w:rsidRPr="00651A00">
        <w:rPr>
          <w:szCs w:val="24"/>
        </w:rPr>
        <w:t>of metropolitan</w:t>
      </w:r>
      <w:r w:rsidR="00CF1A83" w:rsidRPr="00651A00">
        <w:rPr>
          <w:szCs w:val="24"/>
        </w:rPr>
        <w:t>-type</w:t>
      </w:r>
      <w:r w:rsidR="00BF4BC7" w:rsidRPr="00651A00">
        <w:rPr>
          <w:szCs w:val="24"/>
        </w:rPr>
        <w:t xml:space="preserve"> and</w:t>
      </w:r>
      <w:r w:rsidR="00991DAC" w:rsidRPr="00651A00">
        <w:rPr>
          <w:szCs w:val="24"/>
        </w:rPr>
        <w:t xml:space="preserve"> </w:t>
      </w:r>
      <w:r w:rsidR="0017587A" w:rsidRPr="00113E63">
        <w:rPr>
          <w:sz w:val="24"/>
          <w:szCs w:val="24"/>
        </w:rPr>
        <w:t>Census-</w:t>
      </w:r>
      <w:r w:rsidR="00991DAC" w:rsidRPr="00113E63">
        <w:rPr>
          <w:szCs w:val="24"/>
        </w:rPr>
        <w:t>division</w:t>
      </w:r>
      <w:r w:rsidR="00CF1A83" w:rsidRPr="00651A00">
        <w:rPr>
          <w:szCs w:val="24"/>
        </w:rPr>
        <w:t>.</w:t>
      </w:r>
      <w:r w:rsidR="00BF4BC7" w:rsidRPr="00113E63">
        <w:rPr>
          <w:sz w:val="24"/>
          <w:szCs w:val="24"/>
        </w:rPr>
        <w:t xml:space="preserve"> </w:t>
      </w:r>
      <w:r w:rsidR="006A4539" w:rsidRPr="00113E63">
        <w:rPr>
          <w:sz w:val="24"/>
          <w:szCs w:val="24"/>
        </w:rPr>
        <w:t>Model intercepts are assigned a</w:t>
      </w:r>
      <w:del w:id="20" w:author="Frank R. Edwards Jr [8]" w:date="2017-11-07T13:41:00Z">
        <w:r w:rsidR="006A4539" w:rsidRPr="00651A00" w:rsidDel="0028617C">
          <w:rPr>
            <w:szCs w:val="24"/>
          </w:rPr>
          <w:delText xml:space="preserve">, </w:delText>
        </w:r>
        <w:commentRangeStart w:id="21"/>
        <w:commentRangeStart w:id="22"/>
        <w:r w:rsidR="00BF4BC7" w:rsidRPr="00113E63" w:rsidDel="0028617C">
          <w:rPr>
            <w:sz w:val="24"/>
            <w:szCs w:val="24"/>
          </w:rPr>
          <w:delText>weakly informative</w:delText>
        </w:r>
        <w:r w:rsidR="006A4539" w:rsidRPr="00651A00" w:rsidDel="0028617C">
          <w:rPr>
            <w:szCs w:val="24"/>
          </w:rPr>
          <w:delText>,</w:delText>
        </w:r>
        <w:r w:rsidR="00BF4BC7" w:rsidRPr="00113E63" w:rsidDel="0028617C">
          <w:rPr>
            <w:sz w:val="24"/>
            <w:szCs w:val="24"/>
          </w:rPr>
          <w:delText xml:space="preserve"> </w:delText>
        </w:r>
        <w:commentRangeEnd w:id="21"/>
        <w:r w:rsidR="0014470F" w:rsidRPr="00113E63" w:rsidDel="0028617C">
          <w:rPr>
            <w:rStyle w:val="CommentReference"/>
            <w:sz w:val="24"/>
            <w:szCs w:val="24"/>
          </w:rPr>
          <w:commentReference w:id="21"/>
        </w:r>
        <w:commentRangeEnd w:id="22"/>
        <w:r w:rsidR="003B5FB6" w:rsidDel="0028617C">
          <w:rPr>
            <w:rStyle w:val="CommentReference"/>
          </w:rPr>
          <w:commentReference w:id="22"/>
        </w:r>
        <w:r w:rsidR="00BF4BC7" w:rsidRPr="00113E63" w:rsidDel="0028617C">
          <w:rPr>
            <w:sz w:val="24"/>
            <w:szCs w:val="24"/>
          </w:rPr>
          <w:delText>Normal</w:delText>
        </w:r>
      </w:del>
      <w:r w:rsidR="00BF4BC7" w:rsidRPr="00113E63">
        <w:rPr>
          <w:sz w:val="24"/>
          <w:szCs w:val="24"/>
        </w:rPr>
        <w:t xml:space="preserve"> prior distribution</w:t>
      </w:r>
      <w:ins w:id="23" w:author="Frank R. Edwards Jr [8]" w:date="2017-11-07T13:42:00Z">
        <w:r w:rsidR="0028617C">
          <w:rPr>
            <w:rStyle w:val="FootnoteReference"/>
            <w:sz w:val="24"/>
            <w:szCs w:val="24"/>
          </w:rPr>
          <w:footnoteReference w:id="1"/>
        </w:r>
      </w:ins>
      <w:r w:rsidR="00BF4BC7" w:rsidRPr="00113E63">
        <w:rPr>
          <w:sz w:val="24"/>
          <w:szCs w:val="24"/>
        </w:rPr>
        <w:t xml:space="preserve"> with a </w:t>
      </w:r>
      <w:del w:id="63" w:author="Frank R. Edwards Jr [8]" w:date="2017-11-07T13:42:00Z">
        <w:r w:rsidR="00BF4BC7" w:rsidRPr="00113E63" w:rsidDel="0028617C">
          <w:rPr>
            <w:sz w:val="24"/>
            <w:szCs w:val="24"/>
          </w:rPr>
          <w:delText>mean centered on</w:delText>
        </w:r>
      </w:del>
      <w:ins w:id="64" w:author="Frank R. Edwards Jr [8]" w:date="2017-11-07T13:42:00Z">
        <w:r w:rsidR="0028617C">
          <w:rPr>
            <w:sz w:val="24"/>
            <w:szCs w:val="24"/>
          </w:rPr>
          <w:t>mean expectation equal to</w:t>
        </w:r>
      </w:ins>
      <w:r w:rsidR="00BF4BC7" w:rsidRPr="00113E63">
        <w:rPr>
          <w:sz w:val="24"/>
          <w:szCs w:val="24"/>
        </w:rPr>
        <w:t xml:space="preserve"> mortality estimates produced </w:t>
      </w:r>
      <w:commentRangeStart w:id="65"/>
      <w:commentRangeStart w:id="66"/>
      <w:r w:rsidR="00BF4BC7" w:rsidRPr="00113E63">
        <w:rPr>
          <w:szCs w:val="24"/>
        </w:rPr>
        <w:t>by Krieger and colleagues</w:t>
      </w:r>
      <w:r w:rsidR="008661AD" w:rsidRPr="00651A00">
        <w:rPr>
          <w:szCs w:val="24"/>
        </w:rPr>
        <w:t xml:space="preserve"> </w:t>
      </w:r>
      <w:r w:rsidR="008661AD" w:rsidRPr="00113E63">
        <w:rPr>
          <w:sz w:val="24"/>
          <w:szCs w:val="24"/>
        </w:rPr>
        <w:t>(</w:t>
      </w:r>
      <w:r w:rsidR="00BF4BC7" w:rsidRPr="00113E63">
        <w:rPr>
          <w:sz w:val="24"/>
          <w:szCs w:val="24"/>
        </w:rPr>
        <w:t>0.37 deaths per 100,000 population for Latinos and whites, and 0.94 deaths per 100,000 population for African Americans</w:t>
      </w:r>
      <w:r w:rsidR="008661AD" w:rsidRPr="00651A00">
        <w:rPr>
          <w:szCs w:val="24"/>
        </w:rPr>
        <w:t>)</w:t>
      </w:r>
      <w:r w:rsidR="00BF4BC7" w:rsidRPr="00113E63">
        <w:rPr>
          <w:sz w:val="24"/>
          <w:szCs w:val="24"/>
        </w:rPr>
        <w:t>.</w:t>
      </w:r>
      <w:r w:rsidR="00BF4BC7" w:rsidRPr="00113E63">
        <w:rPr>
          <w:sz w:val="24"/>
          <w:szCs w:val="24"/>
          <w:vertAlign w:val="superscript"/>
        </w:rPr>
        <w:t>8</w:t>
      </w:r>
      <w:r w:rsidR="00BF4BC7" w:rsidRPr="00113E63">
        <w:rPr>
          <w:sz w:val="24"/>
          <w:szCs w:val="24"/>
        </w:rPr>
        <w:t xml:space="preserve"> </w:t>
      </w:r>
      <w:commentRangeEnd w:id="65"/>
      <w:r w:rsidR="00805588" w:rsidRPr="00113E63">
        <w:rPr>
          <w:rStyle w:val="CommentReference"/>
          <w:sz w:val="24"/>
          <w:szCs w:val="24"/>
        </w:rPr>
        <w:commentReference w:id="65"/>
      </w:r>
      <w:commentRangeEnd w:id="66"/>
      <w:r w:rsidR="003B5FB6">
        <w:rPr>
          <w:rStyle w:val="CommentReference"/>
        </w:rPr>
        <w:commentReference w:id="66"/>
      </w:r>
      <w:r w:rsidR="005873A9" w:rsidRPr="00113E63">
        <w:rPr>
          <w:sz w:val="24"/>
          <w:szCs w:val="24"/>
        </w:rPr>
        <w:t xml:space="preserve"> From these models, we predict mortality rates, rate ratios</w:t>
      </w:r>
      <w:r w:rsidR="00E67F31" w:rsidRPr="00651A00">
        <w:rPr>
          <w:szCs w:val="24"/>
        </w:rPr>
        <w:t xml:space="preserve"> (e.g., Black mortality rates/White mortality rates)</w:t>
      </w:r>
      <w:r w:rsidR="005873A9" w:rsidRPr="00651A00">
        <w:rPr>
          <w:szCs w:val="24"/>
        </w:rPr>
        <w:t xml:space="preserve">, and 95% posterior uncertainty intervals for each racial group, metropolitan-type, and division. Note that all rates are given per year, per 100,000 population. </w:t>
      </w:r>
    </w:p>
    <w:p w14:paraId="7C0375D8" w14:textId="6754B8EE" w:rsidR="00912181" w:rsidRPr="00651A00" w:rsidRDefault="00CE6E90">
      <w:pPr>
        <w:rPr>
          <w:rStyle w:val="CommentReference"/>
          <w:sz w:val="24"/>
          <w:szCs w:val="24"/>
        </w:rPr>
      </w:pPr>
      <w:ins w:id="67" w:author="Frank R. Edwards Jr [8]" w:date="2017-11-07T14:11:00Z">
        <w:r>
          <w:rPr>
            <w:sz w:val="24"/>
            <w:szCs w:val="24"/>
          </w:rPr>
          <w:t xml:space="preserve">Explicitly incorporating prior information into </w:t>
        </w:r>
      </w:ins>
      <w:del w:id="68" w:author="Frank R. Edwards Jr [8]" w:date="2017-11-07T14:11:00Z">
        <w:r w:rsidR="0081084E" w:rsidRPr="00113E63" w:rsidDel="00CE6E90">
          <w:rPr>
            <w:sz w:val="24"/>
            <w:szCs w:val="24"/>
          </w:rPr>
          <w:delText>O</w:delText>
        </w:r>
      </w:del>
      <w:ins w:id="69" w:author="Frank R. Edwards Jr [8]" w:date="2017-11-07T14:11:00Z">
        <w:r>
          <w:rPr>
            <w:sz w:val="24"/>
            <w:szCs w:val="24"/>
          </w:rPr>
          <w:t>o</w:t>
        </w:r>
      </w:ins>
      <w:r w:rsidR="0081084E" w:rsidRPr="00113E63">
        <w:rPr>
          <w:sz w:val="24"/>
          <w:szCs w:val="24"/>
        </w:rPr>
        <w:t>ur Bayesian</w:t>
      </w:r>
      <w:r w:rsidR="00CC5AC0" w:rsidRPr="00651A00">
        <w:rPr>
          <w:szCs w:val="24"/>
        </w:rPr>
        <w:t xml:space="preserve"> model</w:t>
      </w:r>
      <w:r w:rsidR="005873A9" w:rsidRPr="00651A00">
        <w:rPr>
          <w:szCs w:val="24"/>
        </w:rPr>
        <w:t>s</w:t>
      </w:r>
      <w:del w:id="70" w:author="Frank R. Edwards Jr [8]" w:date="2017-11-07T14:11:00Z">
        <w:r w:rsidR="00CC5AC0" w:rsidRPr="00113E63" w:rsidDel="00CE6E90">
          <w:rPr>
            <w:sz w:val="24"/>
            <w:szCs w:val="24"/>
          </w:rPr>
          <w:delText>,</w:delText>
        </w:r>
        <w:r w:rsidR="0081084E" w:rsidRPr="00113E63" w:rsidDel="00CE6E90">
          <w:rPr>
            <w:sz w:val="24"/>
            <w:szCs w:val="24"/>
          </w:rPr>
          <w:delText xml:space="preserve"> </w:delText>
        </w:r>
        <w:r w:rsidR="00CC5AC0" w:rsidRPr="00113E63" w:rsidDel="00CE6E90">
          <w:rPr>
            <w:sz w:val="24"/>
            <w:szCs w:val="24"/>
          </w:rPr>
          <w:delText>with weakly informative priors,</w:delText>
        </w:r>
      </w:del>
      <w:r w:rsidR="0081084E" w:rsidRPr="00651A00">
        <w:rPr>
          <w:szCs w:val="24"/>
        </w:rPr>
        <w:t xml:space="preserve"> </w:t>
      </w:r>
      <w:r w:rsidR="00EF38E7" w:rsidRPr="00113E63">
        <w:rPr>
          <w:sz w:val="24"/>
          <w:szCs w:val="24"/>
        </w:rPr>
        <w:t>help</w:t>
      </w:r>
      <w:ins w:id="71" w:author="Frank R. Edwards Jr [8]" w:date="2017-11-07T14:11:00Z">
        <w:r>
          <w:rPr>
            <w:sz w:val="24"/>
            <w:szCs w:val="24"/>
          </w:rPr>
          <w:t>s to</w:t>
        </w:r>
      </w:ins>
      <w:r w:rsidR="00EF38E7" w:rsidRPr="00113E63">
        <w:rPr>
          <w:sz w:val="24"/>
          <w:szCs w:val="24"/>
        </w:rPr>
        <w:t xml:space="preserve"> </w:t>
      </w:r>
      <w:r w:rsidR="003F7B0F" w:rsidRPr="00651A00">
        <w:rPr>
          <w:szCs w:val="24"/>
        </w:rPr>
        <w:t>stabilize</w:t>
      </w:r>
      <w:r w:rsidR="00885CBC" w:rsidRPr="00651A00">
        <w:rPr>
          <w:szCs w:val="24"/>
        </w:rPr>
        <w:t xml:space="preserve"> </w:t>
      </w:r>
      <w:r w:rsidR="003F7B0F" w:rsidRPr="00113E63">
        <w:rPr>
          <w:sz w:val="24"/>
          <w:szCs w:val="24"/>
        </w:rPr>
        <w:t>results</w:t>
      </w:r>
      <w:ins w:id="72" w:author="Frank R. Edwards Jr [8]" w:date="2017-11-07T14:11:00Z">
        <w:r>
          <w:rPr>
            <w:sz w:val="24"/>
            <w:szCs w:val="24"/>
          </w:rPr>
          <w:t xml:space="preserve"> and produce more reasonable estimates of mortality risk</w:t>
        </w:r>
      </w:ins>
      <w:r w:rsidR="003F7B0F" w:rsidRPr="00113E63">
        <w:rPr>
          <w:sz w:val="24"/>
          <w:szCs w:val="24"/>
        </w:rPr>
        <w:t xml:space="preserve">. In </w:t>
      </w:r>
      <w:del w:id="73" w:author="Frank R. Edwards Jr [8]" w:date="2017-11-07T14:12:00Z">
        <w:r w:rsidR="003F7B0F" w:rsidRPr="00113E63" w:rsidDel="00883649">
          <w:rPr>
            <w:sz w:val="24"/>
            <w:szCs w:val="24"/>
          </w:rPr>
          <w:delText xml:space="preserve">small </w:delText>
        </w:r>
      </w:del>
      <w:r w:rsidR="003F7B0F" w:rsidRPr="00113E63">
        <w:rPr>
          <w:sz w:val="24"/>
          <w:szCs w:val="24"/>
        </w:rPr>
        <w:t>counties</w:t>
      </w:r>
      <w:del w:id="74" w:author="Frank R. Edwards Jr [8]" w:date="2017-11-07T14:12:00Z">
        <w:r w:rsidR="003F7B0F" w:rsidRPr="00113E63" w:rsidDel="00883649">
          <w:rPr>
            <w:sz w:val="24"/>
            <w:szCs w:val="24"/>
          </w:rPr>
          <w:delText>,</w:delText>
        </w:r>
      </w:del>
      <w:r w:rsidR="003F7B0F" w:rsidRPr="00113E63">
        <w:rPr>
          <w:sz w:val="24"/>
          <w:szCs w:val="24"/>
        </w:rPr>
        <w:t xml:space="preserve"> with small populations, any occurrence of police-involved mortality can dramatically inflate per-capita rates.</w:t>
      </w:r>
      <w:r w:rsidR="00BC5AD5" w:rsidRPr="00651A00">
        <w:rPr>
          <w:szCs w:val="24"/>
        </w:rPr>
        <w:t xml:space="preserve"> Likewise, </w:t>
      </w:r>
      <w:ins w:id="75" w:author="Frank R. Edwards Jr [8]" w:date="2017-11-07T14:13:00Z">
        <w:r w:rsidR="00223EB3">
          <w:rPr>
            <w:szCs w:val="24"/>
          </w:rPr>
          <w:t xml:space="preserve">there are many places with small populations that did not record any police-involved deaths during the time period covered by available data, </w:t>
        </w:r>
      </w:ins>
      <w:del w:id="76" w:author="Frank R. Edwards Jr [8]" w:date="2017-11-07T14:13:00Z">
        <w:r w:rsidR="003F7B0F" w:rsidRPr="00651A00" w:rsidDel="00223EB3">
          <w:rPr>
            <w:szCs w:val="24"/>
          </w:rPr>
          <w:delText xml:space="preserve">rates </w:delText>
        </w:r>
        <w:r w:rsidR="00BC5AD5" w:rsidRPr="00651A00" w:rsidDel="00223EB3">
          <w:rPr>
            <w:szCs w:val="24"/>
          </w:rPr>
          <w:delText xml:space="preserve">in </w:delText>
        </w:r>
      </w:del>
      <w:del w:id="77" w:author="Frank R. Edwards Jr [8]" w:date="2017-11-07T14:12:00Z">
        <w:r w:rsidR="00BC5AD5" w:rsidRPr="00651A00" w:rsidDel="00223EB3">
          <w:rPr>
            <w:szCs w:val="24"/>
          </w:rPr>
          <w:delText xml:space="preserve">small places </w:delText>
        </w:r>
        <w:r w:rsidR="003F7B0F" w:rsidRPr="00651A00" w:rsidDel="00223EB3">
          <w:rPr>
            <w:szCs w:val="24"/>
          </w:rPr>
          <w:delText xml:space="preserve">may </w:delText>
        </w:r>
        <w:commentRangeStart w:id="78"/>
        <w:r w:rsidR="003F7B0F" w:rsidRPr="00113E63" w:rsidDel="00223EB3">
          <w:rPr>
            <w:sz w:val="24"/>
            <w:szCs w:val="24"/>
          </w:rPr>
          <w:delText>appear as zero,</w:delText>
        </w:r>
      </w:del>
      <w:del w:id="79" w:author="Frank R. Edwards Jr [8]" w:date="2017-11-07T14:13:00Z">
        <w:r w:rsidR="003F7B0F" w:rsidRPr="00113E63" w:rsidDel="00223EB3">
          <w:rPr>
            <w:sz w:val="24"/>
            <w:szCs w:val="24"/>
          </w:rPr>
          <w:delText xml:space="preserve"> </w:delText>
        </w:r>
      </w:del>
      <w:r w:rsidR="003F7B0F" w:rsidRPr="00113E63">
        <w:rPr>
          <w:sz w:val="24"/>
          <w:szCs w:val="24"/>
        </w:rPr>
        <w:t xml:space="preserve">though </w:t>
      </w:r>
      <w:ins w:id="80" w:author="Frank R. Edwards Jr [8]" w:date="2017-11-07T14:12:00Z">
        <w:r w:rsidR="00DE2D09">
          <w:rPr>
            <w:sz w:val="24"/>
            <w:szCs w:val="24"/>
          </w:rPr>
          <w:t xml:space="preserve">the true </w:t>
        </w:r>
      </w:ins>
      <w:r w:rsidR="003F7B0F" w:rsidRPr="00113E63">
        <w:rPr>
          <w:sz w:val="24"/>
          <w:szCs w:val="24"/>
        </w:rPr>
        <w:t xml:space="preserve">risk of </w:t>
      </w:r>
      <w:del w:id="81" w:author="Frank R. Edwards Jr [8]" w:date="2017-11-07T14:12:00Z">
        <w:r w:rsidR="003F7B0F" w:rsidRPr="00113E63" w:rsidDel="00DE2D09">
          <w:rPr>
            <w:sz w:val="24"/>
            <w:szCs w:val="24"/>
          </w:rPr>
          <w:delText>mortality</w:delText>
        </w:r>
        <w:r w:rsidR="00A63FFA" w:rsidRPr="00651A00" w:rsidDel="00DE2D09">
          <w:rPr>
            <w:szCs w:val="24"/>
          </w:rPr>
          <w:delText xml:space="preserve"> (</w:delText>
        </w:r>
        <w:r w:rsidR="00FE7F24" w:rsidRPr="00651A00" w:rsidDel="00DE2D09">
          <w:rPr>
            <w:szCs w:val="24"/>
          </w:rPr>
          <w:delText xml:space="preserve">i.e., </w:delText>
        </w:r>
        <w:r w:rsidR="00A63FFA" w:rsidRPr="00651A00" w:rsidDel="00DE2D09">
          <w:rPr>
            <w:szCs w:val="24"/>
          </w:rPr>
          <w:delText>rates if only observed among a larger population</w:delText>
        </w:r>
        <w:r w:rsidR="00B271C4" w:rsidRPr="00651A00" w:rsidDel="00DE2D09">
          <w:rPr>
            <w:szCs w:val="24"/>
          </w:rPr>
          <w:delText>, or throughout time</w:delText>
        </w:r>
        <w:r w:rsidR="00A63FFA" w:rsidRPr="00651A00" w:rsidDel="00DE2D09">
          <w:rPr>
            <w:szCs w:val="24"/>
          </w:rPr>
          <w:delText>)</w:delText>
        </w:r>
        <w:r w:rsidR="00D73459" w:rsidRPr="00113E63" w:rsidDel="00DE2D09">
          <w:rPr>
            <w:sz w:val="24"/>
            <w:szCs w:val="24"/>
          </w:rPr>
          <w:delText xml:space="preserve"> </w:delText>
        </w:r>
      </w:del>
      <w:ins w:id="82" w:author="Frank R. Edwards Jr [8]" w:date="2017-11-07T14:12:00Z">
        <w:r w:rsidR="00DE2D09">
          <w:rPr>
            <w:sz w:val="24"/>
            <w:szCs w:val="24"/>
          </w:rPr>
          <w:t xml:space="preserve">mortality </w:t>
        </w:r>
      </w:ins>
      <w:r w:rsidR="003F7B0F" w:rsidRPr="00113E63">
        <w:rPr>
          <w:sz w:val="24"/>
          <w:szCs w:val="24"/>
        </w:rPr>
        <w:t>is</w:t>
      </w:r>
      <w:del w:id="83" w:author="Frank R. Edwards Jr [8]" w:date="2017-11-07T14:12:00Z">
        <w:r w:rsidR="003F7B0F" w:rsidRPr="00113E63" w:rsidDel="00DE2D09">
          <w:rPr>
            <w:sz w:val="24"/>
            <w:szCs w:val="24"/>
          </w:rPr>
          <w:delText>,</w:delText>
        </w:r>
      </w:del>
      <w:r w:rsidR="003F7B0F" w:rsidRPr="00113E63">
        <w:rPr>
          <w:sz w:val="24"/>
          <w:szCs w:val="24"/>
        </w:rPr>
        <w:t xml:space="preserve"> almost certainly</w:t>
      </w:r>
      <w:del w:id="84" w:author="Frank R. Edwards Jr [8]" w:date="2017-11-07T14:12:00Z">
        <w:r w:rsidR="003F7B0F" w:rsidRPr="00113E63" w:rsidDel="00DE2D09">
          <w:rPr>
            <w:sz w:val="24"/>
            <w:szCs w:val="24"/>
          </w:rPr>
          <w:delText>, greater than that</w:delText>
        </w:r>
      </w:del>
      <w:ins w:id="85" w:author="Frank R. Edwards Jr [8]" w:date="2017-11-07T14:12:00Z">
        <w:r w:rsidR="00DE2D09">
          <w:rPr>
            <w:sz w:val="24"/>
            <w:szCs w:val="24"/>
          </w:rPr>
          <w:t xml:space="preserve"> non-zero</w:t>
        </w:r>
      </w:ins>
      <w:ins w:id="86" w:author="Frank R. Edwards Jr [8]" w:date="2017-11-07T14:15:00Z">
        <w:r w:rsidR="002E2005">
          <w:rPr>
            <w:sz w:val="24"/>
            <w:szCs w:val="24"/>
          </w:rPr>
          <w:t xml:space="preserve">. Direct estimates from observed data may also inaccurately represent risk for places with large populations, because we have a relatively small number of years available in current data. </w:t>
        </w:r>
      </w:ins>
      <w:del w:id="87" w:author="Frank R. Edwards Jr [8]" w:date="2017-11-07T14:15:00Z">
        <w:r w:rsidR="003F7B0F" w:rsidRPr="00113E63" w:rsidDel="002E2005">
          <w:rPr>
            <w:sz w:val="24"/>
            <w:szCs w:val="24"/>
          </w:rPr>
          <w:delText>.</w:delText>
        </w:r>
      </w:del>
      <w:del w:id="88" w:author="Frank R. Edwards Jr [8]" w:date="2017-11-07T14:14:00Z">
        <w:r w:rsidR="003F7B0F" w:rsidRPr="00113E63" w:rsidDel="002E2005">
          <w:rPr>
            <w:sz w:val="24"/>
            <w:szCs w:val="24"/>
          </w:rPr>
          <w:delText xml:space="preserve"> </w:delText>
        </w:r>
      </w:del>
      <w:r w:rsidR="003F7B0F" w:rsidRPr="00651A00">
        <w:rPr>
          <w:szCs w:val="24"/>
        </w:rPr>
        <w:t xml:space="preserve">By pulling mortality rates </w:t>
      </w:r>
      <w:del w:id="89" w:author="Frank R. Edwards Jr [8]" w:date="2017-11-07T14:16:00Z">
        <w:r w:rsidR="00912181" w:rsidRPr="00651A00" w:rsidDel="002E2005">
          <w:rPr>
            <w:szCs w:val="24"/>
          </w:rPr>
          <w:delText>for places with little</w:delText>
        </w:r>
      </w:del>
      <w:ins w:id="90" w:author="Frank R. Edwards Jr [8]" w:date="2017-11-07T14:16:00Z">
        <w:r w:rsidR="002E2005">
          <w:rPr>
            <w:szCs w:val="24"/>
          </w:rPr>
          <w:t>based on</w:t>
        </w:r>
      </w:ins>
      <w:r w:rsidR="00912181" w:rsidRPr="00651A00">
        <w:rPr>
          <w:szCs w:val="24"/>
        </w:rPr>
        <w:t xml:space="preserve"> observed information towards our prior beliefs about mortality rates, while allowing estimates for places with more </w:t>
      </w:r>
      <w:r w:rsidR="005061C3" w:rsidRPr="00651A00">
        <w:rPr>
          <w:szCs w:val="24"/>
        </w:rPr>
        <w:t>population</w:t>
      </w:r>
      <w:r w:rsidR="000609D7" w:rsidRPr="00651A00">
        <w:rPr>
          <w:szCs w:val="24"/>
        </w:rPr>
        <w:t xml:space="preserve"> (</w:t>
      </w:r>
      <w:r w:rsidR="00912181" w:rsidRPr="00651A00">
        <w:rPr>
          <w:szCs w:val="24"/>
        </w:rPr>
        <w:t>and thus information</w:t>
      </w:r>
      <w:r w:rsidR="000609D7" w:rsidRPr="00651A00">
        <w:rPr>
          <w:szCs w:val="24"/>
        </w:rPr>
        <w:t>)</w:t>
      </w:r>
      <w:r w:rsidR="00912181" w:rsidRPr="00113E63">
        <w:rPr>
          <w:sz w:val="24"/>
          <w:szCs w:val="24"/>
        </w:rPr>
        <w:t xml:space="preserve"> to draw more weight from the observed data</w:t>
      </w:r>
      <w:r w:rsidR="007A227E" w:rsidRPr="00651A00">
        <w:rPr>
          <w:szCs w:val="24"/>
        </w:rPr>
        <w:t>, our</w:t>
      </w:r>
      <w:r w:rsidR="000609D7" w:rsidRPr="00651A00">
        <w:rPr>
          <w:szCs w:val="24"/>
        </w:rPr>
        <w:t xml:space="preserve"> models allow us to provide </w:t>
      </w:r>
      <w:commentRangeStart w:id="91"/>
      <w:del w:id="92" w:author="Frank R. Edwards Jr [8]" w:date="2017-11-07T14:16:00Z">
        <w:r w:rsidR="000609D7" w:rsidRPr="00651A00" w:rsidDel="002E2005">
          <w:rPr>
            <w:szCs w:val="24"/>
          </w:rPr>
          <w:delText>more realistic estimates of population mortality risk</w:delText>
        </w:r>
      </w:del>
      <w:ins w:id="93" w:author="Frank R. Edwards Jr [8]" w:date="2017-11-07T14:16:00Z">
        <w:r w:rsidR="002E2005">
          <w:rPr>
            <w:szCs w:val="24"/>
          </w:rPr>
          <w:t xml:space="preserve">regularized </w:t>
        </w:r>
      </w:ins>
      <w:ins w:id="94" w:author="Frank R. Edwards Jr [8]" w:date="2017-11-07T14:17:00Z">
        <w:r w:rsidR="002E2005">
          <w:rPr>
            <w:szCs w:val="24"/>
          </w:rPr>
          <w:t xml:space="preserve">estimates </w:t>
        </w:r>
      </w:ins>
      <w:commentRangeEnd w:id="91"/>
      <w:ins w:id="95" w:author="Frank R. Edwards Jr [8]" w:date="2017-11-07T14:20:00Z">
        <w:r w:rsidR="002E2005">
          <w:rPr>
            <w:rStyle w:val="CommentReference"/>
          </w:rPr>
          <w:commentReference w:id="91"/>
        </w:r>
      </w:ins>
      <w:ins w:id="96" w:author="Frank R. Edwards Jr [8]" w:date="2017-11-07T14:17:00Z">
        <w:r w:rsidR="002E2005">
          <w:rPr>
            <w:szCs w:val="24"/>
          </w:rPr>
          <w:t xml:space="preserve">that are likely better representations of actual </w:t>
        </w:r>
        <w:r w:rsidR="002E2005">
          <w:rPr>
            <w:szCs w:val="24"/>
          </w:rPr>
          <w:lastRenderedPageBreak/>
          <w:t xml:space="preserve">mortality risk than those based solely on the valuable, but relatively sparse, data currently </w:t>
        </w:r>
        <w:r w:rsidR="002E2005" w:rsidRPr="002E2005">
          <w:rPr>
            <w:rPrChange w:id="97" w:author="Frank R. Edwards Jr [8]" w:date="2017-11-07T14:19:00Z">
              <w:rPr>
                <w:szCs w:val="24"/>
              </w:rPr>
            </w:rPrChange>
          </w:rPr>
          <w:t>available</w:t>
        </w:r>
      </w:ins>
      <w:del w:id="98" w:author="Frank R. Edwards Jr [8]" w:date="2017-11-07T14:18:00Z">
        <w:r w:rsidR="000609D7" w:rsidRPr="002E2005" w:rsidDel="002E2005">
          <w:rPr>
            <w:rPrChange w:id="99" w:author="Frank R. Edwards Jr [8]" w:date="2017-11-07T14:19:00Z">
              <w:rPr>
                <w:szCs w:val="24"/>
              </w:rPr>
            </w:rPrChange>
          </w:rPr>
          <w:delText>.</w:delText>
        </w:r>
      </w:del>
      <w:del w:id="100" w:author="Frank R. Edwards Jr [8]" w:date="2017-11-07T14:19:00Z">
        <w:r w:rsidR="000609D7" w:rsidRPr="002E2005" w:rsidDel="002E2005">
          <w:rPr>
            <w:rPrChange w:id="101" w:author="Frank R. Edwards Jr [8]" w:date="2017-11-07T14:19:00Z">
              <w:rPr>
                <w:szCs w:val="24"/>
              </w:rPr>
            </w:rPrChange>
          </w:rPr>
          <w:delText xml:space="preserve">  </w:delText>
        </w:r>
        <w:r w:rsidR="0063769E" w:rsidRPr="002E2005" w:rsidDel="002E2005">
          <w:rPr>
            <w:rPrChange w:id="102" w:author="Frank R. Edwards Jr [8]" w:date="2017-11-07T14:19:00Z">
              <w:rPr>
                <w:sz w:val="24"/>
                <w:szCs w:val="24"/>
                <w:highlight w:val="yellow"/>
              </w:rPr>
            </w:rPrChange>
          </w:rPr>
          <w:delText>(GELMAN 2014)</w:delText>
        </w:r>
        <w:r w:rsidR="001759E2" w:rsidRPr="002E2005" w:rsidDel="002E2005">
          <w:rPr>
            <w:rPrChange w:id="103" w:author="Frank R. Edwards Jr [8]" w:date="2017-11-07T14:19:00Z">
              <w:rPr>
                <w:rStyle w:val="CommentReference"/>
                <w:sz w:val="24"/>
                <w:szCs w:val="24"/>
                <w:highlight w:val="yellow"/>
              </w:rPr>
            </w:rPrChange>
          </w:rPr>
          <w:delText>.</w:delText>
        </w:r>
      </w:del>
      <w:ins w:id="104" w:author="Frank R. Edwards Jr [8]" w:date="2017-11-07T14:19:00Z">
        <w:r w:rsidR="002E2005" w:rsidRPr="002E2005">
          <w:rPr>
            <w:rPrChange w:id="105" w:author="Frank R. Edwards Jr [8]" w:date="2017-11-07T14:19:00Z">
              <w:rPr>
                <w:rStyle w:val="CommentReference"/>
                <w:sz w:val="24"/>
                <w:szCs w:val="24"/>
                <w:highlight w:val="yellow"/>
              </w:rPr>
            </w:rPrChange>
          </w:rPr>
          <w:t>.</w:t>
        </w:r>
      </w:ins>
      <w:r w:rsidR="004E40CE" w:rsidRPr="002E2005">
        <w:rPr>
          <w:rStyle w:val="CommentReference"/>
          <w:sz w:val="24"/>
          <w:szCs w:val="24"/>
          <w:rPrChange w:id="106" w:author="Frank R. Edwards Jr [8]" w:date="2017-11-07T14:19:00Z">
            <w:rPr>
              <w:rStyle w:val="CommentReference"/>
              <w:sz w:val="24"/>
              <w:szCs w:val="24"/>
              <w:highlight w:val="yellow"/>
            </w:rPr>
          </w:rPrChange>
        </w:rPr>
        <w:t xml:space="preserve"> </w:t>
      </w:r>
      <w:commentRangeEnd w:id="78"/>
      <w:r w:rsidR="00784E7D" w:rsidRPr="002E2005">
        <w:rPr>
          <w:rStyle w:val="CommentReference"/>
          <w:sz w:val="24"/>
          <w:szCs w:val="24"/>
          <w:rPrChange w:id="107" w:author="Frank R. Edwards Jr [8]" w:date="2017-11-07T14:19:00Z">
            <w:rPr>
              <w:rStyle w:val="CommentReference"/>
              <w:sz w:val="24"/>
              <w:szCs w:val="24"/>
              <w:highlight w:val="yellow"/>
            </w:rPr>
          </w:rPrChange>
        </w:rPr>
        <w:commentReference w:id="78"/>
      </w:r>
    </w:p>
    <w:p w14:paraId="1DA08726" w14:textId="326D82A4" w:rsidR="008E6DA2" w:rsidRPr="00113E63" w:rsidRDefault="008E6DA2" w:rsidP="009D6BC5">
      <w:pPr>
        <w:ind w:firstLine="0"/>
        <w:rPr>
          <w:sz w:val="24"/>
          <w:szCs w:val="24"/>
        </w:rPr>
      </w:pPr>
    </w:p>
    <w:p w14:paraId="0C5DDF81" w14:textId="371C5A43" w:rsidR="006019F7" w:rsidRPr="00113E63" w:rsidRDefault="00EC45EE" w:rsidP="00113E63">
      <w:pPr>
        <w:pStyle w:val="Heading2"/>
        <w:rPr>
          <w:rFonts w:cs="Courier New"/>
          <w:sz w:val="24"/>
          <w:szCs w:val="24"/>
        </w:rPr>
      </w:pPr>
      <w:r w:rsidRPr="00113E63">
        <w:rPr>
          <w:rFonts w:cs="Courier New"/>
          <w:sz w:val="24"/>
          <w:szCs w:val="24"/>
        </w:rPr>
        <w:t>RESULTS</w:t>
      </w:r>
    </w:p>
    <w:p w14:paraId="31CECB0F" w14:textId="3286ADA9" w:rsidR="00F01C44" w:rsidRPr="00113E63" w:rsidRDefault="00727740">
      <w:pPr>
        <w:rPr>
          <w:sz w:val="24"/>
          <w:szCs w:val="24"/>
        </w:rPr>
      </w:pPr>
      <w:r w:rsidRPr="00113E63">
        <w:rPr>
          <w:sz w:val="24"/>
          <w:szCs w:val="24"/>
        </w:rPr>
        <w:t xml:space="preserve">In the </w:t>
      </w:r>
      <w:r w:rsidR="004375ED" w:rsidRPr="00113E63">
        <w:rPr>
          <w:sz w:val="24"/>
          <w:szCs w:val="24"/>
        </w:rPr>
        <w:t>4.</w:t>
      </w:r>
      <w:r w:rsidR="004375ED" w:rsidRPr="00651A00">
        <w:rPr>
          <w:szCs w:val="24"/>
        </w:rPr>
        <w:t>4 years</w:t>
      </w:r>
      <w:r w:rsidR="00235654" w:rsidRPr="00651A00">
        <w:rPr>
          <w:szCs w:val="24"/>
        </w:rPr>
        <w:t xml:space="preserve"> between January 1, 2013 and May 8, 2017, </w:t>
      </w:r>
      <w:r w:rsidR="00235654" w:rsidRPr="00651A00">
        <w:rPr>
          <w:i/>
          <w:szCs w:val="24"/>
        </w:rPr>
        <w:t xml:space="preserve">Fatal Encounters </w:t>
      </w:r>
      <w:r w:rsidR="00235654" w:rsidRPr="00651A00">
        <w:rPr>
          <w:szCs w:val="24"/>
        </w:rPr>
        <w:t>reports 7,118</w:t>
      </w:r>
      <w:r w:rsidR="00235654" w:rsidRPr="00113E63">
        <w:rPr>
          <w:sz w:val="24"/>
          <w:szCs w:val="24"/>
        </w:rPr>
        <w:t xml:space="preserve"> police</w:t>
      </w:r>
      <w:r w:rsidR="004375ED" w:rsidRPr="00113E63">
        <w:rPr>
          <w:szCs w:val="24"/>
        </w:rPr>
        <w:t>-</w:t>
      </w:r>
      <w:r w:rsidR="00D10E3E" w:rsidRPr="00113E63">
        <w:rPr>
          <w:sz w:val="24"/>
          <w:szCs w:val="24"/>
        </w:rPr>
        <w:t>involved deaths, f</w:t>
      </w:r>
      <w:r w:rsidR="004375ED" w:rsidRPr="00651A00">
        <w:rPr>
          <w:szCs w:val="24"/>
        </w:rPr>
        <w:t>or an average of approximately 4.5 deaths</w:t>
      </w:r>
      <w:r w:rsidR="005A6C1A" w:rsidRPr="00651A00">
        <w:rPr>
          <w:szCs w:val="24"/>
        </w:rPr>
        <w:t xml:space="preserve"> per day.</w:t>
      </w:r>
      <w:r w:rsidR="00ED2F8A" w:rsidRPr="00651A00">
        <w:rPr>
          <w:szCs w:val="24"/>
        </w:rPr>
        <w:t xml:space="preserve"> </w:t>
      </w:r>
      <w:r w:rsidR="00E84DC8" w:rsidRPr="00113E63">
        <w:rPr>
          <w:sz w:val="24"/>
          <w:szCs w:val="24"/>
        </w:rPr>
        <w:t>Of the 7,118 victims, 1</w:t>
      </w:r>
      <w:r w:rsidR="00E84DC8" w:rsidRPr="00651A00">
        <w:rPr>
          <w:szCs w:val="24"/>
        </w:rPr>
        <w:t>,716 were black</w:t>
      </w:r>
      <w:r w:rsidR="005A6C1A" w:rsidRPr="00651A00">
        <w:rPr>
          <w:szCs w:val="24"/>
        </w:rPr>
        <w:t xml:space="preserve"> (0.99 deaths per year, per 100,00), 1,138 were </w:t>
      </w:r>
      <w:r w:rsidR="00D53F34">
        <w:rPr>
          <w:sz w:val="24"/>
          <w:szCs w:val="24"/>
        </w:rPr>
        <w:t>L</w:t>
      </w:r>
      <w:r w:rsidR="005A6C1A" w:rsidRPr="00113E63">
        <w:rPr>
          <w:sz w:val="24"/>
          <w:szCs w:val="24"/>
        </w:rPr>
        <w:t xml:space="preserve">atinx (0.52 deaths per year, per 100,000), and </w:t>
      </w:r>
      <w:r w:rsidR="005A6C1A" w:rsidRPr="00113E63">
        <w:rPr>
          <w:szCs w:val="24"/>
        </w:rPr>
        <w:t>3,306 were white (0.39 deaths per, year per 100,00</w:t>
      </w:r>
      <w:r w:rsidR="005A6C1A" w:rsidRPr="00D9489F">
        <w:rPr>
          <w:b/>
          <w:szCs w:val="24"/>
          <w:rPrChange w:id="108" w:author="Frank R. Edwards Jr [11]" w:date="2017-11-07T14:21:00Z">
            <w:rPr>
              <w:szCs w:val="24"/>
            </w:rPr>
          </w:rPrChange>
        </w:rPr>
        <w:t xml:space="preserve">). On a national level, </w:t>
      </w:r>
      <w:r w:rsidR="00C51F4C" w:rsidRPr="00D9489F">
        <w:rPr>
          <w:b/>
          <w:szCs w:val="24"/>
          <w:rPrChange w:id="109" w:author="Frank R. Edwards Jr [11]" w:date="2017-11-07T14:21:00Z">
            <w:rPr>
              <w:szCs w:val="24"/>
            </w:rPr>
          </w:rPrChange>
        </w:rPr>
        <w:t>our model estimated rates</w:t>
      </w:r>
      <w:r w:rsidR="005A6C1A" w:rsidRPr="00D9489F">
        <w:rPr>
          <w:b/>
          <w:szCs w:val="24"/>
          <w:rPrChange w:id="110" w:author="Frank R. Edwards Jr [11]" w:date="2017-11-07T14:21:00Z">
            <w:rPr>
              <w:szCs w:val="24"/>
            </w:rPr>
          </w:rPrChange>
        </w:rPr>
        <w:t xml:space="preserve"> </w:t>
      </w:r>
      <w:r w:rsidR="00407E4F" w:rsidRPr="00D9489F">
        <w:rPr>
          <w:b/>
          <w:sz w:val="24"/>
          <w:szCs w:val="24"/>
          <w:rPrChange w:id="111" w:author="Frank R. Edwards Jr [11]" w:date="2017-11-07T14:21:00Z">
            <w:rPr>
              <w:sz w:val="24"/>
              <w:szCs w:val="24"/>
            </w:rPr>
          </w:rPrChange>
        </w:rPr>
        <w:t>clos</w:t>
      </w:r>
      <w:r w:rsidR="000F77AE" w:rsidRPr="00D9489F">
        <w:rPr>
          <w:b/>
          <w:szCs w:val="24"/>
          <w:rPrChange w:id="112" w:author="Frank R. Edwards Jr [11]" w:date="2017-11-07T14:21:00Z">
            <w:rPr>
              <w:szCs w:val="24"/>
            </w:rPr>
          </w:rPrChange>
        </w:rPr>
        <w:t xml:space="preserve">ely </w:t>
      </w:r>
      <w:r w:rsidR="00C51F4C" w:rsidRPr="00D9489F">
        <w:rPr>
          <w:b/>
          <w:szCs w:val="24"/>
          <w:rPrChange w:id="113" w:author="Frank R. Edwards Jr [11]" w:date="2017-11-07T14:21:00Z">
            <w:rPr>
              <w:szCs w:val="24"/>
            </w:rPr>
          </w:rPrChange>
        </w:rPr>
        <w:t xml:space="preserve">match </w:t>
      </w:r>
      <w:r w:rsidR="000F77AE" w:rsidRPr="00D9489F">
        <w:rPr>
          <w:b/>
          <w:szCs w:val="24"/>
          <w:rPrChange w:id="114" w:author="Frank R. Edwards Jr [11]" w:date="2017-11-07T14:21:00Z">
            <w:rPr>
              <w:szCs w:val="24"/>
            </w:rPr>
          </w:rPrChange>
        </w:rPr>
        <w:t>rates observed in the data</w:t>
      </w:r>
      <w:r w:rsidR="00D53F34" w:rsidRPr="00D9489F">
        <w:rPr>
          <w:b/>
          <w:szCs w:val="24"/>
          <w:rPrChange w:id="115" w:author="Frank R. Edwards Jr [11]" w:date="2017-11-07T14:21:00Z">
            <w:rPr>
              <w:szCs w:val="24"/>
            </w:rPr>
          </w:rPrChange>
        </w:rPr>
        <w:t xml:space="preserve"> (CITE)</w:t>
      </w:r>
      <w:r w:rsidR="000F77AE" w:rsidRPr="00113E63">
        <w:rPr>
          <w:szCs w:val="24"/>
        </w:rPr>
        <w:t xml:space="preserve">; </w:t>
      </w:r>
      <w:r w:rsidR="00FA324D" w:rsidRPr="00651A00">
        <w:rPr>
          <w:szCs w:val="24"/>
        </w:rPr>
        <w:t>w</w:t>
      </w:r>
      <w:r w:rsidR="008D7636" w:rsidRPr="00113E63">
        <w:rPr>
          <w:sz w:val="24"/>
          <w:szCs w:val="24"/>
        </w:rPr>
        <w:t>e estimate, with 95% certainty, that the risk of mort</w:t>
      </w:r>
      <w:r w:rsidR="008D7636" w:rsidRPr="00651A00">
        <w:rPr>
          <w:szCs w:val="24"/>
        </w:rPr>
        <w:t xml:space="preserve">ality in interactions with law enforcement </w:t>
      </w:r>
      <w:r w:rsidR="00B240EE" w:rsidRPr="00651A00">
        <w:rPr>
          <w:szCs w:val="24"/>
        </w:rPr>
        <w:t>among B</w:t>
      </w:r>
      <w:r w:rsidR="008D7636" w:rsidRPr="00651A00">
        <w:rPr>
          <w:szCs w:val="24"/>
        </w:rPr>
        <w:t xml:space="preserve">lacks is between </w:t>
      </w:r>
      <w:r w:rsidR="006E7626" w:rsidRPr="00651A00">
        <w:rPr>
          <w:szCs w:val="24"/>
        </w:rPr>
        <w:t>0.88-1.12 deaths per 100,000</w:t>
      </w:r>
      <w:r w:rsidR="00FA324D" w:rsidRPr="00651A00">
        <w:rPr>
          <w:szCs w:val="24"/>
        </w:rPr>
        <w:t xml:space="preserve"> per year</w:t>
      </w:r>
      <w:r w:rsidR="006E7626" w:rsidRPr="00651A00">
        <w:rPr>
          <w:szCs w:val="24"/>
        </w:rPr>
        <w:t>,</w:t>
      </w:r>
      <w:r w:rsidR="006E7626" w:rsidRPr="00113E63">
        <w:rPr>
          <w:sz w:val="24"/>
          <w:szCs w:val="24"/>
        </w:rPr>
        <w:t xml:space="preserve"> </w:t>
      </w:r>
      <w:r w:rsidR="00104287" w:rsidRPr="00113E63">
        <w:rPr>
          <w:sz w:val="24"/>
          <w:szCs w:val="24"/>
        </w:rPr>
        <w:t>that risk for L</w:t>
      </w:r>
      <w:r w:rsidR="00FA324D" w:rsidRPr="00651A00">
        <w:rPr>
          <w:szCs w:val="24"/>
        </w:rPr>
        <w:t xml:space="preserve">atinx </w:t>
      </w:r>
      <w:r w:rsidR="00104287" w:rsidRPr="00651A00">
        <w:rPr>
          <w:szCs w:val="24"/>
        </w:rPr>
        <w:t xml:space="preserve">individuals </w:t>
      </w:r>
      <w:r w:rsidR="00FA324D" w:rsidRPr="00113E63">
        <w:rPr>
          <w:szCs w:val="24"/>
        </w:rPr>
        <w:t xml:space="preserve">is between </w:t>
      </w:r>
      <w:r w:rsidR="00B240EE" w:rsidRPr="00651A00">
        <w:rPr>
          <w:szCs w:val="24"/>
        </w:rPr>
        <w:t>0.40-0.61, and that risk for W</w:t>
      </w:r>
      <w:r w:rsidR="00FA324D" w:rsidRPr="00651A00">
        <w:rPr>
          <w:szCs w:val="24"/>
        </w:rPr>
        <w:t>hites falls between 0.36</w:t>
      </w:r>
      <w:r w:rsidR="00014905" w:rsidRPr="00651A00">
        <w:rPr>
          <w:szCs w:val="24"/>
        </w:rPr>
        <w:t xml:space="preserve">-0.46 per year per 100,000. </w:t>
      </w:r>
      <w:r w:rsidR="00373C98" w:rsidRPr="00651A00">
        <w:rPr>
          <w:szCs w:val="24"/>
        </w:rPr>
        <w:t xml:space="preserve">At </w:t>
      </w:r>
      <w:r w:rsidR="00FB13C8" w:rsidRPr="00651A00">
        <w:rPr>
          <w:szCs w:val="24"/>
        </w:rPr>
        <w:t>2015 population levels, our</w:t>
      </w:r>
      <w:r w:rsidR="00373C98" w:rsidRPr="00113E63">
        <w:rPr>
          <w:szCs w:val="24"/>
        </w:rPr>
        <w:t xml:space="preserve"> models predict between 353 and 449 police involved Black deaths, 217 and 329 Latino deaths, 714 and 822 White deaths, and between 1539 and 1834 total police-involved deaths in the U.S. in a year.</w:t>
      </w:r>
    </w:p>
    <w:p w14:paraId="76EE88C5" w14:textId="2CCF0B49" w:rsidR="007874CD" w:rsidRPr="00113E63" w:rsidDel="0060663B" w:rsidRDefault="007874CD">
      <w:pPr>
        <w:rPr>
          <w:del w:id="116" w:author="Frank R. Edwards Jr [11]" w:date="2017-11-07T14:34:00Z"/>
          <w:sz w:val="24"/>
          <w:szCs w:val="24"/>
        </w:rPr>
      </w:pPr>
    </w:p>
    <w:p w14:paraId="6BC0640D" w14:textId="4801F796" w:rsidR="00AC2177" w:rsidRPr="00113E63" w:rsidRDefault="003B4C96" w:rsidP="0060663B">
      <w:pPr>
        <w:rPr>
          <w:rFonts w:cs="Courier New"/>
          <w:sz w:val="24"/>
          <w:szCs w:val="24"/>
        </w:rPr>
        <w:pPrChange w:id="117" w:author="Frank R. Edwards Jr [11]" w:date="2017-11-07T14:34:00Z">
          <w:pPr>
            <w:ind w:firstLine="0"/>
          </w:pPr>
        </w:pPrChange>
      </w:pPr>
      <w:commentRangeStart w:id="118"/>
      <w:r w:rsidRPr="00113E63">
        <w:rPr>
          <w:sz w:val="24"/>
          <w:szCs w:val="24"/>
        </w:rPr>
        <w:t>Table 1 disaggregates</w:t>
      </w:r>
      <w:r w:rsidRPr="00651A00">
        <w:rPr>
          <w:szCs w:val="24"/>
        </w:rPr>
        <w:t xml:space="preserve"> national police-involved mortality rates by Census-division and metropolitan</w:t>
      </w:r>
      <w:r w:rsidR="009E652C" w:rsidRPr="00651A00">
        <w:rPr>
          <w:szCs w:val="24"/>
        </w:rPr>
        <w:t xml:space="preserve"> type, and suggests</w:t>
      </w:r>
      <w:r w:rsidRPr="00651A00">
        <w:rPr>
          <w:szCs w:val="24"/>
        </w:rPr>
        <w:t xml:space="preserve"> that </w:t>
      </w:r>
      <w:r w:rsidR="009E652C" w:rsidRPr="00651A00">
        <w:rPr>
          <w:szCs w:val="24"/>
        </w:rPr>
        <w:t xml:space="preserve">experiences of police-involved mortality vary by place. </w:t>
      </w:r>
      <w:r w:rsidR="006909B0" w:rsidRPr="00651A00">
        <w:rPr>
          <w:szCs w:val="24"/>
        </w:rPr>
        <w:t xml:space="preserve">For example, </w:t>
      </w:r>
      <w:r w:rsidR="00014905" w:rsidRPr="00113E63">
        <w:rPr>
          <w:sz w:val="24"/>
          <w:szCs w:val="24"/>
        </w:rPr>
        <w:t xml:space="preserve">Large fringe metros--counties </w:t>
      </w:r>
      <w:commentRangeEnd w:id="118"/>
      <w:r w:rsidR="007874CD" w:rsidRPr="00113E63">
        <w:rPr>
          <w:rStyle w:val="CommentReference"/>
          <w:sz w:val="24"/>
          <w:szCs w:val="24"/>
        </w:rPr>
        <w:commentReference w:id="118"/>
      </w:r>
      <w:r w:rsidR="00014905" w:rsidRPr="00113E63">
        <w:rPr>
          <w:sz w:val="24"/>
          <w:szCs w:val="24"/>
        </w:rPr>
        <w:t>in metropolitan statistical areas (MSA) with populations above</w:t>
      </w:r>
      <w:r w:rsidR="00437F0E" w:rsidRPr="00651A00">
        <w:rPr>
          <w:szCs w:val="24"/>
        </w:rPr>
        <w:t xml:space="preserve"> 1 million, </w:t>
      </w:r>
      <w:r w:rsidR="00DB5CDB" w:rsidRPr="00651A00">
        <w:rPr>
          <w:szCs w:val="24"/>
        </w:rPr>
        <w:t xml:space="preserve">that do not contain </w:t>
      </w:r>
      <w:r w:rsidR="00CB0B83" w:rsidRPr="00651A00">
        <w:rPr>
          <w:szCs w:val="24"/>
        </w:rPr>
        <w:t xml:space="preserve">the </w:t>
      </w:r>
      <w:r w:rsidR="00014905" w:rsidRPr="00651A00">
        <w:rPr>
          <w:szCs w:val="24"/>
        </w:rPr>
        <w:t xml:space="preserve">MSA’s principle city (such as Pierce County, which houses Tacoma, WA, in the Seattle-Tacoma MSA)--have the lowest rates of police-related fatalities among all </w:t>
      </w:r>
      <w:r w:rsidR="00247364" w:rsidRPr="00651A00">
        <w:rPr>
          <w:szCs w:val="24"/>
        </w:rPr>
        <w:t>metropolitan</w:t>
      </w:r>
      <w:r w:rsidR="00014905" w:rsidRPr="00113E63">
        <w:rPr>
          <w:szCs w:val="24"/>
        </w:rPr>
        <w:t>-types.</w:t>
      </w:r>
      <w:r w:rsidR="00A43A74" w:rsidRPr="00651A00">
        <w:rPr>
          <w:szCs w:val="24"/>
        </w:rPr>
        <w:t xml:space="preserve"> Note that while the absolute mortality</w:t>
      </w:r>
      <w:r w:rsidR="00014905" w:rsidRPr="00113E63">
        <w:rPr>
          <w:szCs w:val="24"/>
        </w:rPr>
        <w:t xml:space="preserve"> rate among this m</w:t>
      </w:r>
      <w:r w:rsidR="000C208F" w:rsidRPr="00651A00">
        <w:rPr>
          <w:szCs w:val="24"/>
        </w:rPr>
        <w:t>etro-type varies by division--</w:t>
      </w:r>
      <w:r w:rsidR="00014905" w:rsidRPr="00651A00">
        <w:rPr>
          <w:szCs w:val="24"/>
        </w:rPr>
        <w:t xml:space="preserve">from 0.17 per 100,000 in the </w:t>
      </w:r>
      <w:r w:rsidR="00014905" w:rsidRPr="00113E63">
        <w:rPr>
          <w:sz w:val="24"/>
          <w:szCs w:val="24"/>
        </w:rPr>
        <w:t xml:space="preserve">Middle Atlantic, to 0.66 per 100,000 in the West South Central---its relative, within division rank remains approximately the same in all cases. </w:t>
      </w:r>
      <w:r w:rsidR="007874CD" w:rsidRPr="00651A00">
        <w:rPr>
          <w:szCs w:val="24"/>
        </w:rPr>
        <w:t>Additionally</w:t>
      </w:r>
      <w:r w:rsidR="00196FF8" w:rsidRPr="00651A00">
        <w:rPr>
          <w:szCs w:val="24"/>
        </w:rPr>
        <w:t xml:space="preserve">, </w:t>
      </w:r>
      <w:r w:rsidR="00D319A5" w:rsidRPr="00651A00">
        <w:rPr>
          <w:szCs w:val="24"/>
        </w:rPr>
        <w:t>L</w:t>
      </w:r>
      <w:r w:rsidR="00890859" w:rsidRPr="00113E63">
        <w:rPr>
          <w:sz w:val="24"/>
          <w:szCs w:val="24"/>
        </w:rPr>
        <w:t>arge central metros (counties in MSAs of o</w:t>
      </w:r>
      <w:r w:rsidR="00DB5CDB" w:rsidRPr="00651A00">
        <w:rPr>
          <w:szCs w:val="24"/>
        </w:rPr>
        <w:t xml:space="preserve">ver 1 million </w:t>
      </w:r>
      <w:r w:rsidR="00DB5CDB" w:rsidRPr="00651A00">
        <w:rPr>
          <w:szCs w:val="24"/>
        </w:rPr>
        <w:lastRenderedPageBreak/>
        <w:t>population that</w:t>
      </w:r>
      <w:r w:rsidR="00890859" w:rsidRPr="00651A00">
        <w:rPr>
          <w:szCs w:val="24"/>
        </w:rPr>
        <w:t xml:space="preserve"> contain, all or a plurality of, the MSA’s principle city, such as King County, which houses Seattle, WA, in the Seattle-Tacoma MSA) typically have near divisio</w:t>
      </w:r>
      <w:r w:rsidR="00DB5CDB" w:rsidRPr="00651A00">
        <w:rPr>
          <w:szCs w:val="24"/>
        </w:rPr>
        <w:t>n-average rates, while medium metro-type</w:t>
      </w:r>
      <w:r w:rsidR="00890859" w:rsidRPr="00651A00">
        <w:rPr>
          <w:szCs w:val="24"/>
        </w:rPr>
        <w:t xml:space="preserve"> (counties in MSAs of 250,000-999,9999 population, such as S</w:t>
      </w:r>
      <w:r w:rsidR="00DB5CDB" w:rsidRPr="00651A00">
        <w:rPr>
          <w:szCs w:val="24"/>
        </w:rPr>
        <w:t>pokane County, WA) and smaller</w:t>
      </w:r>
      <w:r w:rsidR="00890859" w:rsidRPr="00113E63">
        <w:rPr>
          <w:szCs w:val="24"/>
        </w:rPr>
        <w:t xml:space="preserve">, often, have the highest rates of police-related fatalities.  Note that, as was the case with </w:t>
      </w:r>
      <w:r w:rsidR="00D90B17" w:rsidRPr="00113E63">
        <w:rPr>
          <w:szCs w:val="24"/>
        </w:rPr>
        <w:t>large fringe metros, absolute mortality</w:t>
      </w:r>
      <w:r w:rsidR="00890859" w:rsidRPr="00113E63">
        <w:rPr>
          <w:szCs w:val="24"/>
        </w:rPr>
        <w:t xml:space="preserve"> rates shift between Census-divisions: Pacific division counties, for example, have rates that are 1.5 to 2 times larger than equivalent New England counties. </w:t>
      </w:r>
    </w:p>
    <w:tbl>
      <w:tblPr>
        <w:tblStyle w:val="TableGridLight"/>
        <w:tblW w:w="0" w:type="auto"/>
        <w:tblLayout w:type="fixed"/>
        <w:tblLook w:val="04A0" w:firstRow="1" w:lastRow="0" w:firstColumn="1" w:lastColumn="0" w:noHBand="0" w:noVBand="1"/>
      </w:tblPr>
      <w:tblGrid>
        <w:gridCol w:w="1435"/>
        <w:gridCol w:w="1130"/>
        <w:gridCol w:w="1131"/>
        <w:gridCol w:w="1131"/>
        <w:gridCol w:w="1130"/>
        <w:gridCol w:w="1131"/>
        <w:gridCol w:w="1131"/>
        <w:gridCol w:w="1131"/>
      </w:tblGrid>
      <w:tr w:rsidR="00EF31AA" w:rsidRPr="00651A00" w14:paraId="2550F628" w14:textId="77777777" w:rsidTr="00A03543">
        <w:tc>
          <w:tcPr>
            <w:tcW w:w="9350" w:type="dxa"/>
            <w:gridSpan w:val="8"/>
          </w:tcPr>
          <w:p w14:paraId="2F95EA79" w14:textId="77777777" w:rsidR="00EF31AA" w:rsidRPr="00113E63" w:rsidRDefault="00EF31AA" w:rsidP="00497601">
            <w:pPr>
              <w:spacing w:line="240" w:lineRule="auto"/>
              <w:ind w:firstLine="0"/>
              <w:jc w:val="center"/>
              <w:textAlignment w:val="baseline"/>
              <w:rPr>
                <w:rFonts w:eastAsia="Times New Roman" w:cs="Courier New"/>
                <w:sz w:val="24"/>
                <w:szCs w:val="24"/>
              </w:rPr>
            </w:pPr>
            <w:r w:rsidRPr="00113E63">
              <w:rPr>
                <w:rFonts w:eastAsia="Times New Roman" w:cs="Courier New"/>
                <w:b/>
                <w:sz w:val="24"/>
                <w:szCs w:val="24"/>
              </w:rPr>
              <w:t>Table 1.</w:t>
            </w:r>
            <w:r w:rsidRPr="00113E63">
              <w:rPr>
                <w:rFonts w:eastAsia="Times New Roman" w:cs="Courier New"/>
                <w:sz w:val="24"/>
                <w:szCs w:val="24"/>
              </w:rPr>
              <w:t xml:space="preserve"> </w:t>
            </w:r>
            <w:commentRangeStart w:id="119"/>
            <w:r w:rsidRPr="00113E63">
              <w:rPr>
                <w:rFonts w:eastAsia="Times New Roman" w:cs="Courier New"/>
                <w:sz w:val="24"/>
                <w:szCs w:val="24"/>
              </w:rPr>
              <w:t xml:space="preserve">Police related fatalities in the U.S. by metro type and Census division, </w:t>
            </w:r>
            <w:r w:rsidR="00D865E3" w:rsidRPr="00113E63">
              <w:rPr>
                <w:rFonts w:eastAsia="Times New Roman" w:cs="Courier New"/>
                <w:sz w:val="24"/>
                <w:szCs w:val="24"/>
              </w:rPr>
              <w:t>January 1, 2013 through May 8, 2017</w:t>
            </w:r>
            <w:r w:rsidR="008C6E6B" w:rsidRPr="00113E63">
              <w:rPr>
                <w:rFonts w:eastAsia="Times New Roman" w:cs="Courier New"/>
                <w:sz w:val="24"/>
                <w:szCs w:val="24"/>
              </w:rPr>
              <w:t>, annual rate per 100,000 population in parenthesis</w:t>
            </w:r>
            <w:r w:rsidR="00721B82" w:rsidRPr="00113E63">
              <w:rPr>
                <w:rFonts w:eastAsia="Times New Roman" w:cs="Courier New"/>
                <w:sz w:val="24"/>
                <w:szCs w:val="24"/>
              </w:rPr>
              <w:t xml:space="preserve"> </w:t>
            </w:r>
            <w:r w:rsidRPr="00113E63">
              <w:rPr>
                <w:rFonts w:eastAsia="Times New Roman" w:cs="Courier New"/>
                <w:sz w:val="24"/>
                <w:szCs w:val="24"/>
              </w:rPr>
              <w:t xml:space="preserve"> </w:t>
            </w:r>
            <w:commentRangeEnd w:id="119"/>
            <w:r w:rsidR="00E91685" w:rsidRPr="00113E63">
              <w:rPr>
                <w:rStyle w:val="CommentReference"/>
                <w:rFonts w:cs="Courier New"/>
                <w:sz w:val="24"/>
                <w:szCs w:val="24"/>
              </w:rPr>
              <w:commentReference w:id="119"/>
            </w:r>
          </w:p>
        </w:tc>
      </w:tr>
      <w:tr w:rsidR="00857FB7" w:rsidRPr="00651A00" w14:paraId="6091A888" w14:textId="77777777" w:rsidTr="00A03543">
        <w:tc>
          <w:tcPr>
            <w:tcW w:w="1435" w:type="dxa"/>
            <w:hideMark/>
          </w:tcPr>
          <w:p w14:paraId="2E0019F9" w14:textId="77777777" w:rsidR="00EF31AA" w:rsidRPr="00113E63" w:rsidRDefault="001C00A9"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 xml:space="preserve">Census </w:t>
            </w:r>
            <w:r w:rsidR="00EF31AA" w:rsidRPr="00113E63">
              <w:rPr>
                <w:rFonts w:eastAsia="Times New Roman" w:cs="Courier New"/>
                <w:bCs/>
                <w:sz w:val="24"/>
                <w:szCs w:val="24"/>
              </w:rPr>
              <w:t xml:space="preserve">Division </w:t>
            </w:r>
          </w:p>
        </w:tc>
        <w:tc>
          <w:tcPr>
            <w:tcW w:w="1130" w:type="dxa"/>
            <w:hideMark/>
          </w:tcPr>
          <w:p w14:paraId="54F13D32" w14:textId="77777777" w:rsidR="00EF31AA" w:rsidRPr="00113E63" w:rsidRDefault="00EF31AA"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 xml:space="preserve">Large Central Metro </w:t>
            </w:r>
          </w:p>
        </w:tc>
        <w:tc>
          <w:tcPr>
            <w:tcW w:w="1131" w:type="dxa"/>
            <w:hideMark/>
          </w:tcPr>
          <w:p w14:paraId="45C59BE7" w14:textId="77777777" w:rsidR="00EF31AA" w:rsidRPr="00113E63" w:rsidRDefault="00EF31AA"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 xml:space="preserve">Large Fringe Metro </w:t>
            </w:r>
          </w:p>
        </w:tc>
        <w:tc>
          <w:tcPr>
            <w:tcW w:w="1131" w:type="dxa"/>
            <w:hideMark/>
          </w:tcPr>
          <w:p w14:paraId="48FAC69B" w14:textId="77777777" w:rsidR="00EF31AA" w:rsidRPr="00113E63" w:rsidRDefault="00EF31AA"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 xml:space="preserve">Medium Metro </w:t>
            </w:r>
          </w:p>
        </w:tc>
        <w:tc>
          <w:tcPr>
            <w:tcW w:w="1130" w:type="dxa"/>
            <w:hideMark/>
          </w:tcPr>
          <w:p w14:paraId="57A21268" w14:textId="77777777" w:rsidR="00EF31AA" w:rsidRPr="00113E63" w:rsidRDefault="00EF31AA"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 xml:space="preserve">Small Metro </w:t>
            </w:r>
          </w:p>
        </w:tc>
        <w:tc>
          <w:tcPr>
            <w:tcW w:w="1131" w:type="dxa"/>
            <w:hideMark/>
          </w:tcPr>
          <w:p w14:paraId="7FA90169" w14:textId="77777777" w:rsidR="00EF31AA" w:rsidRPr="00113E63" w:rsidRDefault="00EF31AA"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Micro</w:t>
            </w:r>
            <w:r w:rsidR="00857FB7" w:rsidRPr="00113E63">
              <w:rPr>
                <w:rFonts w:eastAsia="Times New Roman" w:cs="Courier New"/>
                <w:bCs/>
                <w:sz w:val="24"/>
                <w:szCs w:val="24"/>
              </w:rPr>
              <w:t>-</w:t>
            </w:r>
            <w:r w:rsidRPr="00113E63">
              <w:rPr>
                <w:rFonts w:eastAsia="Times New Roman" w:cs="Courier New"/>
                <w:bCs/>
                <w:sz w:val="24"/>
                <w:szCs w:val="24"/>
              </w:rPr>
              <w:t xml:space="preserve">politan </w:t>
            </w:r>
          </w:p>
        </w:tc>
        <w:tc>
          <w:tcPr>
            <w:tcW w:w="1131" w:type="dxa"/>
            <w:hideMark/>
          </w:tcPr>
          <w:p w14:paraId="11A80CFD" w14:textId="77777777" w:rsidR="00EF31AA" w:rsidRPr="00113E63" w:rsidRDefault="00EF31AA" w:rsidP="00497601">
            <w:pPr>
              <w:spacing w:line="240" w:lineRule="auto"/>
              <w:ind w:firstLine="0"/>
              <w:jc w:val="center"/>
              <w:rPr>
                <w:rFonts w:eastAsia="Times New Roman" w:cs="Courier New"/>
                <w:bCs/>
                <w:sz w:val="24"/>
                <w:szCs w:val="24"/>
              </w:rPr>
            </w:pPr>
            <w:r w:rsidRPr="00113E63">
              <w:rPr>
                <w:rFonts w:eastAsia="Times New Roman" w:cs="Courier New"/>
                <w:bCs/>
                <w:sz w:val="24"/>
                <w:szCs w:val="24"/>
              </w:rPr>
              <w:t xml:space="preserve">Noncore </w:t>
            </w:r>
          </w:p>
        </w:tc>
        <w:tc>
          <w:tcPr>
            <w:tcW w:w="1131" w:type="dxa"/>
            <w:hideMark/>
          </w:tcPr>
          <w:p w14:paraId="7706F27D" w14:textId="77777777" w:rsidR="00EF31AA" w:rsidRPr="00113E63" w:rsidRDefault="00EF31AA" w:rsidP="00497601">
            <w:pPr>
              <w:spacing w:line="240" w:lineRule="auto"/>
              <w:ind w:firstLine="0"/>
              <w:jc w:val="center"/>
              <w:rPr>
                <w:rFonts w:eastAsia="Times New Roman" w:cs="Courier New"/>
                <w:bCs/>
                <w:i/>
                <w:sz w:val="24"/>
                <w:szCs w:val="24"/>
              </w:rPr>
            </w:pPr>
            <w:r w:rsidRPr="00113E63">
              <w:rPr>
                <w:rFonts w:eastAsia="Times New Roman" w:cs="Courier New"/>
                <w:bCs/>
                <w:i/>
                <w:sz w:val="24"/>
                <w:szCs w:val="24"/>
              </w:rPr>
              <w:t xml:space="preserve">Total </w:t>
            </w:r>
          </w:p>
        </w:tc>
      </w:tr>
      <w:tr w:rsidR="00857FB7" w:rsidRPr="00651A00" w14:paraId="5A41EA8C" w14:textId="77777777" w:rsidTr="00657370">
        <w:trPr>
          <w:trHeight w:val="537"/>
        </w:trPr>
        <w:tc>
          <w:tcPr>
            <w:tcW w:w="1435" w:type="dxa"/>
            <w:vAlign w:val="center"/>
            <w:hideMark/>
          </w:tcPr>
          <w:p w14:paraId="4EFB64D0"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East North Central</w:t>
            </w:r>
          </w:p>
        </w:tc>
        <w:tc>
          <w:tcPr>
            <w:tcW w:w="1130" w:type="dxa"/>
            <w:vAlign w:val="center"/>
            <w:hideMark/>
          </w:tcPr>
          <w:p w14:paraId="1D575F9F"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323</w:t>
            </w:r>
          </w:p>
          <w:p w14:paraId="3BFC2B5B"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(0.58)</w:t>
            </w:r>
          </w:p>
        </w:tc>
        <w:tc>
          <w:tcPr>
            <w:tcW w:w="1131" w:type="dxa"/>
            <w:vAlign w:val="center"/>
            <w:hideMark/>
          </w:tcPr>
          <w:p w14:paraId="54181EA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139</w:t>
            </w:r>
          </w:p>
          <w:p w14:paraId="3C5D7371"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(0.26)</w:t>
            </w:r>
          </w:p>
        </w:tc>
        <w:tc>
          <w:tcPr>
            <w:tcW w:w="1131" w:type="dxa"/>
            <w:vAlign w:val="center"/>
            <w:hideMark/>
          </w:tcPr>
          <w:p w14:paraId="6822906A"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127</w:t>
            </w:r>
          </w:p>
          <w:p w14:paraId="110B0E99"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(0.39)</w:t>
            </w:r>
          </w:p>
        </w:tc>
        <w:tc>
          <w:tcPr>
            <w:tcW w:w="1130" w:type="dxa"/>
            <w:vAlign w:val="center"/>
            <w:hideMark/>
          </w:tcPr>
          <w:p w14:paraId="703BC01F"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75</w:t>
            </w:r>
          </w:p>
          <w:p w14:paraId="3F465C79"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w:t>
            </w:r>
            <w:r w:rsidR="00776FE7" w:rsidRPr="00113E63">
              <w:rPr>
                <w:rFonts w:eastAsia="Times New Roman" w:cs="Courier New"/>
                <w:color w:val="0070C0"/>
                <w:sz w:val="24"/>
                <w:szCs w:val="24"/>
              </w:rPr>
              <w:t>33</w:t>
            </w:r>
            <w:r w:rsidRPr="00113E63">
              <w:rPr>
                <w:rFonts w:eastAsia="Times New Roman" w:cs="Courier New"/>
                <w:color w:val="0070C0"/>
                <w:sz w:val="24"/>
                <w:szCs w:val="24"/>
              </w:rPr>
              <w:t>)</w:t>
            </w:r>
          </w:p>
        </w:tc>
        <w:tc>
          <w:tcPr>
            <w:tcW w:w="1131" w:type="dxa"/>
            <w:vAlign w:val="center"/>
            <w:hideMark/>
          </w:tcPr>
          <w:p w14:paraId="09566780"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81</w:t>
            </w:r>
          </w:p>
          <w:p w14:paraId="52CD4F4C"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sz w:val="24"/>
                <w:szCs w:val="24"/>
              </w:rPr>
              <w:t>(0.32)</w:t>
            </w:r>
          </w:p>
        </w:tc>
        <w:tc>
          <w:tcPr>
            <w:tcW w:w="1131" w:type="dxa"/>
            <w:vAlign w:val="center"/>
            <w:hideMark/>
          </w:tcPr>
          <w:p w14:paraId="2968007C"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39</w:t>
            </w:r>
          </w:p>
          <w:p w14:paraId="15E761C7"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sz w:val="24"/>
                <w:szCs w:val="24"/>
              </w:rPr>
              <w:t>(0.31)</w:t>
            </w:r>
          </w:p>
        </w:tc>
        <w:tc>
          <w:tcPr>
            <w:tcW w:w="1131" w:type="dxa"/>
            <w:vAlign w:val="center"/>
            <w:hideMark/>
          </w:tcPr>
          <w:p w14:paraId="689EC2C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784</w:t>
            </w:r>
          </w:p>
          <w:p w14:paraId="2DA2D13D"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(0.39)</w:t>
            </w:r>
          </w:p>
        </w:tc>
      </w:tr>
      <w:tr w:rsidR="00857FB7" w:rsidRPr="00651A00" w14:paraId="1FB902A3" w14:textId="77777777" w:rsidTr="00657370">
        <w:trPr>
          <w:trHeight w:val="537"/>
        </w:trPr>
        <w:tc>
          <w:tcPr>
            <w:tcW w:w="1435" w:type="dxa"/>
            <w:vAlign w:val="center"/>
            <w:hideMark/>
          </w:tcPr>
          <w:p w14:paraId="2DCFF173"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East South Central</w:t>
            </w:r>
          </w:p>
        </w:tc>
        <w:tc>
          <w:tcPr>
            <w:tcW w:w="1130" w:type="dxa"/>
            <w:vAlign w:val="center"/>
            <w:hideMark/>
          </w:tcPr>
          <w:p w14:paraId="1D6E9488"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84</w:t>
            </w:r>
          </w:p>
          <w:p w14:paraId="3644F162"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(0.64)</w:t>
            </w:r>
          </w:p>
        </w:tc>
        <w:tc>
          <w:tcPr>
            <w:tcW w:w="1131" w:type="dxa"/>
            <w:vAlign w:val="center"/>
            <w:hideMark/>
          </w:tcPr>
          <w:p w14:paraId="0DED1D7D"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39</w:t>
            </w:r>
          </w:p>
          <w:p w14:paraId="5C90F291"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(0.35)</w:t>
            </w:r>
          </w:p>
        </w:tc>
        <w:tc>
          <w:tcPr>
            <w:tcW w:w="1131" w:type="dxa"/>
            <w:vAlign w:val="center"/>
            <w:hideMark/>
          </w:tcPr>
          <w:p w14:paraId="3FB67A52"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120</w:t>
            </w:r>
          </w:p>
          <w:p w14:paraId="567F66DE"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sz w:val="24"/>
                <w:szCs w:val="24"/>
              </w:rPr>
              <w:t>(0.60)</w:t>
            </w:r>
          </w:p>
        </w:tc>
        <w:tc>
          <w:tcPr>
            <w:tcW w:w="1130" w:type="dxa"/>
            <w:vAlign w:val="center"/>
            <w:hideMark/>
          </w:tcPr>
          <w:p w14:paraId="709A2CA2"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83</w:t>
            </w:r>
          </w:p>
          <w:p w14:paraId="65AF48D2"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(0.80)</w:t>
            </w:r>
          </w:p>
        </w:tc>
        <w:tc>
          <w:tcPr>
            <w:tcW w:w="1131" w:type="dxa"/>
            <w:vAlign w:val="center"/>
            <w:hideMark/>
          </w:tcPr>
          <w:p w14:paraId="108997CE"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82</w:t>
            </w:r>
          </w:p>
          <w:p w14:paraId="09916273"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sz w:val="24"/>
                <w:szCs w:val="24"/>
              </w:rPr>
              <w:t>(0.59)</w:t>
            </w:r>
          </w:p>
        </w:tc>
        <w:tc>
          <w:tcPr>
            <w:tcW w:w="1131" w:type="dxa"/>
            <w:vAlign w:val="center"/>
            <w:hideMark/>
          </w:tcPr>
          <w:p w14:paraId="297A9A7D"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97</w:t>
            </w:r>
          </w:p>
          <w:p w14:paraId="5F85768A"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(0.76)</w:t>
            </w:r>
          </w:p>
        </w:tc>
        <w:tc>
          <w:tcPr>
            <w:tcW w:w="1131" w:type="dxa"/>
            <w:vAlign w:val="center"/>
            <w:hideMark/>
          </w:tcPr>
          <w:p w14:paraId="1E2170C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505</w:t>
            </w:r>
          </w:p>
          <w:p w14:paraId="03EFC083"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(0.62)</w:t>
            </w:r>
          </w:p>
        </w:tc>
      </w:tr>
      <w:tr w:rsidR="00857FB7" w:rsidRPr="00651A00" w14:paraId="0BDC9FE7" w14:textId="77777777" w:rsidTr="00657370">
        <w:trPr>
          <w:trHeight w:val="537"/>
        </w:trPr>
        <w:tc>
          <w:tcPr>
            <w:tcW w:w="1435" w:type="dxa"/>
            <w:vAlign w:val="center"/>
            <w:hideMark/>
          </w:tcPr>
          <w:p w14:paraId="17A6DEAA"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Middle Atlantic</w:t>
            </w:r>
          </w:p>
        </w:tc>
        <w:tc>
          <w:tcPr>
            <w:tcW w:w="1130" w:type="dxa"/>
            <w:vAlign w:val="center"/>
            <w:hideMark/>
          </w:tcPr>
          <w:p w14:paraId="77B8E31E"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166</w:t>
            </w:r>
          </w:p>
          <w:p w14:paraId="0AEDDB0E"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(0.26)</w:t>
            </w:r>
          </w:p>
        </w:tc>
        <w:tc>
          <w:tcPr>
            <w:tcW w:w="1131" w:type="dxa"/>
            <w:vAlign w:val="center"/>
            <w:hideMark/>
          </w:tcPr>
          <w:p w14:paraId="61F963F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111</w:t>
            </w:r>
          </w:p>
          <w:p w14:paraId="377C6680"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(0.17)</w:t>
            </w:r>
          </w:p>
        </w:tc>
        <w:tc>
          <w:tcPr>
            <w:tcW w:w="1131" w:type="dxa"/>
            <w:vAlign w:val="center"/>
            <w:hideMark/>
          </w:tcPr>
          <w:p w14:paraId="3A7514B1"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110</w:t>
            </w:r>
          </w:p>
          <w:p w14:paraId="38A79C20"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(0.41)</w:t>
            </w:r>
          </w:p>
        </w:tc>
        <w:tc>
          <w:tcPr>
            <w:tcW w:w="1130" w:type="dxa"/>
            <w:vAlign w:val="center"/>
            <w:hideMark/>
          </w:tcPr>
          <w:p w14:paraId="111D3897"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23</w:t>
            </w:r>
          </w:p>
          <w:p w14:paraId="2910BED7"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sz w:val="24"/>
                <w:szCs w:val="24"/>
              </w:rPr>
              <w:t>(0.23)</w:t>
            </w:r>
          </w:p>
        </w:tc>
        <w:tc>
          <w:tcPr>
            <w:tcW w:w="1131" w:type="dxa"/>
            <w:vAlign w:val="center"/>
            <w:hideMark/>
          </w:tcPr>
          <w:p w14:paraId="02760A9D"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23</w:t>
            </w:r>
          </w:p>
          <w:p w14:paraId="0581C79C"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sz w:val="24"/>
                <w:szCs w:val="24"/>
              </w:rPr>
              <w:t>(0.25)</w:t>
            </w:r>
          </w:p>
        </w:tc>
        <w:tc>
          <w:tcPr>
            <w:tcW w:w="1131" w:type="dxa"/>
            <w:vAlign w:val="center"/>
            <w:hideMark/>
          </w:tcPr>
          <w:p w14:paraId="5ED36358"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10</w:t>
            </w:r>
          </w:p>
          <w:p w14:paraId="6E97163A"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(0.28)</w:t>
            </w:r>
          </w:p>
        </w:tc>
        <w:tc>
          <w:tcPr>
            <w:tcW w:w="1131" w:type="dxa"/>
            <w:vAlign w:val="center"/>
            <w:hideMark/>
          </w:tcPr>
          <w:p w14:paraId="353C95DF"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443</w:t>
            </w:r>
          </w:p>
          <w:p w14:paraId="704E6DF1"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(0.25)</w:t>
            </w:r>
          </w:p>
        </w:tc>
      </w:tr>
      <w:tr w:rsidR="00857FB7" w:rsidRPr="00651A00" w14:paraId="50C6A611" w14:textId="77777777" w:rsidTr="00657370">
        <w:trPr>
          <w:trHeight w:val="537"/>
        </w:trPr>
        <w:tc>
          <w:tcPr>
            <w:tcW w:w="1435" w:type="dxa"/>
            <w:vAlign w:val="center"/>
            <w:hideMark/>
          </w:tcPr>
          <w:p w14:paraId="29EF2362"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Mountain</w:t>
            </w:r>
          </w:p>
        </w:tc>
        <w:tc>
          <w:tcPr>
            <w:tcW w:w="1130" w:type="dxa"/>
            <w:vAlign w:val="center"/>
            <w:hideMark/>
          </w:tcPr>
          <w:p w14:paraId="562D1E7F"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240</w:t>
            </w:r>
          </w:p>
          <w:p w14:paraId="1BF7DB4F"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(0.71)</w:t>
            </w:r>
          </w:p>
        </w:tc>
        <w:tc>
          <w:tcPr>
            <w:tcW w:w="1131" w:type="dxa"/>
            <w:vAlign w:val="center"/>
            <w:hideMark/>
          </w:tcPr>
          <w:p w14:paraId="0EA53221"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57</w:t>
            </w:r>
          </w:p>
          <w:p w14:paraId="7280D9F4"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(0.52)</w:t>
            </w:r>
          </w:p>
        </w:tc>
        <w:tc>
          <w:tcPr>
            <w:tcW w:w="1131" w:type="dxa"/>
            <w:vAlign w:val="center"/>
            <w:hideMark/>
          </w:tcPr>
          <w:p w14:paraId="543647CC"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188</w:t>
            </w:r>
          </w:p>
          <w:p w14:paraId="416D3526"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(0.75)</w:t>
            </w:r>
          </w:p>
        </w:tc>
        <w:tc>
          <w:tcPr>
            <w:tcW w:w="1130" w:type="dxa"/>
            <w:vAlign w:val="center"/>
            <w:hideMark/>
          </w:tcPr>
          <w:p w14:paraId="159CDD0E"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110</w:t>
            </w:r>
          </w:p>
          <w:p w14:paraId="3DD92B4B"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(0.85)</w:t>
            </w:r>
          </w:p>
        </w:tc>
        <w:tc>
          <w:tcPr>
            <w:tcW w:w="1131" w:type="dxa"/>
            <w:vAlign w:val="center"/>
            <w:hideMark/>
          </w:tcPr>
          <w:p w14:paraId="4F5EA17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76</w:t>
            </w:r>
          </w:p>
          <w:p w14:paraId="7C65BF3A"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sz w:val="24"/>
                <w:szCs w:val="24"/>
              </w:rPr>
              <w:t>(0.68)</w:t>
            </w:r>
          </w:p>
        </w:tc>
        <w:tc>
          <w:tcPr>
            <w:tcW w:w="1131" w:type="dxa"/>
            <w:vAlign w:val="center"/>
            <w:hideMark/>
          </w:tcPr>
          <w:p w14:paraId="66660237"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39</w:t>
            </w:r>
          </w:p>
          <w:p w14:paraId="726FD26B"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sz w:val="24"/>
                <w:szCs w:val="24"/>
              </w:rPr>
              <w:t>(0.67)</w:t>
            </w:r>
          </w:p>
        </w:tc>
        <w:tc>
          <w:tcPr>
            <w:tcW w:w="1131" w:type="dxa"/>
            <w:vAlign w:val="center"/>
            <w:hideMark/>
          </w:tcPr>
          <w:p w14:paraId="46E835ED"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710</w:t>
            </w:r>
          </w:p>
          <w:p w14:paraId="5569A408"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(0.71)</w:t>
            </w:r>
          </w:p>
        </w:tc>
      </w:tr>
      <w:tr w:rsidR="00857FB7" w:rsidRPr="00651A00" w14:paraId="2F880603" w14:textId="77777777" w:rsidTr="00657370">
        <w:trPr>
          <w:trHeight w:val="537"/>
        </w:trPr>
        <w:tc>
          <w:tcPr>
            <w:tcW w:w="1435" w:type="dxa"/>
            <w:vAlign w:val="center"/>
            <w:hideMark/>
          </w:tcPr>
          <w:p w14:paraId="6FDDA7E0"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New England</w:t>
            </w:r>
          </w:p>
        </w:tc>
        <w:tc>
          <w:tcPr>
            <w:tcW w:w="1130" w:type="dxa"/>
            <w:vAlign w:val="center"/>
            <w:hideMark/>
          </w:tcPr>
          <w:p w14:paraId="257E241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23</w:t>
            </w:r>
          </w:p>
          <w:p w14:paraId="733AD5B9"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sz w:val="24"/>
                <w:szCs w:val="24"/>
              </w:rPr>
              <w:t>(0.23)</w:t>
            </w:r>
          </w:p>
        </w:tc>
        <w:tc>
          <w:tcPr>
            <w:tcW w:w="1131" w:type="dxa"/>
            <w:vAlign w:val="center"/>
            <w:hideMark/>
          </w:tcPr>
          <w:p w14:paraId="33261ED5"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41</w:t>
            </w:r>
          </w:p>
          <w:p w14:paraId="58799856"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(0.18)</w:t>
            </w:r>
          </w:p>
        </w:tc>
        <w:tc>
          <w:tcPr>
            <w:tcW w:w="1131" w:type="dxa"/>
            <w:vAlign w:val="center"/>
            <w:hideMark/>
          </w:tcPr>
          <w:p w14:paraId="4BD5F59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54</w:t>
            </w:r>
          </w:p>
          <w:p w14:paraId="6A3C1765"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(0.27)</w:t>
            </w:r>
          </w:p>
        </w:tc>
        <w:tc>
          <w:tcPr>
            <w:tcW w:w="1130" w:type="dxa"/>
            <w:vAlign w:val="center"/>
            <w:hideMark/>
          </w:tcPr>
          <w:p w14:paraId="1E5A6099"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16</w:t>
            </w:r>
          </w:p>
          <w:p w14:paraId="0C389E6F"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(0.45)</w:t>
            </w:r>
          </w:p>
        </w:tc>
        <w:tc>
          <w:tcPr>
            <w:tcW w:w="1131" w:type="dxa"/>
            <w:vAlign w:val="center"/>
            <w:hideMark/>
          </w:tcPr>
          <w:p w14:paraId="7322BB6C"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13</w:t>
            </w:r>
          </w:p>
          <w:p w14:paraId="167D19CB"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(0.27)</w:t>
            </w:r>
          </w:p>
        </w:tc>
        <w:tc>
          <w:tcPr>
            <w:tcW w:w="1131" w:type="dxa"/>
            <w:vAlign w:val="center"/>
            <w:hideMark/>
          </w:tcPr>
          <w:p w14:paraId="5853487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13</w:t>
            </w:r>
          </w:p>
          <w:p w14:paraId="0E0F5D77"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(0.46)</w:t>
            </w:r>
          </w:p>
        </w:tc>
        <w:tc>
          <w:tcPr>
            <w:tcW w:w="1131" w:type="dxa"/>
            <w:vAlign w:val="center"/>
            <w:hideMark/>
          </w:tcPr>
          <w:p w14:paraId="7E81511A"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160</w:t>
            </w:r>
          </w:p>
          <w:p w14:paraId="42115F76"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(0.25)</w:t>
            </w:r>
          </w:p>
        </w:tc>
      </w:tr>
      <w:tr w:rsidR="00857FB7" w:rsidRPr="00651A00" w14:paraId="72E933AA" w14:textId="77777777" w:rsidTr="00657370">
        <w:trPr>
          <w:trHeight w:val="537"/>
        </w:trPr>
        <w:tc>
          <w:tcPr>
            <w:tcW w:w="1435" w:type="dxa"/>
            <w:vAlign w:val="center"/>
            <w:hideMark/>
          </w:tcPr>
          <w:p w14:paraId="105B7A42"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Pacific</w:t>
            </w:r>
          </w:p>
        </w:tc>
        <w:tc>
          <w:tcPr>
            <w:tcW w:w="1130" w:type="dxa"/>
            <w:vAlign w:val="center"/>
            <w:hideMark/>
          </w:tcPr>
          <w:p w14:paraId="206DEF4D"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685</w:t>
            </w:r>
          </w:p>
          <w:p w14:paraId="34820EBA"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sz w:val="24"/>
                <w:szCs w:val="24"/>
              </w:rPr>
              <w:t>(0.58)</w:t>
            </w:r>
          </w:p>
        </w:tc>
        <w:tc>
          <w:tcPr>
            <w:tcW w:w="1131" w:type="dxa"/>
            <w:vAlign w:val="center"/>
            <w:hideMark/>
          </w:tcPr>
          <w:p w14:paraId="7C7BC06C"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179</w:t>
            </w:r>
          </w:p>
          <w:p w14:paraId="3291DAAF"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(0.51)</w:t>
            </w:r>
          </w:p>
        </w:tc>
        <w:tc>
          <w:tcPr>
            <w:tcW w:w="1131" w:type="dxa"/>
            <w:vAlign w:val="center"/>
            <w:hideMark/>
          </w:tcPr>
          <w:p w14:paraId="207F3156"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309</w:t>
            </w:r>
          </w:p>
          <w:p w14:paraId="4A9467D7"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(0.68)</w:t>
            </w:r>
          </w:p>
        </w:tc>
        <w:tc>
          <w:tcPr>
            <w:tcW w:w="1130" w:type="dxa"/>
            <w:vAlign w:val="center"/>
            <w:hideMark/>
          </w:tcPr>
          <w:p w14:paraId="3A607467"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98</w:t>
            </w:r>
          </w:p>
          <w:p w14:paraId="215E7055"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(0.75)</w:t>
            </w:r>
          </w:p>
        </w:tc>
        <w:tc>
          <w:tcPr>
            <w:tcW w:w="1131" w:type="dxa"/>
            <w:vAlign w:val="center"/>
            <w:hideMark/>
          </w:tcPr>
          <w:p w14:paraId="3F082959"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58</w:t>
            </w:r>
          </w:p>
          <w:p w14:paraId="37270536"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sz w:val="24"/>
                <w:szCs w:val="24"/>
              </w:rPr>
              <w:t>(0.67)</w:t>
            </w:r>
          </w:p>
        </w:tc>
        <w:tc>
          <w:tcPr>
            <w:tcW w:w="1131" w:type="dxa"/>
            <w:vAlign w:val="center"/>
            <w:hideMark/>
          </w:tcPr>
          <w:p w14:paraId="6EFFC633"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21</w:t>
            </w:r>
          </w:p>
          <w:p w14:paraId="65638DB5"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(0.68)</w:t>
            </w:r>
          </w:p>
        </w:tc>
        <w:tc>
          <w:tcPr>
            <w:tcW w:w="1131" w:type="dxa"/>
            <w:vAlign w:val="center"/>
            <w:hideMark/>
          </w:tcPr>
          <w:p w14:paraId="37404A45"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1350</w:t>
            </w:r>
          </w:p>
          <w:p w14:paraId="386E1A06"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(0.60)</w:t>
            </w:r>
          </w:p>
        </w:tc>
      </w:tr>
      <w:tr w:rsidR="00857FB7" w:rsidRPr="00651A00" w14:paraId="2B682021" w14:textId="77777777" w:rsidTr="00657370">
        <w:trPr>
          <w:trHeight w:val="537"/>
        </w:trPr>
        <w:tc>
          <w:tcPr>
            <w:tcW w:w="1435" w:type="dxa"/>
            <w:vAlign w:val="center"/>
            <w:hideMark/>
          </w:tcPr>
          <w:p w14:paraId="776FF8A4"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South Atlantic</w:t>
            </w:r>
          </w:p>
        </w:tc>
        <w:tc>
          <w:tcPr>
            <w:tcW w:w="1130" w:type="dxa"/>
            <w:vAlign w:val="center"/>
            <w:hideMark/>
          </w:tcPr>
          <w:p w14:paraId="1DA29D66"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309</w:t>
            </w:r>
          </w:p>
          <w:p w14:paraId="027D023D"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(0.57)</w:t>
            </w:r>
          </w:p>
        </w:tc>
        <w:tc>
          <w:tcPr>
            <w:tcW w:w="1131" w:type="dxa"/>
            <w:vAlign w:val="center"/>
            <w:hideMark/>
          </w:tcPr>
          <w:p w14:paraId="10CB89C6"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394</w:t>
            </w:r>
          </w:p>
          <w:p w14:paraId="6B711977"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(0.42)</w:t>
            </w:r>
          </w:p>
        </w:tc>
        <w:tc>
          <w:tcPr>
            <w:tcW w:w="1131" w:type="dxa"/>
            <w:vAlign w:val="center"/>
            <w:hideMark/>
          </w:tcPr>
          <w:p w14:paraId="6CEAE556"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392</w:t>
            </w:r>
          </w:p>
          <w:p w14:paraId="0A6CFEDE"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(0.61)</w:t>
            </w:r>
          </w:p>
        </w:tc>
        <w:tc>
          <w:tcPr>
            <w:tcW w:w="1130" w:type="dxa"/>
            <w:vAlign w:val="center"/>
            <w:hideMark/>
          </w:tcPr>
          <w:p w14:paraId="127A5069"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115</w:t>
            </w:r>
          </w:p>
          <w:p w14:paraId="796B83BD"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sz w:val="24"/>
                <w:szCs w:val="24"/>
              </w:rPr>
              <w:t>(0.45)</w:t>
            </w:r>
          </w:p>
        </w:tc>
        <w:tc>
          <w:tcPr>
            <w:tcW w:w="1131" w:type="dxa"/>
            <w:vAlign w:val="center"/>
            <w:hideMark/>
          </w:tcPr>
          <w:p w14:paraId="2CA9E152"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108</w:t>
            </w:r>
          </w:p>
          <w:p w14:paraId="0C35E3C7"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(0.62)</w:t>
            </w:r>
          </w:p>
        </w:tc>
        <w:tc>
          <w:tcPr>
            <w:tcW w:w="1131" w:type="dxa"/>
            <w:vAlign w:val="center"/>
            <w:hideMark/>
          </w:tcPr>
          <w:p w14:paraId="0A700CB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75</w:t>
            </w:r>
          </w:p>
          <w:p w14:paraId="07A527B2"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sz w:val="24"/>
                <w:szCs w:val="24"/>
              </w:rPr>
              <w:t>(0.51)</w:t>
            </w:r>
          </w:p>
        </w:tc>
        <w:tc>
          <w:tcPr>
            <w:tcW w:w="1131" w:type="dxa"/>
            <w:vAlign w:val="center"/>
            <w:hideMark/>
          </w:tcPr>
          <w:p w14:paraId="65F08F42"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1393</w:t>
            </w:r>
          </w:p>
          <w:p w14:paraId="58B4CEA3"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(0.52)</w:t>
            </w:r>
          </w:p>
        </w:tc>
      </w:tr>
      <w:tr w:rsidR="00857FB7" w:rsidRPr="00651A00" w14:paraId="4B828911" w14:textId="77777777" w:rsidTr="00657370">
        <w:trPr>
          <w:trHeight w:val="537"/>
        </w:trPr>
        <w:tc>
          <w:tcPr>
            <w:tcW w:w="1435" w:type="dxa"/>
            <w:vAlign w:val="center"/>
            <w:hideMark/>
          </w:tcPr>
          <w:p w14:paraId="54A54E74"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West North Central</w:t>
            </w:r>
          </w:p>
        </w:tc>
        <w:tc>
          <w:tcPr>
            <w:tcW w:w="1130" w:type="dxa"/>
            <w:vAlign w:val="center"/>
            <w:hideMark/>
          </w:tcPr>
          <w:p w14:paraId="64BFA862"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107</w:t>
            </w:r>
          </w:p>
          <w:p w14:paraId="27AB9530"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(0.90)</w:t>
            </w:r>
          </w:p>
        </w:tc>
        <w:tc>
          <w:tcPr>
            <w:tcW w:w="1131" w:type="dxa"/>
            <w:vAlign w:val="center"/>
            <w:hideMark/>
          </w:tcPr>
          <w:p w14:paraId="7C872741"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91</w:t>
            </w:r>
          </w:p>
          <w:p w14:paraId="67F9DA21"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sz w:val="24"/>
                <w:szCs w:val="24"/>
              </w:rPr>
              <w:t>(0.44)</w:t>
            </w:r>
          </w:p>
        </w:tc>
        <w:tc>
          <w:tcPr>
            <w:tcW w:w="1131" w:type="dxa"/>
            <w:vAlign w:val="center"/>
            <w:hideMark/>
          </w:tcPr>
          <w:p w14:paraId="7732050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123</w:t>
            </w:r>
          </w:p>
          <w:p w14:paraId="54F77345"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(0.79)</w:t>
            </w:r>
          </w:p>
        </w:tc>
        <w:tc>
          <w:tcPr>
            <w:tcW w:w="1130" w:type="dxa"/>
            <w:vAlign w:val="center"/>
            <w:hideMark/>
          </w:tcPr>
          <w:p w14:paraId="340E11F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64</w:t>
            </w:r>
          </w:p>
          <w:p w14:paraId="1AD4A3F3"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sz w:val="24"/>
                <w:szCs w:val="24"/>
              </w:rPr>
              <w:t>(0.45)</w:t>
            </w:r>
          </w:p>
        </w:tc>
        <w:tc>
          <w:tcPr>
            <w:tcW w:w="1131" w:type="dxa"/>
            <w:vAlign w:val="center"/>
            <w:hideMark/>
          </w:tcPr>
          <w:p w14:paraId="6AA26BF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59</w:t>
            </w:r>
          </w:p>
          <w:p w14:paraId="741559B1"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(0.43)</w:t>
            </w:r>
          </w:p>
        </w:tc>
        <w:tc>
          <w:tcPr>
            <w:tcW w:w="1131" w:type="dxa"/>
            <w:vAlign w:val="center"/>
            <w:hideMark/>
          </w:tcPr>
          <w:p w14:paraId="721ECF83"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63</w:t>
            </w:r>
          </w:p>
          <w:p w14:paraId="230BCA4E"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(0.43)</w:t>
            </w:r>
          </w:p>
        </w:tc>
        <w:tc>
          <w:tcPr>
            <w:tcW w:w="1131" w:type="dxa"/>
            <w:vAlign w:val="center"/>
            <w:hideMark/>
          </w:tcPr>
          <w:p w14:paraId="165CD39A"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507</w:t>
            </w:r>
          </w:p>
          <w:p w14:paraId="022E7671"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(0.56)</w:t>
            </w:r>
          </w:p>
        </w:tc>
      </w:tr>
      <w:tr w:rsidR="00857FB7" w:rsidRPr="00651A00" w14:paraId="4B4ECC04" w14:textId="77777777" w:rsidTr="00657370">
        <w:trPr>
          <w:trHeight w:val="537"/>
        </w:trPr>
        <w:tc>
          <w:tcPr>
            <w:tcW w:w="1435" w:type="dxa"/>
            <w:vAlign w:val="center"/>
            <w:hideMark/>
          </w:tcPr>
          <w:p w14:paraId="69D13DF9" w14:textId="77777777" w:rsidR="00EF31AA" w:rsidRPr="00113E63" w:rsidRDefault="00EF31AA" w:rsidP="00497601">
            <w:pPr>
              <w:spacing w:line="240" w:lineRule="auto"/>
              <w:ind w:firstLine="0"/>
              <w:rPr>
                <w:rFonts w:eastAsia="Times New Roman" w:cs="Courier New"/>
                <w:sz w:val="24"/>
                <w:szCs w:val="24"/>
              </w:rPr>
            </w:pPr>
            <w:r w:rsidRPr="00113E63">
              <w:rPr>
                <w:rFonts w:eastAsia="Times New Roman" w:cs="Courier New"/>
                <w:sz w:val="24"/>
                <w:szCs w:val="24"/>
              </w:rPr>
              <w:t>West South Central</w:t>
            </w:r>
          </w:p>
        </w:tc>
        <w:tc>
          <w:tcPr>
            <w:tcW w:w="1130" w:type="dxa"/>
            <w:vAlign w:val="center"/>
            <w:hideMark/>
          </w:tcPr>
          <w:p w14:paraId="1B436069"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476</w:t>
            </w:r>
          </w:p>
          <w:p w14:paraId="02D665A7"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color w:val="0070C0"/>
                <w:sz w:val="24"/>
                <w:szCs w:val="24"/>
              </w:rPr>
              <w:t>(0.80)</w:t>
            </w:r>
          </w:p>
        </w:tc>
        <w:tc>
          <w:tcPr>
            <w:tcW w:w="1131" w:type="dxa"/>
            <w:vAlign w:val="center"/>
            <w:hideMark/>
          </w:tcPr>
          <w:p w14:paraId="76067269"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181</w:t>
            </w:r>
          </w:p>
          <w:p w14:paraId="70600F91"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(0.66)</w:t>
            </w:r>
          </w:p>
        </w:tc>
        <w:tc>
          <w:tcPr>
            <w:tcW w:w="1131" w:type="dxa"/>
            <w:vAlign w:val="center"/>
            <w:hideMark/>
          </w:tcPr>
          <w:p w14:paraId="30423453"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283</w:t>
            </w:r>
          </w:p>
          <w:p w14:paraId="76DE175C"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sz w:val="24"/>
                <w:szCs w:val="24"/>
              </w:rPr>
              <w:t>(0.76)</w:t>
            </w:r>
          </w:p>
        </w:tc>
        <w:tc>
          <w:tcPr>
            <w:tcW w:w="1130" w:type="dxa"/>
            <w:vAlign w:val="center"/>
            <w:hideMark/>
          </w:tcPr>
          <w:p w14:paraId="41332200"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93</w:t>
            </w:r>
          </w:p>
          <w:p w14:paraId="61AC4452"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sz w:val="24"/>
                <w:szCs w:val="24"/>
              </w:rPr>
              <w:t>(0.69)</w:t>
            </w:r>
          </w:p>
        </w:tc>
        <w:tc>
          <w:tcPr>
            <w:tcW w:w="1131" w:type="dxa"/>
            <w:vAlign w:val="center"/>
            <w:hideMark/>
          </w:tcPr>
          <w:p w14:paraId="28C5F454"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120</w:t>
            </w:r>
          </w:p>
          <w:p w14:paraId="4D3AFBA1"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color w:val="00B050"/>
                <w:sz w:val="24"/>
                <w:szCs w:val="24"/>
              </w:rPr>
              <w:t>(0.81)</w:t>
            </w:r>
          </w:p>
        </w:tc>
        <w:tc>
          <w:tcPr>
            <w:tcW w:w="1131" w:type="dxa"/>
            <w:vAlign w:val="center"/>
            <w:hideMark/>
          </w:tcPr>
          <w:p w14:paraId="6AD42368"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113</w:t>
            </w:r>
          </w:p>
          <w:p w14:paraId="675F3767"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color w:val="FF0000"/>
                <w:sz w:val="24"/>
                <w:szCs w:val="24"/>
              </w:rPr>
              <w:t>(0.90)</w:t>
            </w:r>
          </w:p>
        </w:tc>
        <w:tc>
          <w:tcPr>
            <w:tcW w:w="1131" w:type="dxa"/>
            <w:vAlign w:val="center"/>
            <w:hideMark/>
          </w:tcPr>
          <w:p w14:paraId="4ADD568A"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1266</w:t>
            </w:r>
          </w:p>
          <w:p w14:paraId="284DCA18"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(0.77)</w:t>
            </w:r>
          </w:p>
        </w:tc>
      </w:tr>
      <w:tr w:rsidR="00857FB7" w:rsidRPr="00651A00" w14:paraId="60BA6229" w14:textId="77777777" w:rsidTr="00657370">
        <w:trPr>
          <w:trHeight w:val="538"/>
        </w:trPr>
        <w:tc>
          <w:tcPr>
            <w:tcW w:w="1435" w:type="dxa"/>
            <w:vAlign w:val="center"/>
            <w:hideMark/>
          </w:tcPr>
          <w:p w14:paraId="28F5925E" w14:textId="77777777" w:rsidR="00EF31AA" w:rsidRPr="00113E63" w:rsidRDefault="00EF31AA" w:rsidP="00497601">
            <w:pPr>
              <w:spacing w:line="240" w:lineRule="auto"/>
              <w:ind w:firstLine="0"/>
              <w:rPr>
                <w:rFonts w:eastAsia="Times New Roman" w:cs="Courier New"/>
                <w:i/>
                <w:sz w:val="24"/>
                <w:szCs w:val="24"/>
              </w:rPr>
            </w:pPr>
            <w:r w:rsidRPr="00113E63">
              <w:rPr>
                <w:rFonts w:eastAsia="Times New Roman" w:cs="Courier New"/>
                <w:i/>
                <w:sz w:val="24"/>
                <w:szCs w:val="24"/>
              </w:rPr>
              <w:t>Total</w:t>
            </w:r>
          </w:p>
        </w:tc>
        <w:tc>
          <w:tcPr>
            <w:tcW w:w="1130" w:type="dxa"/>
            <w:vAlign w:val="center"/>
            <w:hideMark/>
          </w:tcPr>
          <w:p w14:paraId="6FFCDC9D"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2413</w:t>
            </w:r>
          </w:p>
          <w:p w14:paraId="52A86347" w14:textId="77777777" w:rsidR="00657370" w:rsidRPr="00113E63" w:rsidRDefault="00657370" w:rsidP="00497601">
            <w:pPr>
              <w:spacing w:line="240" w:lineRule="auto"/>
              <w:ind w:firstLine="0"/>
              <w:jc w:val="center"/>
              <w:rPr>
                <w:rFonts w:eastAsia="Times New Roman" w:cs="Courier New"/>
                <w:sz w:val="24"/>
                <w:szCs w:val="24"/>
              </w:rPr>
            </w:pPr>
            <w:r w:rsidRPr="00113E63">
              <w:rPr>
                <w:rFonts w:eastAsia="Times New Roman" w:cs="Courier New"/>
                <w:sz w:val="24"/>
                <w:szCs w:val="24"/>
              </w:rPr>
              <w:t>(</w:t>
            </w:r>
            <w:r w:rsidR="004A0447" w:rsidRPr="00113E63">
              <w:rPr>
                <w:rFonts w:eastAsia="Times New Roman" w:cs="Courier New"/>
                <w:sz w:val="24"/>
                <w:szCs w:val="24"/>
              </w:rPr>
              <w:t>0.57</w:t>
            </w:r>
            <w:r w:rsidRPr="00113E63">
              <w:rPr>
                <w:rFonts w:eastAsia="Times New Roman" w:cs="Courier New"/>
                <w:sz w:val="24"/>
                <w:szCs w:val="24"/>
              </w:rPr>
              <w:t>)</w:t>
            </w:r>
          </w:p>
        </w:tc>
        <w:tc>
          <w:tcPr>
            <w:tcW w:w="1131" w:type="dxa"/>
            <w:vAlign w:val="center"/>
            <w:hideMark/>
          </w:tcPr>
          <w:p w14:paraId="20F57888"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1232</w:t>
            </w:r>
          </w:p>
          <w:p w14:paraId="041DB5CD" w14:textId="77777777" w:rsidR="0059401C" w:rsidRPr="00113E63" w:rsidRDefault="0059401C" w:rsidP="00497601">
            <w:pPr>
              <w:spacing w:line="240" w:lineRule="auto"/>
              <w:ind w:firstLine="0"/>
              <w:jc w:val="center"/>
              <w:rPr>
                <w:rFonts w:eastAsia="Times New Roman" w:cs="Courier New"/>
                <w:sz w:val="24"/>
                <w:szCs w:val="24"/>
              </w:rPr>
            </w:pPr>
            <w:r w:rsidRPr="00113E63">
              <w:rPr>
                <w:rFonts w:eastAsia="Times New Roman" w:cs="Courier New"/>
                <w:color w:val="7030A0"/>
                <w:sz w:val="24"/>
                <w:szCs w:val="24"/>
              </w:rPr>
              <w:t>(0.</w:t>
            </w:r>
            <w:r w:rsidR="004A0447" w:rsidRPr="00113E63">
              <w:rPr>
                <w:rFonts w:eastAsia="Times New Roman" w:cs="Courier New"/>
                <w:color w:val="7030A0"/>
                <w:sz w:val="24"/>
                <w:szCs w:val="24"/>
              </w:rPr>
              <w:t>36</w:t>
            </w:r>
            <w:r w:rsidRPr="00113E63">
              <w:rPr>
                <w:rFonts w:eastAsia="Times New Roman" w:cs="Courier New"/>
                <w:color w:val="7030A0"/>
                <w:sz w:val="24"/>
                <w:szCs w:val="24"/>
              </w:rPr>
              <w:t>)</w:t>
            </w:r>
          </w:p>
        </w:tc>
        <w:tc>
          <w:tcPr>
            <w:tcW w:w="1131" w:type="dxa"/>
            <w:vAlign w:val="center"/>
            <w:hideMark/>
          </w:tcPr>
          <w:p w14:paraId="02D43C63"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1706</w:t>
            </w:r>
          </w:p>
          <w:p w14:paraId="231D5D4F" w14:textId="77777777" w:rsidR="0067206E" w:rsidRPr="00113E63" w:rsidRDefault="0067206E" w:rsidP="00497601">
            <w:pPr>
              <w:spacing w:line="240" w:lineRule="auto"/>
              <w:ind w:firstLine="0"/>
              <w:jc w:val="center"/>
              <w:rPr>
                <w:rFonts w:eastAsia="Times New Roman" w:cs="Courier New"/>
                <w:sz w:val="24"/>
                <w:szCs w:val="24"/>
              </w:rPr>
            </w:pPr>
            <w:r w:rsidRPr="00113E63">
              <w:rPr>
                <w:rFonts w:eastAsia="Times New Roman" w:cs="Courier New"/>
                <w:sz w:val="24"/>
                <w:szCs w:val="24"/>
              </w:rPr>
              <w:t>(0.59)</w:t>
            </w:r>
          </w:p>
        </w:tc>
        <w:tc>
          <w:tcPr>
            <w:tcW w:w="1130" w:type="dxa"/>
            <w:vAlign w:val="center"/>
            <w:hideMark/>
          </w:tcPr>
          <w:p w14:paraId="38917426"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677</w:t>
            </w:r>
          </w:p>
          <w:p w14:paraId="3F21951F" w14:textId="77777777" w:rsidR="00776FE7" w:rsidRPr="00113E63" w:rsidRDefault="00776FE7" w:rsidP="00497601">
            <w:pPr>
              <w:spacing w:line="240" w:lineRule="auto"/>
              <w:ind w:firstLine="0"/>
              <w:jc w:val="center"/>
              <w:rPr>
                <w:rFonts w:eastAsia="Times New Roman" w:cs="Courier New"/>
                <w:sz w:val="24"/>
                <w:szCs w:val="24"/>
              </w:rPr>
            </w:pPr>
            <w:r w:rsidRPr="00113E63">
              <w:rPr>
                <w:rFonts w:eastAsia="Times New Roman" w:cs="Courier New"/>
                <w:sz w:val="24"/>
                <w:szCs w:val="24"/>
              </w:rPr>
              <w:t>(0.54)</w:t>
            </w:r>
          </w:p>
        </w:tc>
        <w:tc>
          <w:tcPr>
            <w:tcW w:w="1131" w:type="dxa"/>
            <w:vAlign w:val="center"/>
            <w:hideMark/>
          </w:tcPr>
          <w:p w14:paraId="06628C66"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620</w:t>
            </w:r>
          </w:p>
          <w:p w14:paraId="0DB0D922" w14:textId="77777777" w:rsidR="00C67033" w:rsidRPr="00113E63" w:rsidRDefault="00C67033" w:rsidP="00497601">
            <w:pPr>
              <w:spacing w:line="240" w:lineRule="auto"/>
              <w:ind w:firstLine="0"/>
              <w:jc w:val="center"/>
              <w:rPr>
                <w:rFonts w:eastAsia="Times New Roman" w:cs="Courier New"/>
                <w:sz w:val="24"/>
                <w:szCs w:val="24"/>
              </w:rPr>
            </w:pPr>
            <w:r w:rsidRPr="00113E63">
              <w:rPr>
                <w:rFonts w:eastAsia="Times New Roman" w:cs="Courier New"/>
                <w:sz w:val="24"/>
                <w:szCs w:val="24"/>
              </w:rPr>
              <w:t>(0.52)</w:t>
            </w:r>
          </w:p>
        </w:tc>
        <w:tc>
          <w:tcPr>
            <w:tcW w:w="1131" w:type="dxa"/>
            <w:vAlign w:val="center"/>
            <w:hideMark/>
          </w:tcPr>
          <w:p w14:paraId="5486AA0B"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470</w:t>
            </w:r>
          </w:p>
          <w:p w14:paraId="4D3646C8" w14:textId="77777777" w:rsidR="004E3F33" w:rsidRPr="00113E63" w:rsidRDefault="004E3F33" w:rsidP="00497601">
            <w:pPr>
              <w:spacing w:line="240" w:lineRule="auto"/>
              <w:ind w:firstLine="0"/>
              <w:jc w:val="center"/>
              <w:rPr>
                <w:rFonts w:eastAsia="Times New Roman" w:cs="Courier New"/>
                <w:sz w:val="24"/>
                <w:szCs w:val="24"/>
              </w:rPr>
            </w:pPr>
            <w:r w:rsidRPr="00113E63">
              <w:rPr>
                <w:rFonts w:eastAsia="Times New Roman" w:cs="Courier New"/>
                <w:sz w:val="24"/>
                <w:szCs w:val="24"/>
              </w:rPr>
              <w:t>(0.57)</w:t>
            </w:r>
          </w:p>
        </w:tc>
        <w:tc>
          <w:tcPr>
            <w:tcW w:w="1131" w:type="dxa"/>
            <w:vAlign w:val="center"/>
            <w:hideMark/>
          </w:tcPr>
          <w:p w14:paraId="364637E1" w14:textId="77777777" w:rsidR="00EF31AA" w:rsidRPr="00113E63" w:rsidRDefault="00EF31AA" w:rsidP="00497601">
            <w:pPr>
              <w:spacing w:line="240" w:lineRule="auto"/>
              <w:ind w:firstLine="0"/>
              <w:jc w:val="center"/>
              <w:rPr>
                <w:rFonts w:eastAsia="Times New Roman" w:cs="Courier New"/>
                <w:sz w:val="24"/>
                <w:szCs w:val="24"/>
              </w:rPr>
            </w:pPr>
            <w:r w:rsidRPr="00113E63">
              <w:rPr>
                <w:rFonts w:eastAsia="Times New Roman" w:cs="Courier New"/>
                <w:sz w:val="24"/>
                <w:szCs w:val="24"/>
              </w:rPr>
              <w:t>7118</w:t>
            </w:r>
          </w:p>
          <w:p w14:paraId="3EDA88AE" w14:textId="77777777" w:rsidR="00E66F04" w:rsidRPr="00113E63" w:rsidRDefault="00E66F04" w:rsidP="00497601">
            <w:pPr>
              <w:spacing w:line="240" w:lineRule="auto"/>
              <w:ind w:firstLine="0"/>
              <w:jc w:val="center"/>
              <w:rPr>
                <w:rFonts w:eastAsia="Times New Roman" w:cs="Courier New"/>
                <w:sz w:val="24"/>
                <w:szCs w:val="24"/>
              </w:rPr>
            </w:pPr>
            <w:r w:rsidRPr="00113E63">
              <w:rPr>
                <w:rFonts w:eastAsia="Times New Roman" w:cs="Courier New"/>
                <w:sz w:val="24"/>
                <w:szCs w:val="24"/>
              </w:rPr>
              <w:t>(0.52)</w:t>
            </w:r>
          </w:p>
        </w:tc>
      </w:tr>
      <w:tr w:rsidR="00CF23EE" w:rsidRPr="00651A00" w14:paraId="70C14FF2" w14:textId="77777777" w:rsidTr="00A03543">
        <w:tc>
          <w:tcPr>
            <w:tcW w:w="9350" w:type="dxa"/>
            <w:gridSpan w:val="8"/>
          </w:tcPr>
          <w:p w14:paraId="6954AEC3" w14:textId="77777777" w:rsidR="00A54250" w:rsidRPr="00113E63" w:rsidRDefault="00CF23EE" w:rsidP="00497601">
            <w:pPr>
              <w:spacing w:line="240" w:lineRule="auto"/>
              <w:ind w:firstLine="0"/>
              <w:rPr>
                <w:rFonts w:eastAsia="Times New Roman" w:cs="Courier New"/>
                <w:b/>
                <w:sz w:val="24"/>
                <w:szCs w:val="24"/>
              </w:rPr>
            </w:pPr>
            <w:r w:rsidRPr="00113E63">
              <w:rPr>
                <w:rFonts w:eastAsia="Times New Roman" w:cs="Courier New"/>
                <w:i/>
                <w:sz w:val="24"/>
                <w:szCs w:val="24"/>
              </w:rPr>
              <w:t xml:space="preserve">Note: </w:t>
            </w:r>
            <w:r w:rsidR="001C00A9" w:rsidRPr="00113E63">
              <w:rPr>
                <w:rFonts w:eastAsia="Times New Roman" w:cs="Courier New"/>
                <w:sz w:val="24"/>
                <w:szCs w:val="24"/>
              </w:rPr>
              <w:t xml:space="preserve">Data from </w:t>
            </w:r>
            <w:r w:rsidR="001C00A9" w:rsidRPr="00113E63">
              <w:rPr>
                <w:rFonts w:eastAsia="Times New Roman" w:cs="Courier New"/>
                <w:i/>
                <w:sz w:val="24"/>
                <w:szCs w:val="24"/>
              </w:rPr>
              <w:t>Fatal Encounters</w:t>
            </w:r>
            <w:r w:rsidR="001C00A9" w:rsidRPr="00113E63">
              <w:rPr>
                <w:rFonts w:eastAsia="Times New Roman" w:cs="Courier New"/>
                <w:sz w:val="24"/>
                <w:szCs w:val="24"/>
              </w:rPr>
              <w:t>, accessed 5/9/17</w:t>
            </w:r>
            <w:r w:rsidR="00F90007" w:rsidRPr="00113E63">
              <w:rPr>
                <w:rFonts w:eastAsia="Times New Roman" w:cs="Courier New"/>
                <w:sz w:val="24"/>
                <w:szCs w:val="24"/>
              </w:rPr>
              <w:t xml:space="preserve"> </w:t>
            </w:r>
          </w:p>
        </w:tc>
      </w:tr>
    </w:tbl>
    <w:p w14:paraId="345A1303" w14:textId="2BF6B235" w:rsidR="009C300B" w:rsidRPr="00113E63" w:rsidRDefault="009C300B" w:rsidP="009D6BC5">
      <w:pPr>
        <w:spacing w:line="360" w:lineRule="auto"/>
        <w:ind w:firstLine="0"/>
        <w:rPr>
          <w:rFonts w:cs="Courier New"/>
          <w:sz w:val="24"/>
          <w:szCs w:val="24"/>
        </w:rPr>
      </w:pPr>
    </w:p>
    <w:p w14:paraId="578A6116" w14:textId="233EB76A" w:rsidR="00877AE4" w:rsidRPr="00113E63" w:rsidRDefault="008A0D0F" w:rsidP="00113E63">
      <w:pPr>
        <w:spacing w:line="360" w:lineRule="auto"/>
        <w:ind w:firstLine="0"/>
        <w:rPr>
          <w:sz w:val="24"/>
          <w:szCs w:val="24"/>
        </w:rPr>
      </w:pPr>
      <w:r w:rsidRPr="00113E63">
        <w:rPr>
          <w:rFonts w:cs="Courier New"/>
          <w:sz w:val="24"/>
          <w:szCs w:val="24"/>
        </w:rPr>
        <w:lastRenderedPageBreak/>
        <w:tab/>
      </w:r>
      <w:r w:rsidR="00A6011D" w:rsidRPr="00113E63">
        <w:rPr>
          <w:noProof/>
          <w:sz w:val="24"/>
          <w:szCs w:val="24"/>
        </w:rPr>
        <w:drawing>
          <wp:anchor distT="0" distB="0" distL="114300" distR="114300" simplePos="0" relativeHeight="251658240" behindDoc="1" locked="0" layoutInCell="1" allowOverlap="1" wp14:anchorId="0B127B81" wp14:editId="3EFAB9ED">
            <wp:simplePos x="0" y="0"/>
            <wp:positionH relativeFrom="column">
              <wp:posOffset>-292100</wp:posOffset>
            </wp:positionH>
            <wp:positionV relativeFrom="paragraph">
              <wp:posOffset>1774825</wp:posOffset>
            </wp:positionV>
            <wp:extent cx="6876288" cy="3209544"/>
            <wp:effectExtent l="0" t="0" r="1270" b="0"/>
            <wp:wrapTight wrapText="bothSides">
              <wp:wrapPolygon edited="0">
                <wp:start x="0" y="0"/>
                <wp:lineTo x="0" y="21412"/>
                <wp:lineTo x="21544" y="21412"/>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10"/>
                    <a:stretch>
                      <a:fillRect/>
                    </a:stretch>
                  </pic:blipFill>
                  <pic:spPr>
                    <a:xfrm>
                      <a:off x="0" y="0"/>
                      <a:ext cx="6876288" cy="3209544"/>
                    </a:xfrm>
                    <a:prstGeom prst="rect">
                      <a:avLst/>
                    </a:prstGeom>
                  </pic:spPr>
                </pic:pic>
              </a:graphicData>
            </a:graphic>
            <wp14:sizeRelH relativeFrom="margin">
              <wp14:pctWidth>0</wp14:pctWidth>
            </wp14:sizeRelH>
            <wp14:sizeRelV relativeFrom="margin">
              <wp14:pctHeight>0</wp14:pctHeight>
            </wp14:sizeRelV>
          </wp:anchor>
        </w:drawing>
      </w:r>
      <w:r w:rsidR="0001279D" w:rsidRPr="00113E63">
        <w:rPr>
          <w:sz w:val="24"/>
          <w:szCs w:val="24"/>
        </w:rPr>
        <w:t xml:space="preserve">The geographic heterogeneity displayed in Table 1 </w:t>
      </w:r>
      <w:r w:rsidR="00877B2B" w:rsidRPr="00651A00">
        <w:rPr>
          <w:szCs w:val="24"/>
        </w:rPr>
        <w:t>demonstrates</w:t>
      </w:r>
      <w:r w:rsidR="0001279D" w:rsidRPr="00651A00">
        <w:rPr>
          <w:szCs w:val="24"/>
        </w:rPr>
        <w:t xml:space="preserve"> that place </w:t>
      </w:r>
      <w:r w:rsidR="00091B52" w:rsidRPr="00651A00">
        <w:rPr>
          <w:szCs w:val="24"/>
        </w:rPr>
        <w:t>plays an</w:t>
      </w:r>
      <w:r w:rsidR="00877B2B" w:rsidRPr="00651A00">
        <w:rPr>
          <w:szCs w:val="24"/>
        </w:rPr>
        <w:t xml:space="preserve"> </w:t>
      </w:r>
      <w:r w:rsidR="00877B2B" w:rsidRPr="00113E63">
        <w:rPr>
          <w:sz w:val="24"/>
          <w:szCs w:val="24"/>
        </w:rPr>
        <w:t>imp</w:t>
      </w:r>
      <w:r w:rsidR="00877B2B" w:rsidRPr="00651A00">
        <w:rPr>
          <w:szCs w:val="24"/>
        </w:rPr>
        <w:t xml:space="preserve">ortant </w:t>
      </w:r>
      <w:r w:rsidR="00091B52" w:rsidRPr="00651A00">
        <w:rPr>
          <w:szCs w:val="24"/>
        </w:rPr>
        <w:t>role in generating</w:t>
      </w:r>
      <w:r w:rsidR="0001279D" w:rsidRPr="00651A00">
        <w:rPr>
          <w:szCs w:val="24"/>
        </w:rPr>
        <w:t xml:space="preserve"> police-involved </w:t>
      </w:r>
      <w:r w:rsidR="00F06C75" w:rsidRPr="00651A00">
        <w:rPr>
          <w:szCs w:val="24"/>
        </w:rPr>
        <w:t>deaths</w:t>
      </w:r>
      <w:r w:rsidR="0001279D" w:rsidRPr="00651A00">
        <w:rPr>
          <w:szCs w:val="24"/>
        </w:rPr>
        <w:t xml:space="preserve">. To assess how race </w:t>
      </w:r>
      <w:r w:rsidR="00D21C25" w:rsidRPr="00651A00">
        <w:rPr>
          <w:szCs w:val="24"/>
        </w:rPr>
        <w:t>interacts</w:t>
      </w:r>
      <w:r w:rsidR="0001279D" w:rsidRPr="00651A00">
        <w:rPr>
          <w:szCs w:val="24"/>
        </w:rPr>
        <w:t xml:space="preserve"> with place </w:t>
      </w:r>
      <w:r w:rsidR="00FE249F" w:rsidRPr="00651A00">
        <w:rPr>
          <w:szCs w:val="24"/>
        </w:rPr>
        <w:t>to create variable risk</w:t>
      </w:r>
      <w:r w:rsidR="0001279D" w:rsidRPr="00651A00">
        <w:rPr>
          <w:szCs w:val="24"/>
        </w:rPr>
        <w:t xml:space="preserve">, </w:t>
      </w:r>
      <w:r w:rsidR="00423294" w:rsidRPr="00651A00">
        <w:rPr>
          <w:szCs w:val="24"/>
        </w:rPr>
        <w:t xml:space="preserve">Figure 1 plots </w:t>
      </w:r>
      <w:r w:rsidR="006F4391" w:rsidRPr="00651A00">
        <w:rPr>
          <w:szCs w:val="24"/>
        </w:rPr>
        <w:t>(</w:t>
      </w:r>
      <w:r w:rsidR="00423294" w:rsidRPr="00113E63">
        <w:rPr>
          <w:sz w:val="24"/>
          <w:szCs w:val="24"/>
        </w:rPr>
        <w:t>model-estimated</w:t>
      </w:r>
      <w:r w:rsidR="006F4391" w:rsidRPr="00651A00">
        <w:rPr>
          <w:szCs w:val="24"/>
        </w:rPr>
        <w:t>)</w:t>
      </w:r>
      <w:r w:rsidR="00423294" w:rsidRPr="00113E63">
        <w:rPr>
          <w:sz w:val="24"/>
          <w:szCs w:val="24"/>
        </w:rPr>
        <w:t xml:space="preserve"> mortality rates</w:t>
      </w:r>
      <w:r w:rsidR="00121EFE" w:rsidRPr="00651A00">
        <w:rPr>
          <w:szCs w:val="24"/>
        </w:rPr>
        <w:t xml:space="preserve"> </w:t>
      </w:r>
      <w:r w:rsidR="00423294" w:rsidRPr="00651A00">
        <w:rPr>
          <w:szCs w:val="24"/>
        </w:rPr>
        <w:t xml:space="preserve">for each racial group, metropolitan type, and Census-division. Full model predictions, along with 95% uncertainty intervals, are provided in Appendix Table 3. </w:t>
      </w:r>
    </w:p>
    <w:p w14:paraId="776DB22B" w14:textId="0F63058F" w:rsidR="0024180A" w:rsidRPr="00113E63" w:rsidRDefault="0024180A">
      <w:pPr>
        <w:rPr>
          <w:sz w:val="24"/>
          <w:szCs w:val="24"/>
        </w:rPr>
      </w:pPr>
    </w:p>
    <w:p w14:paraId="52B4FFCF" w14:textId="380F1AE0" w:rsidR="00423294" w:rsidRPr="00113E63" w:rsidRDefault="00423294" w:rsidP="00113E63">
      <w:pPr>
        <w:spacing w:line="360" w:lineRule="auto"/>
        <w:ind w:firstLine="0"/>
        <w:jc w:val="center"/>
        <w:rPr>
          <w:rFonts w:cs="Courier New"/>
          <w:sz w:val="24"/>
          <w:szCs w:val="24"/>
        </w:rPr>
      </w:pPr>
      <w:commentRangeStart w:id="120"/>
      <w:commentRangeStart w:id="121"/>
      <w:commentRangeStart w:id="122"/>
      <w:r w:rsidRPr="00113E63">
        <w:rPr>
          <w:rFonts w:cs="Courier New"/>
          <w:b/>
          <w:i/>
          <w:sz w:val="24"/>
          <w:szCs w:val="24"/>
        </w:rPr>
        <w:t xml:space="preserve">Figure 1. </w:t>
      </w:r>
      <w:r w:rsidRPr="00113E63">
        <w:rPr>
          <w:rFonts w:cs="Courier New"/>
          <w:i/>
          <w:sz w:val="24"/>
          <w:szCs w:val="24"/>
        </w:rPr>
        <w:t>Box</w:t>
      </w:r>
      <w:r w:rsidR="00695EE6" w:rsidRPr="00651A00">
        <w:rPr>
          <w:rFonts w:cs="Courier New"/>
          <w:i/>
          <w:szCs w:val="24"/>
        </w:rPr>
        <w:t>-</w:t>
      </w:r>
      <w:commentRangeStart w:id="123"/>
      <w:commentRangeStart w:id="124"/>
      <w:r w:rsidRPr="00113E63">
        <w:rPr>
          <w:rFonts w:cs="Courier New"/>
          <w:i/>
          <w:sz w:val="24"/>
          <w:szCs w:val="24"/>
        </w:rPr>
        <w:t xml:space="preserve">plots </w:t>
      </w:r>
      <w:commentRangeEnd w:id="123"/>
      <w:r w:rsidRPr="00113E63">
        <w:rPr>
          <w:rStyle w:val="CommentReference"/>
          <w:rFonts w:cs="Courier New"/>
          <w:i/>
          <w:sz w:val="24"/>
          <w:szCs w:val="24"/>
        </w:rPr>
        <w:commentReference w:id="123"/>
      </w:r>
      <w:commentRangeEnd w:id="124"/>
      <w:r w:rsidRPr="00113E63">
        <w:rPr>
          <w:rStyle w:val="CommentReference"/>
          <w:rFonts w:cs="Courier New"/>
          <w:sz w:val="24"/>
          <w:szCs w:val="24"/>
        </w:rPr>
        <w:commentReference w:id="124"/>
      </w:r>
      <w:r w:rsidRPr="00113E63">
        <w:rPr>
          <w:rFonts w:cs="Courier New"/>
          <w:i/>
          <w:sz w:val="24"/>
          <w:szCs w:val="24"/>
        </w:rPr>
        <w:t>of model estimated</w:t>
      </w:r>
      <w:r w:rsidR="00695EE6" w:rsidRPr="00651A00">
        <w:rPr>
          <w:rFonts w:cs="Courier New"/>
          <w:i/>
          <w:szCs w:val="24"/>
        </w:rPr>
        <w:t>,</w:t>
      </w:r>
      <w:r w:rsidRPr="00113E63">
        <w:rPr>
          <w:rFonts w:cs="Courier New"/>
          <w:i/>
          <w:sz w:val="24"/>
          <w:szCs w:val="24"/>
        </w:rPr>
        <w:t xml:space="preserve"> race-specific</w:t>
      </w:r>
      <w:r w:rsidR="00695EE6" w:rsidRPr="00651A00">
        <w:rPr>
          <w:rFonts w:cs="Courier New"/>
          <w:i/>
          <w:szCs w:val="24"/>
        </w:rPr>
        <w:t>,</w:t>
      </w:r>
      <w:r w:rsidRPr="00113E63">
        <w:rPr>
          <w:rFonts w:cs="Courier New"/>
          <w:i/>
          <w:sz w:val="24"/>
          <w:szCs w:val="24"/>
        </w:rPr>
        <w:t xml:space="preserve"> </w:t>
      </w:r>
      <w:r w:rsidR="009C5559" w:rsidRPr="00113E63">
        <w:rPr>
          <w:rFonts w:cs="Courier New"/>
          <w:i/>
          <w:sz w:val="24"/>
          <w:szCs w:val="24"/>
        </w:rPr>
        <w:t>police-involved deaths</w:t>
      </w:r>
      <w:r w:rsidRPr="00113E63">
        <w:rPr>
          <w:rFonts w:cs="Courier New"/>
          <w:i/>
          <w:sz w:val="24"/>
          <w:szCs w:val="24"/>
        </w:rPr>
        <w:t xml:space="preserve"> by </w:t>
      </w:r>
      <w:r w:rsidR="00695EE6" w:rsidRPr="00651A00">
        <w:rPr>
          <w:rFonts w:cs="Courier New"/>
          <w:i/>
          <w:szCs w:val="24"/>
        </w:rPr>
        <w:t>metropolitan</w:t>
      </w:r>
      <w:r w:rsidRPr="00651A00">
        <w:rPr>
          <w:rFonts w:cs="Courier New"/>
          <w:i/>
          <w:szCs w:val="24"/>
        </w:rPr>
        <w:t>-type and Census-divisions. Note: rates are per year, per 100,000 population</w:t>
      </w:r>
      <w:commentRangeEnd w:id="120"/>
      <w:r w:rsidRPr="00113E63">
        <w:rPr>
          <w:rStyle w:val="CommentReference"/>
          <w:rFonts w:cs="Courier New"/>
          <w:i/>
          <w:sz w:val="24"/>
          <w:szCs w:val="24"/>
        </w:rPr>
        <w:commentReference w:id="120"/>
      </w:r>
      <w:commentRangeEnd w:id="121"/>
      <w:r w:rsidRPr="00113E63">
        <w:rPr>
          <w:rStyle w:val="CommentReference"/>
          <w:rFonts w:cs="Courier New"/>
          <w:sz w:val="24"/>
          <w:szCs w:val="24"/>
        </w:rPr>
        <w:commentReference w:id="121"/>
      </w:r>
      <w:r w:rsidRPr="00113E63">
        <w:rPr>
          <w:rFonts w:cs="Courier New"/>
          <w:sz w:val="24"/>
          <w:szCs w:val="24"/>
        </w:rPr>
        <w:t xml:space="preserve">. </w:t>
      </w:r>
      <w:commentRangeEnd w:id="122"/>
      <w:r w:rsidRPr="00113E63">
        <w:rPr>
          <w:rStyle w:val="CommentReference"/>
          <w:rFonts w:cs="Courier New"/>
          <w:sz w:val="24"/>
          <w:szCs w:val="24"/>
        </w:rPr>
        <w:commentReference w:id="122"/>
      </w:r>
    </w:p>
    <w:p w14:paraId="69D5F7A0" w14:textId="1B461952" w:rsidR="0001279D" w:rsidRPr="00113E63" w:rsidRDefault="0001279D" w:rsidP="009D6BC5">
      <w:pPr>
        <w:spacing w:line="360" w:lineRule="auto"/>
        <w:ind w:firstLine="0"/>
        <w:rPr>
          <w:rFonts w:cs="Courier New"/>
          <w:sz w:val="24"/>
          <w:szCs w:val="24"/>
        </w:rPr>
      </w:pPr>
    </w:p>
    <w:p w14:paraId="5C35A687" w14:textId="36CACB4A" w:rsidR="006370C4" w:rsidRPr="00113E63" w:rsidRDefault="005920D6" w:rsidP="00293446">
      <w:pPr>
        <w:spacing w:line="360" w:lineRule="auto"/>
        <w:rPr>
          <w:rFonts w:cs="Courier New"/>
          <w:sz w:val="24"/>
          <w:szCs w:val="24"/>
          <w:shd w:val="clear" w:color="auto" w:fill="FFFFFF"/>
        </w:rPr>
      </w:pPr>
      <w:r w:rsidRPr="00113E63">
        <w:rPr>
          <w:rFonts w:cs="Courier New"/>
          <w:sz w:val="24"/>
          <w:szCs w:val="24"/>
          <w:shd w:val="clear" w:color="auto" w:fill="FFFFFF"/>
        </w:rPr>
        <w:t>Figure 1 shows that race-specific</w:t>
      </w:r>
      <w:r w:rsidR="00AA51C7" w:rsidRPr="00113E63">
        <w:rPr>
          <w:rFonts w:cs="Courier New"/>
          <w:sz w:val="24"/>
          <w:szCs w:val="24"/>
          <w:shd w:val="clear" w:color="auto" w:fill="FFFFFF"/>
        </w:rPr>
        <w:t xml:space="preserve"> mortality</w:t>
      </w:r>
      <w:r w:rsidRPr="00651A00">
        <w:rPr>
          <w:rFonts w:cs="Courier New"/>
          <w:szCs w:val="24"/>
          <w:shd w:val="clear" w:color="auto" w:fill="FFFFFF"/>
        </w:rPr>
        <w:t xml:space="preserve"> rates are, like pooled rates, contingent upon Census-division. </w:t>
      </w:r>
      <w:r w:rsidR="006370C4" w:rsidRPr="00651A00">
        <w:rPr>
          <w:rFonts w:cs="Courier New"/>
          <w:szCs w:val="24"/>
          <w:shd w:val="clear" w:color="auto" w:fill="FFFFFF"/>
        </w:rPr>
        <w:t xml:space="preserve">Among Blacks, individuals in Pacific </w:t>
      </w:r>
      <w:r w:rsidR="00BB7AD4" w:rsidRPr="00651A00">
        <w:rPr>
          <w:rFonts w:cs="Courier New"/>
          <w:szCs w:val="24"/>
          <w:shd w:val="clear" w:color="auto" w:fill="FFFFFF"/>
        </w:rPr>
        <w:t xml:space="preserve">states </w:t>
      </w:r>
      <w:r w:rsidR="006370C4" w:rsidRPr="00651A00">
        <w:rPr>
          <w:rFonts w:cs="Courier New"/>
          <w:szCs w:val="24"/>
          <w:shd w:val="clear" w:color="auto" w:fill="FFFFFF"/>
        </w:rPr>
        <w:t xml:space="preserve">(e.g., Washington; California) </w:t>
      </w:r>
      <w:r w:rsidR="00A63641" w:rsidRPr="00651A00">
        <w:rPr>
          <w:rFonts w:cs="Courier New"/>
          <w:szCs w:val="24"/>
          <w:shd w:val="clear" w:color="auto" w:fill="FFFFFF"/>
        </w:rPr>
        <w:t xml:space="preserve">and </w:t>
      </w:r>
      <w:r w:rsidR="00BB7AD4" w:rsidRPr="00113E63">
        <w:rPr>
          <w:rFonts w:cs="Courier New"/>
          <w:szCs w:val="24"/>
          <w:shd w:val="clear" w:color="auto" w:fill="FFFFFF"/>
        </w:rPr>
        <w:t xml:space="preserve">West North Central states (e.g., Missouri; Minnesota) have the highest </w:t>
      </w:r>
      <w:r w:rsidR="00807F09" w:rsidRPr="00113E63">
        <w:rPr>
          <w:rFonts w:cs="Courier New"/>
          <w:szCs w:val="24"/>
          <w:shd w:val="clear" w:color="auto" w:fill="FFFFFF"/>
        </w:rPr>
        <w:t xml:space="preserve">risks of police-involved mortality (with predicted rates of between 1.0 to 1.6 deaths per </w:t>
      </w:r>
      <w:r w:rsidR="00293446" w:rsidRPr="00113E63">
        <w:rPr>
          <w:rFonts w:cs="Courier New"/>
          <w:szCs w:val="24"/>
          <w:shd w:val="clear" w:color="auto" w:fill="FFFFFF"/>
        </w:rPr>
        <w:t xml:space="preserve">year, per </w:t>
      </w:r>
      <w:r w:rsidR="00807F09" w:rsidRPr="00113E63">
        <w:rPr>
          <w:rFonts w:cs="Courier New"/>
          <w:szCs w:val="24"/>
          <w:shd w:val="clear" w:color="auto" w:fill="FFFFFF"/>
        </w:rPr>
        <w:t>100,000)</w:t>
      </w:r>
      <w:r w:rsidR="0049107C" w:rsidRPr="00651A00">
        <w:rPr>
          <w:rFonts w:cs="Courier New"/>
          <w:szCs w:val="24"/>
          <w:shd w:val="clear" w:color="auto" w:fill="FFFFFF"/>
        </w:rPr>
        <w:t xml:space="preserve">, </w:t>
      </w:r>
      <w:r w:rsidR="00807F09" w:rsidRPr="00651A00">
        <w:rPr>
          <w:rFonts w:cs="Courier New"/>
          <w:szCs w:val="24"/>
          <w:shd w:val="clear" w:color="auto" w:fill="FFFFFF"/>
        </w:rPr>
        <w:t xml:space="preserve">while </w:t>
      </w:r>
      <w:r w:rsidR="00B16BD6" w:rsidRPr="00651A00">
        <w:rPr>
          <w:rFonts w:cs="Courier New"/>
          <w:szCs w:val="24"/>
          <w:shd w:val="clear" w:color="auto" w:fill="FFFFFF"/>
        </w:rPr>
        <w:t>individuals</w:t>
      </w:r>
      <w:r w:rsidR="00807F09" w:rsidRPr="00651A00">
        <w:rPr>
          <w:rFonts w:cs="Courier New"/>
          <w:szCs w:val="24"/>
          <w:shd w:val="clear" w:color="auto" w:fill="FFFFFF"/>
        </w:rPr>
        <w:t xml:space="preserve"> in the West South Central (</w:t>
      </w:r>
      <w:r w:rsidR="002C1656" w:rsidRPr="00651A00">
        <w:rPr>
          <w:rFonts w:cs="Courier New"/>
          <w:szCs w:val="24"/>
          <w:shd w:val="clear" w:color="auto" w:fill="FFFFFF"/>
        </w:rPr>
        <w:t xml:space="preserve">e.g., Oklahoma; Texas) and Middle Atlantic </w:t>
      </w:r>
      <w:r w:rsidR="0049107C" w:rsidRPr="00651A00">
        <w:rPr>
          <w:rFonts w:cs="Courier New"/>
          <w:szCs w:val="24"/>
          <w:shd w:val="clear" w:color="auto" w:fill="FFFFFF"/>
        </w:rPr>
        <w:t xml:space="preserve">states </w:t>
      </w:r>
      <w:r w:rsidR="002C1656" w:rsidRPr="00651A00">
        <w:rPr>
          <w:rFonts w:cs="Courier New"/>
          <w:szCs w:val="24"/>
          <w:shd w:val="clear" w:color="auto" w:fill="FFFFFF"/>
        </w:rPr>
        <w:t xml:space="preserve">(e.g., </w:t>
      </w:r>
      <w:r w:rsidR="00293446" w:rsidRPr="00651A00">
        <w:rPr>
          <w:rFonts w:cs="Courier New"/>
          <w:szCs w:val="24"/>
          <w:shd w:val="clear" w:color="auto" w:fill="FFFFFF"/>
        </w:rPr>
        <w:t>New Jersey, Pennsylvania) have the lowest estimated risk (between 0.5 to 0.7 deaths per year per 100,00). In contrast, a</w:t>
      </w:r>
      <w:r w:rsidR="00293446" w:rsidRPr="00113E63">
        <w:rPr>
          <w:rFonts w:cs="Courier New"/>
          <w:sz w:val="24"/>
          <w:szCs w:val="24"/>
          <w:shd w:val="clear" w:color="auto" w:fill="FFFFFF"/>
        </w:rPr>
        <w:t xml:space="preserve">mong Whites and Latinx, individuals in the </w:t>
      </w:r>
      <w:r w:rsidR="00293446" w:rsidRPr="00651A00">
        <w:rPr>
          <w:rFonts w:cs="Courier New"/>
          <w:szCs w:val="24"/>
          <w:shd w:val="clear" w:color="auto" w:fill="FFFFFF"/>
        </w:rPr>
        <w:t xml:space="preserve">West </w:t>
      </w:r>
      <w:r w:rsidR="00713499" w:rsidRPr="00651A00">
        <w:rPr>
          <w:rFonts w:cs="Courier New"/>
          <w:szCs w:val="24"/>
          <w:shd w:val="clear" w:color="auto" w:fill="FFFFFF"/>
        </w:rPr>
        <w:t>South-Central</w:t>
      </w:r>
      <w:r w:rsidR="00293446" w:rsidRPr="00651A00">
        <w:rPr>
          <w:rFonts w:cs="Courier New"/>
          <w:szCs w:val="24"/>
          <w:shd w:val="clear" w:color="auto" w:fill="FFFFFF"/>
        </w:rPr>
        <w:t xml:space="preserve"> states </w:t>
      </w:r>
      <w:r w:rsidR="004F3BB3" w:rsidRPr="00651A00">
        <w:rPr>
          <w:rFonts w:cs="Courier New"/>
          <w:szCs w:val="24"/>
          <w:shd w:val="clear" w:color="auto" w:fill="FFFFFF"/>
        </w:rPr>
        <w:t>and Mountain states (e.g., Arizona; Wyoming) have the highest risk of police-involved death (with mortality rates that vary between</w:t>
      </w:r>
      <w:r w:rsidR="00713499" w:rsidRPr="00651A00">
        <w:rPr>
          <w:rFonts w:cs="Courier New"/>
          <w:szCs w:val="24"/>
          <w:shd w:val="clear" w:color="auto" w:fill="FFFFFF"/>
        </w:rPr>
        <w:t xml:space="preserve"> </w:t>
      </w:r>
      <w:r w:rsidR="001E678B" w:rsidRPr="00113E63">
        <w:rPr>
          <w:rFonts w:cs="Courier New"/>
          <w:sz w:val="24"/>
          <w:szCs w:val="24"/>
          <w:shd w:val="clear" w:color="auto" w:fill="FFFFFF"/>
        </w:rPr>
        <w:t xml:space="preserve">0.4 and </w:t>
      </w:r>
      <w:r w:rsidR="001E678B" w:rsidRPr="00651A00">
        <w:rPr>
          <w:rFonts w:cs="Courier New"/>
          <w:szCs w:val="24"/>
          <w:shd w:val="clear" w:color="auto" w:fill="FFFFFF"/>
        </w:rPr>
        <w:t xml:space="preserve">0.6 among </w:t>
      </w:r>
      <w:r w:rsidR="001E678B" w:rsidRPr="00113E63">
        <w:rPr>
          <w:rFonts w:cs="Courier New"/>
          <w:sz w:val="24"/>
          <w:szCs w:val="24"/>
          <w:shd w:val="clear" w:color="auto" w:fill="FFFFFF"/>
        </w:rPr>
        <w:t xml:space="preserve">Whites, and between 0.6 and 0.8 among Latinx). </w:t>
      </w:r>
      <w:r w:rsidR="00EC4B4D" w:rsidRPr="00651A00">
        <w:rPr>
          <w:rFonts w:cs="Courier New"/>
          <w:szCs w:val="24"/>
          <w:shd w:val="clear" w:color="auto" w:fill="FFFFFF"/>
        </w:rPr>
        <w:t xml:space="preserve">For </w:t>
      </w:r>
      <w:r w:rsidR="00EC4B4D" w:rsidRPr="00651A00">
        <w:rPr>
          <w:rFonts w:cs="Courier New"/>
          <w:szCs w:val="24"/>
          <w:shd w:val="clear" w:color="auto" w:fill="FFFFFF"/>
        </w:rPr>
        <w:lastRenderedPageBreak/>
        <w:t xml:space="preserve">Latinx individuals, rates are lowest in the Middle Atlantic and South Atlantic (e.g., </w:t>
      </w:r>
      <w:r w:rsidR="00E25C96" w:rsidRPr="00651A00">
        <w:rPr>
          <w:rFonts w:cs="Courier New"/>
          <w:szCs w:val="24"/>
          <w:shd w:val="clear" w:color="auto" w:fill="FFFFFF"/>
        </w:rPr>
        <w:t>Florida; South Carolina) states. For Whites, rates are estimated to b</w:t>
      </w:r>
      <w:r w:rsidR="006D7D87" w:rsidRPr="00651A00">
        <w:rPr>
          <w:rFonts w:cs="Courier New"/>
          <w:szCs w:val="24"/>
          <w:shd w:val="clear" w:color="auto" w:fill="FFFFFF"/>
        </w:rPr>
        <w:t>e lowest in the Middle Atlantic</w:t>
      </w:r>
      <w:r w:rsidR="00E25C96" w:rsidRPr="00651A00">
        <w:rPr>
          <w:rFonts w:cs="Courier New"/>
          <w:szCs w:val="24"/>
          <w:shd w:val="clear" w:color="auto" w:fill="FFFFFF"/>
        </w:rPr>
        <w:t xml:space="preserve"> and in New England (e.g., Maine; Vermont). </w:t>
      </w:r>
    </w:p>
    <w:p w14:paraId="29E0DAB7" w14:textId="10C131BD" w:rsidR="00694FB6" w:rsidRPr="00113E63" w:rsidRDefault="005B1BF4">
      <w:pPr>
        <w:spacing w:line="360" w:lineRule="auto"/>
        <w:rPr>
          <w:rFonts w:cs="Courier New"/>
          <w:sz w:val="24"/>
          <w:szCs w:val="24"/>
          <w:shd w:val="clear" w:color="auto" w:fill="FFFFFF"/>
        </w:rPr>
      </w:pPr>
      <w:r w:rsidRPr="00113E63">
        <w:rPr>
          <w:rFonts w:cs="Courier New"/>
          <w:sz w:val="24"/>
          <w:szCs w:val="24"/>
          <w:shd w:val="clear" w:color="auto" w:fill="FFFFFF"/>
        </w:rPr>
        <w:t xml:space="preserve">Figure 1 also shows that race-specific risks are contingent on metropolitan-type. </w:t>
      </w:r>
      <w:r w:rsidR="00E2006F" w:rsidRPr="00651A00">
        <w:rPr>
          <w:rFonts w:cs="Courier New"/>
          <w:szCs w:val="24"/>
          <w:shd w:val="clear" w:color="auto" w:fill="FFFFFF"/>
        </w:rPr>
        <w:t xml:space="preserve">Among Blacks, police-involved deaths are estimated to be largest in </w:t>
      </w:r>
      <w:r w:rsidR="005D265B" w:rsidRPr="00651A00">
        <w:rPr>
          <w:rFonts w:cs="Courier New"/>
          <w:szCs w:val="24"/>
          <w:shd w:val="clear" w:color="auto" w:fill="FFFFFF"/>
        </w:rPr>
        <w:t>Medium-m</w:t>
      </w:r>
      <w:r w:rsidR="00AE4F24" w:rsidRPr="00651A00">
        <w:rPr>
          <w:rFonts w:cs="Courier New"/>
          <w:szCs w:val="24"/>
          <w:shd w:val="clear" w:color="auto" w:fill="FFFFFF"/>
        </w:rPr>
        <w:t>etros (ranging from 0.9-</w:t>
      </w:r>
      <w:r w:rsidR="00607906" w:rsidRPr="00651A00">
        <w:rPr>
          <w:rFonts w:cs="Courier New"/>
          <w:szCs w:val="24"/>
          <w:shd w:val="clear" w:color="auto" w:fill="FFFFFF"/>
        </w:rPr>
        <w:t>1.6</w:t>
      </w:r>
      <w:r w:rsidR="00AE4F24" w:rsidRPr="00651A00">
        <w:rPr>
          <w:rFonts w:cs="Courier New"/>
          <w:szCs w:val="24"/>
          <w:shd w:val="clear" w:color="auto" w:fill="FFFFFF"/>
        </w:rPr>
        <w:t xml:space="preserve"> deaths per year per 100,000</w:t>
      </w:r>
      <w:r w:rsidR="00B2372C" w:rsidRPr="00651A00">
        <w:rPr>
          <w:rFonts w:cs="Courier New"/>
          <w:szCs w:val="24"/>
          <w:shd w:val="clear" w:color="auto" w:fill="FFFFFF"/>
        </w:rPr>
        <w:t xml:space="preserve"> across divisions</w:t>
      </w:r>
      <w:r w:rsidR="00AE4F24" w:rsidRPr="00651A00">
        <w:rPr>
          <w:rFonts w:cs="Courier New"/>
          <w:szCs w:val="24"/>
          <w:shd w:val="clear" w:color="auto" w:fill="FFFFFF"/>
        </w:rPr>
        <w:t xml:space="preserve">) </w:t>
      </w:r>
      <w:r w:rsidR="00B2372C" w:rsidRPr="00651A00">
        <w:rPr>
          <w:rFonts w:cs="Courier New"/>
          <w:szCs w:val="24"/>
          <w:shd w:val="clear" w:color="auto" w:fill="FFFFFF"/>
        </w:rPr>
        <w:t>and Large-Central Metros</w:t>
      </w:r>
      <w:r w:rsidR="00607906" w:rsidRPr="00651A00">
        <w:rPr>
          <w:rFonts w:cs="Courier New"/>
          <w:szCs w:val="24"/>
          <w:shd w:val="clear" w:color="auto" w:fill="FFFFFF"/>
        </w:rPr>
        <w:t xml:space="preserve"> (between 0.8-1</w:t>
      </w:r>
      <w:r w:rsidR="00BD2618" w:rsidRPr="00651A00">
        <w:rPr>
          <w:rFonts w:cs="Courier New"/>
          <w:szCs w:val="24"/>
          <w:shd w:val="clear" w:color="auto" w:fill="FFFFFF"/>
        </w:rPr>
        <w:t>.5 deaths p</w:t>
      </w:r>
      <w:r w:rsidR="00A33B04" w:rsidRPr="00651A00">
        <w:rPr>
          <w:rFonts w:cs="Courier New"/>
          <w:szCs w:val="24"/>
          <w:shd w:val="clear" w:color="auto" w:fill="FFFFFF"/>
        </w:rPr>
        <w:t xml:space="preserve">er year per 100,000), and </w:t>
      </w:r>
      <w:r w:rsidR="00BD2618" w:rsidRPr="00651A00">
        <w:rPr>
          <w:rFonts w:cs="Courier New"/>
          <w:szCs w:val="24"/>
          <w:shd w:val="clear" w:color="auto" w:fill="FFFFFF"/>
        </w:rPr>
        <w:t xml:space="preserve">smallest in </w:t>
      </w:r>
      <w:r w:rsidR="00F529C7" w:rsidRPr="00651A00">
        <w:rPr>
          <w:rFonts w:cs="Courier New"/>
          <w:szCs w:val="24"/>
          <w:shd w:val="clear" w:color="auto" w:fill="FFFFFF"/>
        </w:rPr>
        <w:t>Large Fringe (</w:t>
      </w:r>
      <w:r w:rsidR="00F47A08" w:rsidRPr="00651A00">
        <w:rPr>
          <w:rFonts w:cs="Courier New"/>
          <w:szCs w:val="24"/>
          <w:shd w:val="clear" w:color="auto" w:fill="FFFFFF"/>
        </w:rPr>
        <w:t xml:space="preserve">rates </w:t>
      </w:r>
      <w:r w:rsidR="00F529C7" w:rsidRPr="00651A00">
        <w:rPr>
          <w:rFonts w:cs="Courier New"/>
          <w:szCs w:val="24"/>
          <w:shd w:val="clear" w:color="auto" w:fill="FFFFFF"/>
        </w:rPr>
        <w:t xml:space="preserve">between </w:t>
      </w:r>
      <w:r w:rsidR="004A2340" w:rsidRPr="00651A00">
        <w:rPr>
          <w:rFonts w:cs="Courier New"/>
          <w:szCs w:val="24"/>
          <w:shd w:val="clear" w:color="auto" w:fill="FFFFFF"/>
        </w:rPr>
        <w:t>0.5 an</w:t>
      </w:r>
      <w:r w:rsidR="00412E31" w:rsidRPr="00651A00">
        <w:rPr>
          <w:rFonts w:cs="Courier New"/>
          <w:szCs w:val="24"/>
          <w:shd w:val="clear" w:color="auto" w:fill="FFFFFF"/>
        </w:rPr>
        <w:t xml:space="preserve">d 1.0) and smaller counties. </w:t>
      </w:r>
      <w:r w:rsidR="00650B1A" w:rsidRPr="00651A00">
        <w:rPr>
          <w:rFonts w:cs="Courier New"/>
          <w:szCs w:val="24"/>
          <w:shd w:val="clear" w:color="auto" w:fill="FFFFFF"/>
        </w:rPr>
        <w:t xml:space="preserve"> </w:t>
      </w:r>
      <w:r w:rsidR="002C583C" w:rsidRPr="00113E63">
        <w:rPr>
          <w:rFonts w:cs="Courier New"/>
          <w:sz w:val="24"/>
          <w:szCs w:val="24"/>
          <w:shd w:val="clear" w:color="auto" w:fill="FFFFFF"/>
        </w:rPr>
        <w:t>Less pronounced metropolitan</w:t>
      </w:r>
      <w:r w:rsidR="00842981" w:rsidRPr="00651A00">
        <w:rPr>
          <w:rFonts w:cs="Courier New"/>
          <w:szCs w:val="24"/>
          <w:shd w:val="clear" w:color="auto" w:fill="FFFFFF"/>
        </w:rPr>
        <w:t xml:space="preserve"> </w:t>
      </w:r>
      <w:r w:rsidR="002C583C" w:rsidRPr="00113E63">
        <w:rPr>
          <w:rFonts w:cs="Courier New"/>
          <w:sz w:val="24"/>
          <w:szCs w:val="24"/>
          <w:shd w:val="clear" w:color="auto" w:fill="FFFFFF"/>
        </w:rPr>
        <w:t xml:space="preserve">based variation exists among Latinx and Whites, with Latinx </w:t>
      </w:r>
      <w:r w:rsidR="002C583C" w:rsidRPr="00651A00">
        <w:rPr>
          <w:rFonts w:cs="Courier New"/>
          <w:szCs w:val="24"/>
          <w:shd w:val="clear" w:color="auto" w:fill="FFFFFF"/>
        </w:rPr>
        <w:t xml:space="preserve">rates being highest in </w:t>
      </w:r>
      <w:r w:rsidR="00F25770" w:rsidRPr="00651A00">
        <w:rPr>
          <w:rFonts w:cs="Courier New"/>
          <w:szCs w:val="24"/>
          <w:shd w:val="clear" w:color="auto" w:fill="FFFFFF"/>
        </w:rPr>
        <w:t>Medium and</w:t>
      </w:r>
      <w:r w:rsidR="00AD63BB" w:rsidRPr="00651A00">
        <w:rPr>
          <w:rFonts w:cs="Courier New"/>
          <w:szCs w:val="24"/>
          <w:shd w:val="clear" w:color="auto" w:fill="FFFFFF"/>
        </w:rPr>
        <w:t xml:space="preserve"> </w:t>
      </w:r>
      <w:r w:rsidR="00B43789" w:rsidRPr="00113E63">
        <w:rPr>
          <w:rFonts w:cs="Courier New"/>
          <w:sz w:val="24"/>
          <w:szCs w:val="24"/>
          <w:shd w:val="clear" w:color="auto" w:fill="FFFFFF"/>
        </w:rPr>
        <w:t xml:space="preserve">noncore </w:t>
      </w:r>
      <w:r w:rsidR="00772FBA" w:rsidRPr="00651A00">
        <w:rPr>
          <w:rFonts w:cs="Courier New"/>
          <w:szCs w:val="24"/>
          <w:shd w:val="clear" w:color="auto" w:fill="FFFFFF"/>
        </w:rPr>
        <w:t>metro-</w:t>
      </w:r>
      <w:r w:rsidR="00B43789" w:rsidRPr="00651A00">
        <w:rPr>
          <w:rFonts w:cs="Courier New"/>
          <w:szCs w:val="24"/>
          <w:shd w:val="clear" w:color="auto" w:fill="FFFFFF"/>
        </w:rPr>
        <w:t>areas (with</w:t>
      </w:r>
      <w:r w:rsidR="004A667F" w:rsidRPr="00113E63">
        <w:rPr>
          <w:rFonts w:cs="Courier New"/>
          <w:sz w:val="24"/>
          <w:szCs w:val="24"/>
          <w:shd w:val="clear" w:color="auto" w:fill="FFFFFF"/>
        </w:rPr>
        <w:t xml:space="preserve"> division-</w:t>
      </w:r>
      <w:r w:rsidR="004A667F" w:rsidRPr="00651A00">
        <w:rPr>
          <w:rFonts w:cs="Courier New"/>
          <w:szCs w:val="24"/>
          <w:shd w:val="clear" w:color="auto" w:fill="FFFFFF"/>
        </w:rPr>
        <w:t>specific rates ranging from 0.2 to 0.8 deaths per year per 100,000)</w:t>
      </w:r>
      <w:r w:rsidR="00845691" w:rsidRPr="00651A00">
        <w:rPr>
          <w:rFonts w:cs="Courier New"/>
          <w:szCs w:val="24"/>
          <w:shd w:val="clear" w:color="auto" w:fill="FFFFFF"/>
        </w:rPr>
        <w:t xml:space="preserve"> </w:t>
      </w:r>
      <w:r w:rsidR="00920571" w:rsidRPr="00113E63">
        <w:rPr>
          <w:rFonts w:cs="Courier New"/>
          <w:sz w:val="24"/>
          <w:szCs w:val="24"/>
          <w:shd w:val="clear" w:color="auto" w:fill="FFFFFF"/>
        </w:rPr>
        <w:t xml:space="preserve">and lowest in </w:t>
      </w:r>
      <w:r w:rsidR="001216D1" w:rsidRPr="00651A00">
        <w:rPr>
          <w:rFonts w:cs="Courier New"/>
          <w:szCs w:val="24"/>
          <w:shd w:val="clear" w:color="auto" w:fill="FFFFFF"/>
        </w:rPr>
        <w:t>Large Fringe Metros (</w:t>
      </w:r>
      <w:r w:rsidR="004A667F" w:rsidRPr="00651A00">
        <w:rPr>
          <w:rFonts w:cs="Courier New"/>
          <w:szCs w:val="24"/>
          <w:shd w:val="clear" w:color="auto" w:fill="FFFFFF"/>
        </w:rPr>
        <w:t xml:space="preserve">with </w:t>
      </w:r>
      <w:r w:rsidR="00B43789" w:rsidRPr="00651A00">
        <w:rPr>
          <w:rFonts w:cs="Courier New"/>
          <w:szCs w:val="24"/>
          <w:shd w:val="clear" w:color="auto" w:fill="FFFFFF"/>
        </w:rPr>
        <w:t>rate</w:t>
      </w:r>
      <w:r w:rsidR="004A667F" w:rsidRPr="00651A00">
        <w:rPr>
          <w:rFonts w:cs="Courier New"/>
          <w:szCs w:val="24"/>
          <w:shd w:val="clear" w:color="auto" w:fill="FFFFFF"/>
        </w:rPr>
        <w:t>s</w:t>
      </w:r>
      <w:r w:rsidR="004A667F" w:rsidRPr="00113E63">
        <w:rPr>
          <w:rFonts w:cs="Courier New"/>
          <w:sz w:val="24"/>
          <w:szCs w:val="24"/>
          <w:shd w:val="clear" w:color="auto" w:fill="FFFFFF"/>
        </w:rPr>
        <w:t xml:space="preserve"> between 0.1 and 0.6</w:t>
      </w:r>
      <w:r w:rsidR="00B43789" w:rsidRPr="00651A00">
        <w:rPr>
          <w:rFonts w:cs="Courier New"/>
          <w:szCs w:val="24"/>
          <w:shd w:val="clear" w:color="auto" w:fill="FFFFFF"/>
        </w:rPr>
        <w:t xml:space="preserve"> per 100,000 population</w:t>
      </w:r>
      <w:r w:rsidR="001216D1" w:rsidRPr="00651A00">
        <w:rPr>
          <w:rFonts w:cs="Courier New"/>
          <w:szCs w:val="24"/>
          <w:shd w:val="clear" w:color="auto" w:fill="FFFFFF"/>
        </w:rPr>
        <w:t>)</w:t>
      </w:r>
      <w:r w:rsidR="001E61C1" w:rsidRPr="00113E63">
        <w:rPr>
          <w:rFonts w:cs="Courier New"/>
          <w:sz w:val="24"/>
          <w:szCs w:val="24"/>
          <w:shd w:val="clear" w:color="auto" w:fill="FFFFFF"/>
        </w:rPr>
        <w:t>;</w:t>
      </w:r>
      <w:r w:rsidR="009D576C" w:rsidRPr="00113E63">
        <w:rPr>
          <w:rFonts w:cs="Courier New"/>
          <w:sz w:val="24"/>
          <w:szCs w:val="24"/>
          <w:shd w:val="clear" w:color="auto" w:fill="FFFFFF"/>
        </w:rPr>
        <w:t xml:space="preserve"> and </w:t>
      </w:r>
      <w:r w:rsidR="004C4756" w:rsidRPr="00651A00">
        <w:rPr>
          <w:rFonts w:cs="Courier New"/>
          <w:szCs w:val="24"/>
          <w:shd w:val="clear" w:color="auto" w:fill="FFFFFF"/>
        </w:rPr>
        <w:t xml:space="preserve">White rates increasing as </w:t>
      </w:r>
      <w:r w:rsidR="0045115D" w:rsidRPr="00651A00">
        <w:rPr>
          <w:rFonts w:cs="Courier New"/>
          <w:szCs w:val="24"/>
          <w:shd w:val="clear" w:color="auto" w:fill="FFFFFF"/>
        </w:rPr>
        <w:t>metropolitans become smaller (from</w:t>
      </w:r>
      <w:r w:rsidR="006036C3" w:rsidRPr="00651A00">
        <w:rPr>
          <w:rFonts w:cs="Courier New"/>
          <w:szCs w:val="24"/>
          <w:shd w:val="clear" w:color="auto" w:fill="FFFFFF"/>
        </w:rPr>
        <w:t xml:space="preserve"> a median rate of approximately 0.3 per 100,000 in Large Central Metros to </w:t>
      </w:r>
      <w:r w:rsidR="00D7535B" w:rsidRPr="00651A00">
        <w:rPr>
          <w:rFonts w:cs="Courier New"/>
          <w:szCs w:val="24"/>
          <w:shd w:val="clear" w:color="auto" w:fill="FFFFFF"/>
        </w:rPr>
        <w:t>a median</w:t>
      </w:r>
      <w:r w:rsidR="007946E5" w:rsidRPr="00651A00">
        <w:rPr>
          <w:rFonts w:cs="Courier New"/>
          <w:szCs w:val="24"/>
          <w:shd w:val="clear" w:color="auto" w:fill="FFFFFF"/>
        </w:rPr>
        <w:t xml:space="preserve"> rate</w:t>
      </w:r>
      <w:r w:rsidR="00D7535B" w:rsidRPr="00651A00">
        <w:rPr>
          <w:rFonts w:cs="Courier New"/>
          <w:szCs w:val="24"/>
          <w:shd w:val="clear" w:color="auto" w:fill="FFFFFF"/>
        </w:rPr>
        <w:t xml:space="preserve"> of </w:t>
      </w:r>
      <w:r w:rsidR="001F0FDE" w:rsidRPr="00651A00">
        <w:rPr>
          <w:rFonts w:cs="Courier New"/>
          <w:szCs w:val="24"/>
          <w:shd w:val="clear" w:color="auto" w:fill="FFFFFF"/>
        </w:rPr>
        <w:t>about 0.5</w:t>
      </w:r>
      <w:r w:rsidR="007946E5" w:rsidRPr="00651A00">
        <w:rPr>
          <w:rFonts w:cs="Courier New"/>
          <w:szCs w:val="24"/>
          <w:shd w:val="clear" w:color="auto" w:fill="FFFFFF"/>
        </w:rPr>
        <w:t xml:space="preserve"> per 100,000</w:t>
      </w:r>
      <w:r w:rsidR="001F0FDE" w:rsidRPr="00651A00">
        <w:rPr>
          <w:rFonts w:cs="Courier New"/>
          <w:szCs w:val="24"/>
          <w:shd w:val="clear" w:color="auto" w:fill="FFFFFF"/>
        </w:rPr>
        <w:t xml:space="preserve"> in </w:t>
      </w:r>
      <w:r w:rsidR="007946E5" w:rsidRPr="00651A00">
        <w:rPr>
          <w:rFonts w:cs="Courier New"/>
          <w:szCs w:val="24"/>
          <w:shd w:val="clear" w:color="auto" w:fill="FFFFFF"/>
        </w:rPr>
        <w:t xml:space="preserve">noncore areas). </w:t>
      </w:r>
    </w:p>
    <w:p w14:paraId="0FB43AE0" w14:textId="0A231B22" w:rsidR="00712D2F" w:rsidRPr="00113E63" w:rsidRDefault="005B30F0">
      <w:pPr>
        <w:spacing w:line="360" w:lineRule="auto"/>
        <w:rPr>
          <w:rFonts w:cs="Courier New"/>
          <w:sz w:val="24"/>
          <w:szCs w:val="24"/>
          <w:shd w:val="clear" w:color="auto" w:fill="FFFFFF"/>
        </w:rPr>
      </w:pPr>
      <w:r w:rsidRPr="00113E63">
        <w:rPr>
          <w:rFonts w:cs="Courier New"/>
          <w:sz w:val="24"/>
          <w:szCs w:val="24"/>
          <w:shd w:val="clear" w:color="auto" w:fill="FFFFFF"/>
        </w:rPr>
        <w:t>Though</w:t>
      </w:r>
      <w:r w:rsidR="006476A6" w:rsidRPr="00113E63">
        <w:rPr>
          <w:rFonts w:cs="Courier New"/>
          <w:sz w:val="24"/>
          <w:szCs w:val="24"/>
          <w:shd w:val="clear" w:color="auto" w:fill="FFFFFF"/>
        </w:rPr>
        <w:t xml:space="preserve"> Figure 1 suggest that the severity</w:t>
      </w:r>
      <w:r w:rsidRPr="00651A00">
        <w:rPr>
          <w:rFonts w:cs="Courier New"/>
          <w:szCs w:val="24"/>
          <w:shd w:val="clear" w:color="auto" w:fill="FFFFFF"/>
        </w:rPr>
        <w:t xml:space="preserve"> of racial-</w:t>
      </w:r>
      <w:r w:rsidR="006326A2" w:rsidRPr="00113E63">
        <w:rPr>
          <w:rFonts w:cs="Courier New"/>
          <w:szCs w:val="24"/>
          <w:shd w:val="clear" w:color="auto" w:fill="FFFFFF"/>
        </w:rPr>
        <w:t>disparities</w:t>
      </w:r>
      <w:r w:rsidR="006326A2" w:rsidRPr="00651A00">
        <w:rPr>
          <w:rFonts w:cs="Courier New"/>
          <w:i/>
          <w:szCs w:val="24"/>
          <w:shd w:val="clear" w:color="auto" w:fill="FFFFFF"/>
        </w:rPr>
        <w:t xml:space="preserve"> </w:t>
      </w:r>
      <w:r w:rsidRPr="00113E63">
        <w:rPr>
          <w:rFonts w:cs="Courier New"/>
          <w:sz w:val="24"/>
          <w:szCs w:val="24"/>
          <w:shd w:val="clear" w:color="auto" w:fill="FFFFFF"/>
        </w:rPr>
        <w:t>in police-involved mortality varies by place, we take a closer l</w:t>
      </w:r>
      <w:r w:rsidR="006326A2" w:rsidRPr="00651A00">
        <w:rPr>
          <w:rFonts w:cs="Courier New"/>
          <w:szCs w:val="24"/>
          <w:shd w:val="clear" w:color="auto" w:fill="FFFFFF"/>
        </w:rPr>
        <w:t>ook at this</w:t>
      </w:r>
      <w:r w:rsidRPr="00651A00">
        <w:rPr>
          <w:rFonts w:cs="Courier New"/>
          <w:szCs w:val="24"/>
          <w:shd w:val="clear" w:color="auto" w:fill="FFFFFF"/>
        </w:rPr>
        <w:t xml:space="preserve"> by plotting predicted rate-ratios.</w:t>
      </w:r>
      <w:r w:rsidR="00EB47FF" w:rsidRPr="00651A00">
        <w:rPr>
          <w:rFonts w:cs="Courier New"/>
          <w:szCs w:val="24"/>
          <w:shd w:val="clear" w:color="auto" w:fill="FFFFFF"/>
        </w:rPr>
        <w:t xml:space="preserve"> Figure 2 </w:t>
      </w:r>
      <w:r w:rsidR="0023610E" w:rsidRPr="00651A00">
        <w:rPr>
          <w:rFonts w:cs="Courier New"/>
          <w:szCs w:val="24"/>
          <w:shd w:val="clear" w:color="auto" w:fill="FFFFFF"/>
        </w:rPr>
        <w:t xml:space="preserve">gives </w:t>
      </w:r>
      <w:r w:rsidR="00712D2F" w:rsidRPr="00651A00">
        <w:rPr>
          <w:rFonts w:cs="Courier New"/>
          <w:szCs w:val="24"/>
          <w:shd w:val="clear" w:color="auto" w:fill="FFFFFF"/>
        </w:rPr>
        <w:t xml:space="preserve">Black police-involved death rates/White police-involved death rates, as well as Latinx police-involved death rates/White police-involved death rates, for each metropolitan type and </w:t>
      </w:r>
      <w:r w:rsidR="007F23B1" w:rsidRPr="00651A00">
        <w:rPr>
          <w:rFonts w:cs="Courier New"/>
          <w:szCs w:val="24"/>
          <w:shd w:val="clear" w:color="auto" w:fill="FFFFFF"/>
        </w:rPr>
        <w:t>division</w:t>
      </w:r>
      <w:r w:rsidR="003E3027" w:rsidRPr="00651A00">
        <w:rPr>
          <w:rFonts w:cs="Courier New"/>
          <w:szCs w:val="24"/>
          <w:shd w:val="clear" w:color="auto" w:fill="FFFFFF"/>
        </w:rPr>
        <w:t>.</w:t>
      </w:r>
    </w:p>
    <w:p w14:paraId="03EEA948" w14:textId="17E61612" w:rsidR="00712D2F" w:rsidRPr="00113E63" w:rsidDel="0060663B" w:rsidRDefault="00712D2F">
      <w:pPr>
        <w:spacing w:line="360" w:lineRule="auto"/>
        <w:rPr>
          <w:del w:id="125" w:author="Frank R. Edwards Jr [11]" w:date="2017-11-07T14:35:00Z"/>
          <w:rFonts w:cs="Courier New"/>
          <w:sz w:val="24"/>
          <w:szCs w:val="24"/>
          <w:shd w:val="clear" w:color="auto" w:fill="FFFFFF"/>
        </w:rPr>
      </w:pPr>
    </w:p>
    <w:p w14:paraId="0E98629C" w14:textId="70E973BF" w:rsidR="00BE3A6A" w:rsidRPr="00113E63" w:rsidDel="0060663B" w:rsidRDefault="00BE3A6A" w:rsidP="00293446">
      <w:pPr>
        <w:spacing w:line="360" w:lineRule="auto"/>
        <w:rPr>
          <w:del w:id="126" w:author="Frank R. Edwards Jr [11]" w:date="2017-11-07T14:35:00Z"/>
          <w:rFonts w:cs="Courier New"/>
          <w:sz w:val="24"/>
          <w:szCs w:val="24"/>
          <w:shd w:val="clear" w:color="auto" w:fill="FFFFFF"/>
        </w:rPr>
      </w:pPr>
    </w:p>
    <w:p w14:paraId="3E9B3E73" w14:textId="470A63F7" w:rsidR="006370C4" w:rsidRPr="00113E63" w:rsidDel="0060663B" w:rsidRDefault="006370C4">
      <w:pPr>
        <w:spacing w:line="360" w:lineRule="auto"/>
        <w:rPr>
          <w:del w:id="127" w:author="Frank R. Edwards Jr [11]" w:date="2017-11-07T14:35:00Z"/>
          <w:rFonts w:cs="Courier New"/>
          <w:sz w:val="24"/>
          <w:szCs w:val="24"/>
          <w:shd w:val="clear" w:color="auto" w:fill="FFFFFF"/>
        </w:rPr>
      </w:pPr>
    </w:p>
    <w:p w14:paraId="72DCADF0" w14:textId="1DF0AB04" w:rsidR="006370C4" w:rsidRPr="00113E63" w:rsidDel="0060663B" w:rsidRDefault="006370C4">
      <w:pPr>
        <w:spacing w:line="360" w:lineRule="auto"/>
        <w:rPr>
          <w:del w:id="128" w:author="Frank R. Edwards Jr [11]" w:date="2017-11-07T14:35:00Z"/>
          <w:rFonts w:cs="Courier New"/>
          <w:sz w:val="24"/>
          <w:szCs w:val="24"/>
          <w:shd w:val="clear" w:color="auto" w:fill="FFFFFF"/>
        </w:rPr>
      </w:pPr>
    </w:p>
    <w:p w14:paraId="6DDD0609" w14:textId="34DD7479" w:rsidR="006370C4" w:rsidRPr="00113E63" w:rsidDel="0060663B" w:rsidRDefault="006370C4">
      <w:pPr>
        <w:spacing w:line="360" w:lineRule="auto"/>
        <w:rPr>
          <w:del w:id="129" w:author="Frank R. Edwards Jr [11]" w:date="2017-11-07T14:35:00Z"/>
          <w:rFonts w:cs="Courier New"/>
          <w:sz w:val="24"/>
          <w:szCs w:val="24"/>
          <w:shd w:val="clear" w:color="auto" w:fill="FFFFFF"/>
        </w:rPr>
      </w:pPr>
    </w:p>
    <w:p w14:paraId="79F6251D" w14:textId="2ECA0C64" w:rsidR="006370C4" w:rsidRPr="00113E63" w:rsidDel="0060663B" w:rsidRDefault="006370C4">
      <w:pPr>
        <w:spacing w:line="360" w:lineRule="auto"/>
        <w:rPr>
          <w:del w:id="130" w:author="Frank R. Edwards Jr [11]" w:date="2017-11-07T14:35:00Z"/>
          <w:rFonts w:cs="Courier New"/>
          <w:sz w:val="24"/>
          <w:szCs w:val="24"/>
          <w:shd w:val="clear" w:color="auto" w:fill="FFFFFF"/>
        </w:rPr>
      </w:pPr>
    </w:p>
    <w:p w14:paraId="0414F999" w14:textId="184A2848" w:rsidR="0001279D" w:rsidRPr="00113E63" w:rsidDel="0060663B" w:rsidRDefault="0001279D" w:rsidP="00825945">
      <w:pPr>
        <w:spacing w:line="360" w:lineRule="auto"/>
        <w:rPr>
          <w:del w:id="131" w:author="Frank R. Edwards Jr [11]" w:date="2017-11-07T14:35:00Z"/>
          <w:rFonts w:cs="Courier New"/>
          <w:sz w:val="24"/>
          <w:szCs w:val="24"/>
        </w:rPr>
      </w:pPr>
    </w:p>
    <w:p w14:paraId="3A1BB923" w14:textId="6FF7FE5D" w:rsidR="0001279D" w:rsidRPr="00113E63" w:rsidDel="0060663B" w:rsidRDefault="0001279D" w:rsidP="00825945">
      <w:pPr>
        <w:spacing w:line="360" w:lineRule="auto"/>
        <w:rPr>
          <w:del w:id="132" w:author="Frank R. Edwards Jr [11]" w:date="2017-11-07T14:35:00Z"/>
          <w:rFonts w:cs="Courier New"/>
          <w:sz w:val="24"/>
          <w:szCs w:val="24"/>
        </w:rPr>
      </w:pPr>
    </w:p>
    <w:p w14:paraId="3D0BA45D" w14:textId="74A9E50D" w:rsidR="0001279D" w:rsidRPr="00113E63" w:rsidDel="0060663B" w:rsidRDefault="0001279D" w:rsidP="00825945">
      <w:pPr>
        <w:spacing w:line="360" w:lineRule="auto"/>
        <w:rPr>
          <w:del w:id="133" w:author="Frank R. Edwards Jr [11]" w:date="2017-11-07T14:35:00Z"/>
          <w:rFonts w:cs="Courier New"/>
          <w:sz w:val="24"/>
          <w:szCs w:val="24"/>
        </w:rPr>
      </w:pPr>
    </w:p>
    <w:p w14:paraId="5015D2FC" w14:textId="34C51A43" w:rsidR="0001279D" w:rsidRPr="00113E63" w:rsidDel="0060663B" w:rsidRDefault="0001279D" w:rsidP="00825945">
      <w:pPr>
        <w:spacing w:line="360" w:lineRule="auto"/>
        <w:rPr>
          <w:del w:id="134" w:author="Frank R. Edwards Jr [11]" w:date="2017-11-07T14:35:00Z"/>
          <w:rFonts w:cs="Courier New"/>
          <w:sz w:val="24"/>
          <w:szCs w:val="24"/>
        </w:rPr>
      </w:pPr>
    </w:p>
    <w:p w14:paraId="2DC18991" w14:textId="088D3D9B" w:rsidR="0001279D" w:rsidRPr="00113E63" w:rsidDel="0060663B" w:rsidRDefault="0001279D" w:rsidP="00825945">
      <w:pPr>
        <w:spacing w:line="360" w:lineRule="auto"/>
        <w:rPr>
          <w:del w:id="135" w:author="Frank R. Edwards Jr [11]" w:date="2017-11-07T14:35:00Z"/>
          <w:rFonts w:cs="Courier New"/>
          <w:sz w:val="24"/>
          <w:szCs w:val="24"/>
        </w:rPr>
      </w:pPr>
    </w:p>
    <w:p w14:paraId="1F68A720" w14:textId="40D41CF3" w:rsidR="0001279D" w:rsidRPr="00113E63" w:rsidRDefault="00BE25CB" w:rsidP="00825945">
      <w:pPr>
        <w:spacing w:line="360" w:lineRule="auto"/>
        <w:rPr>
          <w:rFonts w:cs="Courier New"/>
          <w:sz w:val="24"/>
          <w:szCs w:val="24"/>
        </w:rPr>
      </w:pPr>
      <w:r w:rsidRPr="00113E63">
        <w:rPr>
          <w:rFonts w:cs="Courier New"/>
          <w:noProof/>
          <w:sz w:val="24"/>
          <w:szCs w:val="24"/>
          <w:shd w:val="clear" w:color="auto" w:fill="FFFFFF"/>
        </w:rPr>
        <w:drawing>
          <wp:anchor distT="0" distB="0" distL="114300" distR="114300" simplePos="0" relativeHeight="251659264" behindDoc="0" locked="0" layoutInCell="1" allowOverlap="1" wp14:anchorId="58673A9B" wp14:editId="693D015B">
            <wp:simplePos x="0" y="0"/>
            <wp:positionH relativeFrom="column">
              <wp:posOffset>-406763</wp:posOffset>
            </wp:positionH>
            <wp:positionV relativeFrom="paragraph">
              <wp:posOffset>134530</wp:posOffset>
            </wp:positionV>
            <wp:extent cx="7342632" cy="3337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11"/>
                    <a:stretch>
                      <a:fillRect/>
                    </a:stretch>
                  </pic:blipFill>
                  <pic:spPr>
                    <a:xfrm>
                      <a:off x="0" y="0"/>
                      <a:ext cx="7342632" cy="3337560"/>
                    </a:xfrm>
                    <a:prstGeom prst="rect">
                      <a:avLst/>
                    </a:prstGeom>
                  </pic:spPr>
                </pic:pic>
              </a:graphicData>
            </a:graphic>
            <wp14:sizeRelH relativeFrom="page">
              <wp14:pctWidth>0</wp14:pctWidth>
            </wp14:sizeRelH>
            <wp14:sizeRelV relativeFrom="page">
              <wp14:pctHeight>0</wp14:pctHeight>
            </wp14:sizeRelV>
          </wp:anchor>
        </w:drawing>
      </w:r>
    </w:p>
    <w:p w14:paraId="131746F1" w14:textId="33E472D0" w:rsidR="0001279D" w:rsidRPr="00113E63" w:rsidRDefault="0001279D" w:rsidP="00825945">
      <w:pPr>
        <w:spacing w:line="360" w:lineRule="auto"/>
        <w:rPr>
          <w:rFonts w:cs="Courier New"/>
          <w:sz w:val="24"/>
          <w:szCs w:val="24"/>
        </w:rPr>
      </w:pPr>
    </w:p>
    <w:p w14:paraId="7580C56F" w14:textId="0240EC7F" w:rsidR="00BE7EAB" w:rsidRPr="00113E63" w:rsidRDefault="00BE7EAB" w:rsidP="00825945">
      <w:pPr>
        <w:spacing w:line="360" w:lineRule="auto"/>
        <w:rPr>
          <w:rFonts w:cs="Courier New"/>
          <w:sz w:val="24"/>
          <w:szCs w:val="24"/>
        </w:rPr>
      </w:pPr>
    </w:p>
    <w:p w14:paraId="277A0ADE" w14:textId="0FFFA272" w:rsidR="00BE7EAB" w:rsidRPr="00113E63" w:rsidRDefault="00BE7EAB" w:rsidP="00825945">
      <w:pPr>
        <w:spacing w:line="360" w:lineRule="auto"/>
        <w:rPr>
          <w:rFonts w:cs="Courier New"/>
          <w:sz w:val="24"/>
          <w:szCs w:val="24"/>
        </w:rPr>
      </w:pPr>
    </w:p>
    <w:p w14:paraId="5D07A0F1" w14:textId="08B619DE" w:rsidR="00BE7EAB" w:rsidRPr="00113E63" w:rsidRDefault="00BE7EAB" w:rsidP="00825945">
      <w:pPr>
        <w:spacing w:line="360" w:lineRule="auto"/>
        <w:rPr>
          <w:rFonts w:cs="Courier New"/>
          <w:sz w:val="24"/>
          <w:szCs w:val="24"/>
        </w:rPr>
      </w:pPr>
    </w:p>
    <w:p w14:paraId="4D0B04BB" w14:textId="3AC164C8" w:rsidR="00BE7EAB" w:rsidRPr="00113E63" w:rsidRDefault="00BE7EAB" w:rsidP="00825945">
      <w:pPr>
        <w:spacing w:line="360" w:lineRule="auto"/>
        <w:rPr>
          <w:rFonts w:cs="Courier New"/>
          <w:sz w:val="24"/>
          <w:szCs w:val="24"/>
        </w:rPr>
      </w:pPr>
    </w:p>
    <w:p w14:paraId="2844273F" w14:textId="77777777" w:rsidR="00BE7EAB" w:rsidRPr="00113E63" w:rsidRDefault="00BE7EAB" w:rsidP="00825945">
      <w:pPr>
        <w:spacing w:line="360" w:lineRule="auto"/>
        <w:rPr>
          <w:rFonts w:cs="Courier New"/>
          <w:sz w:val="24"/>
          <w:szCs w:val="24"/>
        </w:rPr>
      </w:pPr>
    </w:p>
    <w:p w14:paraId="2289ECC9" w14:textId="77777777" w:rsidR="0001279D" w:rsidRPr="00113E63" w:rsidRDefault="0001279D" w:rsidP="00825945">
      <w:pPr>
        <w:spacing w:line="360" w:lineRule="auto"/>
        <w:rPr>
          <w:rFonts w:cs="Courier New"/>
          <w:sz w:val="24"/>
          <w:szCs w:val="24"/>
        </w:rPr>
      </w:pPr>
    </w:p>
    <w:p w14:paraId="391E8593" w14:textId="77777777" w:rsidR="0001279D" w:rsidRPr="00113E63" w:rsidRDefault="0001279D" w:rsidP="00825945">
      <w:pPr>
        <w:spacing w:line="360" w:lineRule="auto"/>
        <w:rPr>
          <w:rFonts w:cs="Courier New"/>
          <w:sz w:val="24"/>
          <w:szCs w:val="24"/>
        </w:rPr>
      </w:pPr>
    </w:p>
    <w:p w14:paraId="0073CBD2" w14:textId="77777777" w:rsidR="001F1739" w:rsidRPr="00113E63" w:rsidRDefault="001F1739" w:rsidP="00825945">
      <w:pPr>
        <w:spacing w:line="360" w:lineRule="auto"/>
        <w:rPr>
          <w:rFonts w:cs="Courier New"/>
          <w:color w:val="000000"/>
          <w:sz w:val="24"/>
          <w:szCs w:val="24"/>
          <w:shd w:val="clear" w:color="auto" w:fill="FFFFFF"/>
        </w:rPr>
      </w:pPr>
    </w:p>
    <w:p w14:paraId="2E2DCAC9" w14:textId="77777777" w:rsidR="00BE25CB" w:rsidRPr="00113E63" w:rsidRDefault="00BE25CB" w:rsidP="00113E63">
      <w:pPr>
        <w:rPr>
          <w:rFonts w:cs="Courier New"/>
          <w:sz w:val="24"/>
          <w:szCs w:val="24"/>
          <w:shd w:val="clear" w:color="auto" w:fill="FFFFFF"/>
        </w:rPr>
      </w:pPr>
    </w:p>
    <w:p w14:paraId="1DAD1E41" w14:textId="77777777" w:rsidR="00BE25CB" w:rsidRPr="00113E63" w:rsidRDefault="00BE25CB" w:rsidP="00113E63">
      <w:pPr>
        <w:rPr>
          <w:rFonts w:cs="Courier New"/>
          <w:sz w:val="24"/>
          <w:szCs w:val="24"/>
          <w:shd w:val="clear" w:color="auto" w:fill="FFFFFF"/>
        </w:rPr>
      </w:pPr>
    </w:p>
    <w:p w14:paraId="4987EB8E" w14:textId="77777777" w:rsidR="00BE25CB" w:rsidRPr="00113E63" w:rsidRDefault="00BE25CB" w:rsidP="00113E63">
      <w:pPr>
        <w:rPr>
          <w:rFonts w:cs="Courier New"/>
          <w:sz w:val="24"/>
          <w:szCs w:val="24"/>
          <w:shd w:val="clear" w:color="auto" w:fill="FFFFFF"/>
        </w:rPr>
      </w:pPr>
    </w:p>
    <w:p w14:paraId="1DFF3B03" w14:textId="0258BB35" w:rsidR="007034C2" w:rsidRPr="00113E63" w:rsidRDefault="00B130BB" w:rsidP="009D6BC5">
      <w:pPr>
        <w:spacing w:line="360" w:lineRule="auto"/>
        <w:ind w:firstLine="0"/>
        <w:rPr>
          <w:rFonts w:cs="Courier New"/>
          <w:i/>
          <w:sz w:val="24"/>
          <w:szCs w:val="24"/>
        </w:rPr>
      </w:pPr>
      <w:commentRangeStart w:id="136"/>
      <w:commentRangeStart w:id="137"/>
      <w:commentRangeStart w:id="138"/>
      <w:r w:rsidRPr="00113E63">
        <w:rPr>
          <w:rFonts w:cs="Courier New"/>
          <w:b/>
          <w:i/>
          <w:sz w:val="24"/>
          <w:szCs w:val="24"/>
        </w:rPr>
        <w:lastRenderedPageBreak/>
        <w:t xml:space="preserve">Figure 2: </w:t>
      </w:r>
      <w:r w:rsidRPr="00113E63">
        <w:rPr>
          <w:rFonts w:cs="Courier New"/>
          <w:i/>
          <w:szCs w:val="24"/>
        </w:rPr>
        <w:t>Predicted</w:t>
      </w:r>
      <w:r w:rsidR="000B6986" w:rsidRPr="00651A00">
        <w:rPr>
          <w:rFonts w:cs="Courier New"/>
          <w:i/>
          <w:szCs w:val="24"/>
        </w:rPr>
        <w:t xml:space="preserve">, </w:t>
      </w:r>
      <w:r w:rsidR="002A1A47" w:rsidRPr="00651A00">
        <w:rPr>
          <w:rFonts w:cs="Courier New"/>
          <w:i/>
          <w:szCs w:val="24"/>
        </w:rPr>
        <w:t>Black/White and Latinx/White</w:t>
      </w:r>
      <w:r w:rsidR="000B6986" w:rsidRPr="00651A00">
        <w:rPr>
          <w:rFonts w:cs="Courier New"/>
          <w:i/>
          <w:szCs w:val="24"/>
        </w:rPr>
        <w:t>,</w:t>
      </w:r>
      <w:r w:rsidRPr="00113E63">
        <w:rPr>
          <w:rFonts w:cs="Courier New"/>
          <w:i/>
          <w:sz w:val="24"/>
          <w:szCs w:val="24"/>
        </w:rPr>
        <w:t xml:space="preserve"> </w:t>
      </w:r>
      <w:r w:rsidR="00BE25CB" w:rsidRPr="00113E63">
        <w:rPr>
          <w:rFonts w:cs="Courier New"/>
          <w:i/>
          <w:sz w:val="24"/>
          <w:szCs w:val="24"/>
        </w:rPr>
        <w:t>rate-ratios</w:t>
      </w:r>
      <w:r w:rsidR="007738EF" w:rsidRPr="00113E63">
        <w:rPr>
          <w:rFonts w:cs="Courier New"/>
          <w:i/>
          <w:szCs w:val="24"/>
        </w:rPr>
        <w:t xml:space="preserve"> of police-mortality</w:t>
      </w:r>
      <w:r w:rsidR="00EC5149" w:rsidRPr="00113E63">
        <w:rPr>
          <w:rFonts w:cs="Courier New"/>
          <w:i/>
          <w:szCs w:val="24"/>
        </w:rPr>
        <w:t>, by Census-division and metro-type.</w:t>
      </w:r>
      <w:r w:rsidR="007738EF" w:rsidRPr="00113E63">
        <w:rPr>
          <w:rFonts w:cs="Courier New"/>
          <w:i/>
          <w:szCs w:val="24"/>
        </w:rPr>
        <w:t xml:space="preserve"> </w:t>
      </w:r>
      <w:r w:rsidR="007738EF" w:rsidRPr="00113E63">
        <w:rPr>
          <w:rFonts w:cs="Courier New"/>
          <w:i/>
          <w:sz w:val="24"/>
          <w:szCs w:val="24"/>
        </w:rPr>
        <w:t>Note</w:t>
      </w:r>
      <w:r w:rsidR="0046198B" w:rsidRPr="00651A00">
        <w:rPr>
          <w:rFonts w:cs="Courier New"/>
          <w:i/>
          <w:szCs w:val="24"/>
        </w:rPr>
        <w:t xml:space="preserve">: </w:t>
      </w:r>
      <w:r w:rsidR="00BE25CB" w:rsidRPr="00651A00">
        <w:rPr>
          <w:rFonts w:cs="Courier New"/>
          <w:i/>
          <w:szCs w:val="24"/>
        </w:rPr>
        <w:t>Rate-ratios above 1</w:t>
      </w:r>
      <w:r w:rsidR="00AE4B8C" w:rsidRPr="00651A00">
        <w:rPr>
          <w:rFonts w:cs="Courier New"/>
          <w:i/>
          <w:szCs w:val="24"/>
        </w:rPr>
        <w:t xml:space="preserve"> indicate that a given racial group</w:t>
      </w:r>
      <w:r w:rsidR="002D1141" w:rsidRPr="00651A00">
        <w:rPr>
          <w:rFonts w:cs="Courier New"/>
          <w:i/>
          <w:szCs w:val="24"/>
        </w:rPr>
        <w:t xml:space="preserve"> has a higher, estimated, rate of police-mortality than </w:t>
      </w:r>
      <w:r w:rsidR="002D1141" w:rsidRPr="00113E63">
        <w:rPr>
          <w:rFonts w:cs="Courier New"/>
          <w:i/>
          <w:sz w:val="24"/>
          <w:szCs w:val="24"/>
        </w:rPr>
        <w:t xml:space="preserve">Whites. </w:t>
      </w:r>
      <w:r w:rsidR="00A524FA" w:rsidRPr="00651A00">
        <w:rPr>
          <w:rFonts w:cs="Courier New"/>
          <w:i/>
          <w:szCs w:val="24"/>
        </w:rPr>
        <w:t>Estimates</w:t>
      </w:r>
      <w:r w:rsidR="007738EF" w:rsidRPr="00113E63">
        <w:rPr>
          <w:rFonts w:cs="Courier New"/>
          <w:i/>
          <w:szCs w:val="24"/>
        </w:rPr>
        <w:t xml:space="preserve"> represented by a</w:t>
      </w:r>
      <w:r w:rsidR="00536BEC" w:rsidRPr="00651A00">
        <w:rPr>
          <w:rFonts w:cs="Courier New"/>
          <w:i/>
          <w:szCs w:val="24"/>
        </w:rPr>
        <w:t xml:space="preserve"> large</w:t>
      </w:r>
      <w:r w:rsidR="007738EF" w:rsidRPr="00113E63">
        <w:rPr>
          <w:rFonts w:cs="Courier New"/>
          <w:i/>
          <w:szCs w:val="24"/>
        </w:rPr>
        <w:t xml:space="preserve"> cir</w:t>
      </w:r>
      <w:r w:rsidR="00717347" w:rsidRPr="00113E63">
        <w:rPr>
          <w:rFonts w:cs="Courier New"/>
          <w:i/>
          <w:szCs w:val="24"/>
        </w:rPr>
        <w:t xml:space="preserve">cle indicate that </w:t>
      </w:r>
      <w:r w:rsidR="0046198B" w:rsidRPr="00651A00">
        <w:rPr>
          <w:rFonts w:cs="Courier New"/>
          <w:i/>
          <w:szCs w:val="24"/>
        </w:rPr>
        <w:t>uncertainty</w:t>
      </w:r>
      <w:r w:rsidR="00A524FA" w:rsidRPr="00651A00">
        <w:rPr>
          <w:rFonts w:cs="Courier New"/>
          <w:i/>
          <w:szCs w:val="24"/>
        </w:rPr>
        <w:t xml:space="preserve">/confidence interval does </w:t>
      </w:r>
      <w:r w:rsidR="00C602FC" w:rsidRPr="00651A00">
        <w:rPr>
          <w:rFonts w:cs="Courier New"/>
          <w:i/>
          <w:szCs w:val="24"/>
        </w:rPr>
        <w:t xml:space="preserve">not include zero. </w:t>
      </w:r>
      <w:commentRangeEnd w:id="137"/>
      <w:r w:rsidR="000306DB" w:rsidRPr="00113E63">
        <w:rPr>
          <w:rStyle w:val="CommentReference"/>
          <w:rFonts w:cs="Courier New"/>
          <w:sz w:val="24"/>
          <w:szCs w:val="24"/>
        </w:rPr>
        <w:commentReference w:id="137"/>
      </w:r>
      <w:commentRangeEnd w:id="138"/>
      <w:r w:rsidR="005C1499" w:rsidRPr="00113E63">
        <w:rPr>
          <w:rStyle w:val="CommentReference"/>
          <w:rFonts w:cs="Courier New"/>
          <w:sz w:val="24"/>
          <w:szCs w:val="24"/>
        </w:rPr>
        <w:commentReference w:id="138"/>
      </w:r>
      <w:commentRangeEnd w:id="136"/>
      <w:r w:rsidR="000A58B7" w:rsidRPr="00113E63">
        <w:rPr>
          <w:rStyle w:val="CommentReference"/>
          <w:sz w:val="24"/>
          <w:szCs w:val="24"/>
        </w:rPr>
        <w:commentReference w:id="136"/>
      </w:r>
    </w:p>
    <w:p w14:paraId="5F2EE06C" w14:textId="721F0CA8" w:rsidR="00A80198" w:rsidRPr="00113E63" w:rsidRDefault="00A80198" w:rsidP="00113E63">
      <w:pPr>
        <w:ind w:firstLine="0"/>
        <w:rPr>
          <w:rFonts w:cs="Courier New"/>
          <w:i/>
          <w:sz w:val="24"/>
          <w:szCs w:val="24"/>
        </w:rPr>
      </w:pPr>
    </w:p>
    <w:p w14:paraId="2C357CF2" w14:textId="117D05C6" w:rsidR="00A80198" w:rsidRPr="00113E63" w:rsidRDefault="00A80198" w:rsidP="00113E63">
      <w:pPr>
        <w:ind w:firstLine="0"/>
        <w:rPr>
          <w:rFonts w:cs="Courier New"/>
          <w:sz w:val="24"/>
          <w:szCs w:val="24"/>
        </w:rPr>
      </w:pPr>
      <w:r w:rsidRPr="00113E63">
        <w:rPr>
          <w:rFonts w:cs="Courier New"/>
          <w:sz w:val="24"/>
          <w:szCs w:val="24"/>
        </w:rPr>
        <w:tab/>
        <w:t>Figure 2 shows that</w:t>
      </w:r>
      <w:r w:rsidR="00D30102" w:rsidRPr="00113E63">
        <w:rPr>
          <w:rFonts w:cs="Courier New"/>
          <w:sz w:val="24"/>
          <w:szCs w:val="24"/>
        </w:rPr>
        <w:t xml:space="preserve"> Black-White </w:t>
      </w:r>
      <w:r w:rsidR="00D30102" w:rsidRPr="00651A00">
        <w:rPr>
          <w:rFonts w:cs="Courier New"/>
          <w:szCs w:val="24"/>
        </w:rPr>
        <w:t>disparities in police-involved death</w:t>
      </w:r>
      <w:r w:rsidR="007D2833" w:rsidRPr="00651A00">
        <w:rPr>
          <w:rFonts w:cs="Courier New"/>
          <w:szCs w:val="24"/>
        </w:rPr>
        <w:t xml:space="preserve">s </w:t>
      </w:r>
      <w:r w:rsidR="00D30102" w:rsidRPr="00651A00">
        <w:rPr>
          <w:rFonts w:cs="Courier New"/>
          <w:szCs w:val="24"/>
        </w:rPr>
        <w:t>vary</w:t>
      </w:r>
      <w:r w:rsidR="007D2833" w:rsidRPr="00651A00">
        <w:rPr>
          <w:rFonts w:cs="Courier New"/>
          <w:szCs w:val="24"/>
        </w:rPr>
        <w:t>, noticeably,</w:t>
      </w:r>
      <w:r w:rsidR="00A60FC0" w:rsidRPr="00651A00">
        <w:rPr>
          <w:rFonts w:cs="Courier New"/>
          <w:szCs w:val="24"/>
        </w:rPr>
        <w:t xml:space="preserve"> </w:t>
      </w:r>
      <w:r w:rsidR="008B0599" w:rsidRPr="00113E63">
        <w:rPr>
          <w:rFonts w:cs="Courier New"/>
          <w:sz w:val="24"/>
          <w:szCs w:val="24"/>
        </w:rPr>
        <w:t xml:space="preserve">by place. </w:t>
      </w:r>
      <w:r w:rsidR="00C81751" w:rsidRPr="00651A00">
        <w:rPr>
          <w:rFonts w:cs="Courier New"/>
          <w:szCs w:val="24"/>
        </w:rPr>
        <w:t xml:space="preserve">Division-wise, Black-White disparities in police involved deaths are estimated to highest in Midwestern (e.g., West North Central; East North Central) and East Coast (e.g., </w:t>
      </w:r>
      <w:r w:rsidR="00806DAC" w:rsidRPr="00651A00">
        <w:rPr>
          <w:rFonts w:cs="Courier New"/>
          <w:szCs w:val="24"/>
        </w:rPr>
        <w:t xml:space="preserve">New England; </w:t>
      </w:r>
      <w:r w:rsidR="00233AA9" w:rsidRPr="00651A00">
        <w:rPr>
          <w:rFonts w:cs="Courier New"/>
          <w:szCs w:val="24"/>
        </w:rPr>
        <w:t xml:space="preserve">Middle Atlantic) states; in these places, </w:t>
      </w:r>
      <w:r w:rsidR="00233AA9" w:rsidRPr="00113E63">
        <w:rPr>
          <w:rFonts w:cs="Courier New"/>
          <w:sz w:val="24"/>
          <w:szCs w:val="24"/>
        </w:rPr>
        <w:t>Black rates are between 2.5 to 5.5 times more likely to be killed due to interactions with police than Whites.</w:t>
      </w:r>
      <w:r w:rsidR="00233AA9" w:rsidRPr="00651A00">
        <w:rPr>
          <w:rFonts w:cs="Courier New"/>
          <w:szCs w:val="24"/>
        </w:rPr>
        <w:t xml:space="preserve"> Black-White disparities appear to be particularly pronounced among Large Central Metros, and Large Fringe Metros across the nation. Note that Black-White rate-ratios are smallest in Southern States, like those</w:t>
      </w:r>
      <w:r w:rsidR="00B706D0" w:rsidRPr="00651A00">
        <w:rPr>
          <w:rFonts w:cs="Courier New"/>
          <w:szCs w:val="24"/>
        </w:rPr>
        <w:t xml:space="preserve"> in the East South Central </w:t>
      </w:r>
      <w:r w:rsidR="00A74765" w:rsidRPr="00651A00">
        <w:rPr>
          <w:rFonts w:cs="Courier New"/>
          <w:szCs w:val="24"/>
        </w:rPr>
        <w:t>(e.g.</w:t>
      </w:r>
      <w:r w:rsidR="00A74765" w:rsidRPr="00113E63">
        <w:rPr>
          <w:rFonts w:cs="Courier New"/>
          <w:sz w:val="24"/>
          <w:szCs w:val="24"/>
        </w:rPr>
        <w:t xml:space="preserve">, </w:t>
      </w:r>
      <w:r w:rsidR="00A74765" w:rsidRPr="00651A00">
        <w:rPr>
          <w:rFonts w:cs="Courier New"/>
          <w:szCs w:val="24"/>
        </w:rPr>
        <w:t>Mississippi; Tennessee)</w:t>
      </w:r>
      <w:r w:rsidR="001E6667" w:rsidRPr="00651A00">
        <w:rPr>
          <w:rFonts w:cs="Courier New"/>
          <w:szCs w:val="24"/>
        </w:rPr>
        <w:t xml:space="preserve"> </w:t>
      </w:r>
      <w:r w:rsidR="00276EFA" w:rsidRPr="00113E63">
        <w:rPr>
          <w:rFonts w:cs="Courier New"/>
          <w:sz w:val="24"/>
          <w:szCs w:val="24"/>
        </w:rPr>
        <w:t>and South Atlantic divisions</w:t>
      </w:r>
      <w:r w:rsidR="004461C2" w:rsidRPr="00651A00">
        <w:rPr>
          <w:rFonts w:cs="Courier New"/>
          <w:szCs w:val="24"/>
        </w:rPr>
        <w:t xml:space="preserve">. </w:t>
      </w:r>
      <w:r w:rsidR="001E6667" w:rsidRPr="00651A00">
        <w:rPr>
          <w:rFonts w:cs="Courier New"/>
          <w:szCs w:val="24"/>
        </w:rPr>
        <w:t xml:space="preserve">Latinx-White rates </w:t>
      </w:r>
      <w:r w:rsidR="007558AB" w:rsidRPr="00651A00">
        <w:rPr>
          <w:rFonts w:cs="Courier New"/>
          <w:szCs w:val="24"/>
        </w:rPr>
        <w:t xml:space="preserve">found to be insignificant </w:t>
      </w:r>
      <w:r w:rsidR="007558AB" w:rsidRPr="00113E63">
        <w:rPr>
          <w:rFonts w:cs="Courier New"/>
          <w:sz w:val="24"/>
          <w:szCs w:val="24"/>
        </w:rPr>
        <w:t>across</w:t>
      </w:r>
      <w:r w:rsidR="007558AB" w:rsidRPr="00651A00">
        <w:rPr>
          <w:rFonts w:cs="Courier New"/>
          <w:szCs w:val="24"/>
        </w:rPr>
        <w:t xml:space="preserve"> </w:t>
      </w:r>
      <w:r w:rsidR="007558AB" w:rsidRPr="00113E63">
        <w:rPr>
          <w:rFonts w:cs="Courier New"/>
          <w:sz w:val="24"/>
          <w:szCs w:val="24"/>
        </w:rPr>
        <w:t>place.</w:t>
      </w:r>
    </w:p>
    <w:p w14:paraId="211F92A8" w14:textId="647EA5E5" w:rsidR="00363462" w:rsidRPr="00113E63" w:rsidRDefault="00827D7D" w:rsidP="00363462">
      <w:pPr>
        <w:pStyle w:val="Heading2"/>
        <w:rPr>
          <w:rFonts w:cs="Courier New"/>
          <w:sz w:val="24"/>
          <w:szCs w:val="24"/>
        </w:rPr>
      </w:pPr>
      <w:commentRangeStart w:id="139"/>
      <w:r w:rsidRPr="00113E63">
        <w:rPr>
          <w:rFonts w:cs="Courier New"/>
          <w:sz w:val="24"/>
          <w:szCs w:val="24"/>
        </w:rPr>
        <w:t>DISCUSSION</w:t>
      </w:r>
      <w:commentRangeEnd w:id="139"/>
      <w:r w:rsidR="00B22E9A">
        <w:rPr>
          <w:rStyle w:val="CommentReference"/>
          <w:rFonts w:eastAsiaTheme="minorHAnsi" w:cstheme="minorBidi"/>
          <w:b w:val="0"/>
        </w:rPr>
        <w:commentReference w:id="139"/>
      </w:r>
    </w:p>
    <w:p w14:paraId="35071843" w14:textId="77777777" w:rsidR="00D31DB4" w:rsidRDefault="00363462" w:rsidP="009D6BC5">
      <w:pPr>
        <w:ind w:firstLine="0"/>
        <w:rPr>
          <w:ins w:id="140" w:author="Frank Edwards" w:date="2017-11-07T14:40:00Z"/>
          <w:rFonts w:cs="Courier New"/>
          <w:szCs w:val="24"/>
        </w:rPr>
      </w:pPr>
      <w:r w:rsidRPr="00113E63">
        <w:rPr>
          <w:rFonts w:cs="Courier New"/>
          <w:sz w:val="24"/>
          <w:szCs w:val="24"/>
        </w:rPr>
        <w:tab/>
      </w:r>
      <w:ins w:id="141" w:author="Frank Edwards" w:date="2017-11-07T14:39:00Z">
        <w:r w:rsidR="00D116D9">
          <w:rPr>
            <w:rFonts w:cs="Courier New"/>
            <w:sz w:val="24"/>
            <w:szCs w:val="24"/>
          </w:rPr>
          <w:t xml:space="preserve">STATE MAIN FINDINGS: AF AM AND LATINO AT HIGHER RISK OF DEATH. RISK IS HIGHEST IN X. </w:t>
        </w:r>
      </w:ins>
      <w:r w:rsidR="00242997" w:rsidRPr="00113E63">
        <w:rPr>
          <w:rFonts w:cs="Courier New"/>
          <w:sz w:val="24"/>
          <w:szCs w:val="24"/>
        </w:rPr>
        <w:t>Using novel</w:t>
      </w:r>
      <w:r w:rsidR="00242997" w:rsidRPr="00651A00">
        <w:rPr>
          <w:rFonts w:cs="Courier New"/>
          <w:szCs w:val="24"/>
        </w:rPr>
        <w:t xml:space="preserve"> data</w:t>
      </w:r>
      <w:r w:rsidR="00634336" w:rsidRPr="00651A00">
        <w:rPr>
          <w:rFonts w:cs="Courier New"/>
          <w:szCs w:val="24"/>
        </w:rPr>
        <w:t xml:space="preserve"> from </w:t>
      </w:r>
      <w:r w:rsidR="00634336" w:rsidRPr="00651A00">
        <w:rPr>
          <w:rFonts w:cs="Courier New"/>
          <w:i/>
          <w:szCs w:val="24"/>
        </w:rPr>
        <w:t>Fatal Encounters</w:t>
      </w:r>
      <w:r w:rsidR="00242997" w:rsidRPr="00651A00">
        <w:rPr>
          <w:rFonts w:cs="Courier New"/>
          <w:szCs w:val="24"/>
        </w:rPr>
        <w:t xml:space="preserve">, in conjunction with </w:t>
      </w:r>
      <w:commentRangeStart w:id="142"/>
      <w:commentRangeStart w:id="143"/>
      <w:del w:id="144" w:author="Frank R. Edwards Jr [11]" w:date="2017-11-07T14:35:00Z">
        <w:r w:rsidR="00A400F7" w:rsidDel="0060663B">
          <w:rPr>
            <w:rFonts w:cs="Courier New"/>
            <w:szCs w:val="24"/>
          </w:rPr>
          <w:delText xml:space="preserve"> </w:delText>
        </w:r>
      </w:del>
      <w:r w:rsidR="00A400F7">
        <w:rPr>
          <w:rFonts w:cs="Courier New"/>
          <w:szCs w:val="24"/>
        </w:rPr>
        <w:t>a modeling approach that can better account for uncertainty in estimates of rare cases</w:t>
      </w:r>
      <w:commentRangeEnd w:id="142"/>
      <w:r w:rsidR="00A400F7">
        <w:rPr>
          <w:rStyle w:val="CommentReference"/>
        </w:rPr>
        <w:commentReference w:id="142"/>
      </w:r>
      <w:commentRangeEnd w:id="143"/>
      <w:r w:rsidR="0060663B">
        <w:rPr>
          <w:rStyle w:val="CommentReference"/>
        </w:rPr>
        <w:commentReference w:id="143"/>
      </w:r>
      <w:r w:rsidR="00242997" w:rsidRPr="00113E63">
        <w:rPr>
          <w:rFonts w:cs="Courier New"/>
          <w:sz w:val="24"/>
          <w:szCs w:val="24"/>
        </w:rPr>
        <w:t xml:space="preserve">, </w:t>
      </w:r>
      <w:r w:rsidR="004D7092" w:rsidRPr="00651A00">
        <w:rPr>
          <w:rFonts w:cs="Courier New"/>
          <w:szCs w:val="24"/>
        </w:rPr>
        <w:t xml:space="preserve">we show that race and place interact to generate </w:t>
      </w:r>
      <w:r w:rsidR="00D53F34" w:rsidRPr="00D53F34">
        <w:rPr>
          <w:rFonts w:cs="Courier New"/>
          <w:szCs w:val="24"/>
        </w:rPr>
        <w:t>heterogeneous</w:t>
      </w:r>
      <w:r w:rsidR="004D7092" w:rsidRPr="00651A00">
        <w:rPr>
          <w:rFonts w:cs="Courier New"/>
          <w:szCs w:val="24"/>
        </w:rPr>
        <w:t xml:space="preserve"> risks of police-involved deaths. </w:t>
      </w:r>
      <w:ins w:id="145" w:author="Frank Edwards" w:date="2017-11-07T14:39:00Z">
        <w:r w:rsidR="00D116D9">
          <w:rPr>
            <w:rFonts w:cs="Courier New"/>
            <w:szCs w:val="24"/>
          </w:rPr>
          <w:t xml:space="preserve">ADD COMPARISON TO OBSERVED RATES.  </w:t>
        </w:r>
      </w:ins>
      <w:del w:id="146" w:author="Frank Edwards" w:date="2017-11-07T14:39:00Z">
        <w:r w:rsidR="00A400F7" w:rsidDel="00D116D9">
          <w:rPr>
            <w:rFonts w:cs="Courier New"/>
            <w:szCs w:val="24"/>
          </w:rPr>
          <w:delText xml:space="preserve">In other words, the risk of death is not uniform across race and varies greatly by place. </w:delText>
        </w:r>
      </w:del>
      <w:r w:rsidR="0030770A" w:rsidRPr="00651A00">
        <w:rPr>
          <w:rFonts w:cs="Courier New"/>
          <w:szCs w:val="24"/>
        </w:rPr>
        <w:t>Latinos are most vulnerable to police-involved death in rural counties and medium-sized urban and suburban counties, and in a contiguous set of states in the Southwest and Mountain West</w:t>
      </w:r>
      <w:r w:rsidR="00C23975" w:rsidRPr="00651A00">
        <w:rPr>
          <w:rFonts w:cs="Courier New"/>
          <w:szCs w:val="24"/>
        </w:rPr>
        <w:t xml:space="preserve">. Similarly, White risk appears to be highest in rural, Mountain and Southwest states, while African-American risk is highest </w:t>
      </w:r>
      <w:r w:rsidR="0030770A" w:rsidRPr="00651A00">
        <w:rPr>
          <w:rFonts w:cs="Courier New"/>
          <w:szCs w:val="24"/>
        </w:rPr>
        <w:t>in cities and in West coast and Midwestern states</w:t>
      </w:r>
      <w:r w:rsidR="00A61F19" w:rsidRPr="00651A00">
        <w:rPr>
          <w:rFonts w:cs="Courier New"/>
          <w:szCs w:val="24"/>
        </w:rPr>
        <w:t xml:space="preserve">. </w:t>
      </w:r>
    </w:p>
    <w:p w14:paraId="5F79C2A6" w14:textId="6C5EBCD9" w:rsidR="00CF20D7" w:rsidRPr="00113E63" w:rsidRDefault="00CF20D7" w:rsidP="00D31DB4">
      <w:pPr>
        <w:rPr>
          <w:rFonts w:cs="Courier New"/>
          <w:sz w:val="24"/>
          <w:szCs w:val="24"/>
        </w:rPr>
        <w:pPrChange w:id="147" w:author="Frank Edwards" w:date="2017-11-07T14:40:00Z">
          <w:pPr>
            <w:ind w:firstLine="0"/>
          </w:pPr>
        </w:pPrChange>
      </w:pPr>
      <w:del w:id="148" w:author="Frank Edwards" w:date="2017-11-07T14:40:00Z">
        <w:r w:rsidRPr="00651A00" w:rsidDel="00D31DB4">
          <w:rPr>
            <w:rFonts w:cs="Courier New"/>
            <w:szCs w:val="24"/>
          </w:rPr>
          <w:delText>By extension, o</w:delText>
        </w:r>
      </w:del>
      <w:ins w:id="149" w:author="Frank Edwards" w:date="2017-11-07T14:40:00Z">
        <w:r w:rsidR="00D31DB4">
          <w:rPr>
            <w:rFonts w:cs="Courier New"/>
            <w:szCs w:val="24"/>
          </w:rPr>
          <w:t>O</w:t>
        </w:r>
      </w:ins>
      <w:r w:rsidRPr="00651A00">
        <w:rPr>
          <w:rFonts w:cs="Courier New"/>
          <w:szCs w:val="24"/>
        </w:rPr>
        <w:t xml:space="preserve">ur results </w:t>
      </w:r>
      <w:ins w:id="150" w:author="Frank Edwards" w:date="2017-11-07T14:40:00Z">
        <w:r w:rsidR="00D31DB4">
          <w:rPr>
            <w:rFonts w:cs="Courier New"/>
            <w:szCs w:val="24"/>
          </w:rPr>
          <w:t xml:space="preserve">further </w:t>
        </w:r>
      </w:ins>
      <w:r w:rsidRPr="00651A00">
        <w:rPr>
          <w:rFonts w:cs="Courier New"/>
          <w:szCs w:val="24"/>
        </w:rPr>
        <w:t>show that racial disparities in police-invo</w:t>
      </w:r>
      <w:r w:rsidR="007C2AE3" w:rsidRPr="00651A00">
        <w:rPr>
          <w:rFonts w:cs="Courier New"/>
          <w:szCs w:val="24"/>
        </w:rPr>
        <w:t>lved deaths vary by place. R</w:t>
      </w:r>
      <w:r w:rsidRPr="00651A00">
        <w:rPr>
          <w:rFonts w:cs="Courier New"/>
          <w:szCs w:val="24"/>
        </w:rPr>
        <w:t xml:space="preserve">elative to Whites, Black rates of police involved deaths are particularly outsized in medium and </w:t>
      </w:r>
      <w:r w:rsidRPr="00651A00">
        <w:rPr>
          <w:rFonts w:cs="Courier New"/>
          <w:szCs w:val="24"/>
        </w:rPr>
        <w:lastRenderedPageBreak/>
        <w:t>large central metros, in Midwestern and East Coast states. Latinx/White rate ratios vary</w:t>
      </w:r>
      <w:r w:rsidR="00BF2122" w:rsidRPr="00651A00">
        <w:rPr>
          <w:rFonts w:cs="Courier New"/>
          <w:szCs w:val="24"/>
        </w:rPr>
        <w:t xml:space="preserve"> </w:t>
      </w:r>
      <w:r w:rsidRPr="00113E63">
        <w:rPr>
          <w:rFonts w:cs="Courier New"/>
          <w:sz w:val="24"/>
          <w:szCs w:val="24"/>
        </w:rPr>
        <w:t>much less</w:t>
      </w:r>
      <w:r w:rsidR="00BF2122" w:rsidRPr="00651A00">
        <w:rPr>
          <w:rFonts w:cs="Courier New"/>
          <w:szCs w:val="24"/>
        </w:rPr>
        <w:t xml:space="preserve"> significantly</w:t>
      </w:r>
      <w:r w:rsidRPr="00651A00">
        <w:rPr>
          <w:rFonts w:cs="Courier New"/>
          <w:szCs w:val="24"/>
        </w:rPr>
        <w:t xml:space="preserve"> across the nation.  </w:t>
      </w:r>
      <w:r w:rsidR="00A400F7">
        <w:rPr>
          <w:rFonts w:cs="Courier New"/>
          <w:szCs w:val="24"/>
        </w:rPr>
        <w:t xml:space="preserve">In sum, when understanding police-involved fatality risk we must consider both race and place simultaneously. </w:t>
      </w:r>
    </w:p>
    <w:p w14:paraId="70D5C807" w14:textId="541A1065" w:rsidR="00861408" w:rsidRPr="00113E63" w:rsidRDefault="008F1640" w:rsidP="00113E63">
      <w:pPr>
        <w:rPr>
          <w:rFonts w:cs="Courier New"/>
          <w:sz w:val="24"/>
          <w:szCs w:val="24"/>
        </w:rPr>
      </w:pPr>
      <w:r w:rsidRPr="00113E63">
        <w:rPr>
          <w:rFonts w:cs="Courier New"/>
          <w:sz w:val="24"/>
          <w:szCs w:val="24"/>
        </w:rPr>
        <w:t>Th</w:t>
      </w:r>
      <w:r w:rsidR="001A4163">
        <w:rPr>
          <w:rFonts w:cs="Courier New"/>
          <w:sz w:val="24"/>
          <w:szCs w:val="24"/>
        </w:rPr>
        <w:t>e</w:t>
      </w:r>
      <w:r w:rsidRPr="00113E63">
        <w:rPr>
          <w:rFonts w:cs="Courier New"/>
          <w:sz w:val="24"/>
          <w:szCs w:val="24"/>
        </w:rPr>
        <w:t xml:space="preserve">se results raise </w:t>
      </w:r>
      <w:commentRangeStart w:id="151"/>
      <w:r w:rsidRPr="00113E63">
        <w:rPr>
          <w:rFonts w:cs="Courier New"/>
          <w:sz w:val="24"/>
          <w:szCs w:val="24"/>
        </w:rPr>
        <w:t xml:space="preserve">provocative </w:t>
      </w:r>
      <w:commentRangeEnd w:id="151"/>
      <w:r w:rsidR="00A400F7">
        <w:rPr>
          <w:rStyle w:val="CommentReference"/>
        </w:rPr>
        <w:commentReference w:id="151"/>
      </w:r>
      <w:r w:rsidRPr="00113E63">
        <w:rPr>
          <w:rFonts w:cs="Courier New"/>
          <w:sz w:val="24"/>
          <w:szCs w:val="24"/>
        </w:rPr>
        <w:t xml:space="preserve">questions about how local and regional policing regimes may affect mortality risk. </w:t>
      </w:r>
      <w:r w:rsidR="00A400F7">
        <w:rPr>
          <w:rFonts w:cs="Courier New"/>
          <w:szCs w:val="24"/>
        </w:rPr>
        <w:t xml:space="preserve"> Indeed, prior research has shown that </w:t>
      </w:r>
      <w:r w:rsidR="00CE034C" w:rsidRPr="00113E63">
        <w:rPr>
          <w:rFonts w:cs="Courier New"/>
          <w:sz w:val="24"/>
          <w:szCs w:val="24"/>
        </w:rPr>
        <w:t>Geography</w:t>
      </w:r>
      <w:r w:rsidR="00BF2122" w:rsidRPr="00113E63">
        <w:rPr>
          <w:rFonts w:cs="Courier New"/>
          <w:sz w:val="24"/>
          <w:szCs w:val="24"/>
        </w:rPr>
        <w:t>/environment/place</w:t>
      </w:r>
      <w:r w:rsidR="00CE034C" w:rsidRPr="00113E63">
        <w:rPr>
          <w:rFonts w:cs="Courier New"/>
          <w:sz w:val="24"/>
          <w:szCs w:val="24"/>
        </w:rPr>
        <w:t xml:space="preserve"> is known to be </w:t>
      </w:r>
      <w:r w:rsidR="00BF2122" w:rsidRPr="00113E63">
        <w:rPr>
          <w:rFonts w:cs="Courier New"/>
          <w:sz w:val="24"/>
          <w:szCs w:val="24"/>
        </w:rPr>
        <w:t>a</w:t>
      </w:r>
      <w:r w:rsidR="00CE034C" w:rsidRPr="00113E63">
        <w:rPr>
          <w:rFonts w:cs="Courier New"/>
          <w:sz w:val="24"/>
          <w:szCs w:val="24"/>
        </w:rPr>
        <w:t xml:space="preserve"> social </w:t>
      </w:r>
      <w:r w:rsidR="00BF2122" w:rsidRPr="00113E63">
        <w:rPr>
          <w:rFonts w:cs="Courier New"/>
          <w:sz w:val="24"/>
          <w:szCs w:val="24"/>
        </w:rPr>
        <w:t>determinant of health; where one lives dictates access/what risks one is exposed too</w:t>
      </w:r>
      <w:r w:rsidR="00A400F7">
        <w:rPr>
          <w:rFonts w:cs="Courier New"/>
          <w:sz w:val="24"/>
          <w:szCs w:val="24"/>
        </w:rPr>
        <w:t xml:space="preserve"> (CITE). However, in the majority of </w:t>
      </w:r>
      <w:r w:rsidR="00BF2122" w:rsidRPr="00113E63">
        <w:rPr>
          <w:rFonts w:cs="Courier New"/>
          <w:sz w:val="24"/>
          <w:szCs w:val="24"/>
        </w:rPr>
        <w:t>empirical studies, “place matters”</w:t>
      </w:r>
      <w:r w:rsidR="00A400F7">
        <w:rPr>
          <w:rFonts w:cs="Courier New"/>
          <w:sz w:val="24"/>
          <w:szCs w:val="24"/>
        </w:rPr>
        <w:t xml:space="preserve"> is</w:t>
      </w:r>
      <w:r w:rsidR="00BF2122" w:rsidRPr="00113E63">
        <w:rPr>
          <w:rFonts w:cs="Courier New"/>
          <w:sz w:val="24"/>
          <w:szCs w:val="24"/>
        </w:rPr>
        <w:t xml:space="preserve"> often realized as distribution of physical resources (e.g., access to doctors; healthy food) or disease/illness giving environmental factors (e.g., power plants; lead)</w:t>
      </w:r>
      <w:r w:rsidR="00A400F7">
        <w:rPr>
          <w:rFonts w:cs="Courier New"/>
          <w:sz w:val="24"/>
          <w:szCs w:val="24"/>
        </w:rPr>
        <w:t xml:space="preserve">. </w:t>
      </w:r>
      <w:r w:rsidR="00BF2122" w:rsidRPr="00113E63">
        <w:rPr>
          <w:rFonts w:cs="Courier New"/>
          <w:sz w:val="24"/>
          <w:szCs w:val="24"/>
        </w:rPr>
        <w:t>Important, of course, but</w:t>
      </w:r>
      <w:r w:rsidR="001A4163">
        <w:rPr>
          <w:rFonts w:cs="Courier New"/>
          <w:sz w:val="24"/>
          <w:szCs w:val="24"/>
        </w:rPr>
        <w:t xml:space="preserve"> it is</w:t>
      </w:r>
      <w:r w:rsidR="00BF2122" w:rsidRPr="00113E63">
        <w:rPr>
          <w:rFonts w:cs="Courier New"/>
          <w:sz w:val="24"/>
          <w:szCs w:val="24"/>
        </w:rPr>
        <w:t xml:space="preserve"> also helpful to take up call, and examine how variation in social/cultural environment impacts </w:t>
      </w:r>
      <w:r w:rsidR="001A4163">
        <w:rPr>
          <w:rFonts w:cs="Courier New"/>
          <w:sz w:val="24"/>
          <w:szCs w:val="24"/>
        </w:rPr>
        <w:t xml:space="preserve"> </w:t>
      </w:r>
      <w:r w:rsidR="00BF2122" w:rsidRPr="00113E63">
        <w:rPr>
          <w:rFonts w:cs="Courier New"/>
          <w:sz w:val="24"/>
          <w:szCs w:val="24"/>
        </w:rPr>
        <w:t>health</w:t>
      </w:r>
      <w:r w:rsidR="001A4163">
        <w:rPr>
          <w:rFonts w:cs="Courier New"/>
          <w:sz w:val="24"/>
          <w:szCs w:val="24"/>
        </w:rPr>
        <w:t>, particularly for vulnerable/minority populations</w:t>
      </w:r>
      <w:r w:rsidR="00A400F7">
        <w:rPr>
          <w:rFonts w:cs="Courier New"/>
          <w:sz w:val="24"/>
          <w:szCs w:val="24"/>
        </w:rPr>
        <w:t>.  There are example</w:t>
      </w:r>
      <w:r w:rsidR="004E1F74">
        <w:rPr>
          <w:rFonts w:cs="Courier New"/>
          <w:sz w:val="24"/>
          <w:szCs w:val="24"/>
        </w:rPr>
        <w:t>s</w:t>
      </w:r>
      <w:r w:rsidR="00A400F7">
        <w:rPr>
          <w:rFonts w:cs="Courier New"/>
          <w:sz w:val="24"/>
          <w:szCs w:val="24"/>
        </w:rPr>
        <w:t xml:space="preserve"> of </w:t>
      </w:r>
      <w:r w:rsidR="004E1F74">
        <w:rPr>
          <w:rFonts w:cs="Courier New"/>
          <w:sz w:val="24"/>
          <w:szCs w:val="24"/>
        </w:rPr>
        <w:t xml:space="preserve">research </w:t>
      </w:r>
      <w:r w:rsidR="00A400F7">
        <w:rPr>
          <w:rFonts w:cs="Courier New"/>
          <w:sz w:val="24"/>
          <w:szCs w:val="24"/>
        </w:rPr>
        <w:t xml:space="preserve">that have been able to link social and policy environments to health outcomes. </w:t>
      </w:r>
      <w:commentRangeStart w:id="152"/>
      <w:r w:rsidR="004E1F74">
        <w:rPr>
          <w:rFonts w:cs="Courier New"/>
          <w:sz w:val="24"/>
          <w:szCs w:val="24"/>
        </w:rPr>
        <w:t>For example</w:t>
      </w:r>
      <w:r w:rsidR="001A4163">
        <w:rPr>
          <w:rFonts w:cs="Courier New"/>
          <w:sz w:val="24"/>
          <w:szCs w:val="24"/>
        </w:rPr>
        <w:t>,</w:t>
      </w:r>
      <w:r w:rsidR="004E1F74">
        <w:rPr>
          <w:rFonts w:cs="Courier New"/>
          <w:sz w:val="24"/>
          <w:szCs w:val="24"/>
        </w:rPr>
        <w:t xml:space="preserve"> multiple dimension of the social environment have been linked to s</w:t>
      </w:r>
      <w:r w:rsidR="004E1F74" w:rsidRPr="004E1F74">
        <w:rPr>
          <w:rFonts w:cs="Courier New"/>
          <w:sz w:val="24"/>
          <w:szCs w:val="24"/>
        </w:rPr>
        <w:t xml:space="preserve">uicide Attempts in Lesbian, Gay, and Bisexual </w:t>
      </w:r>
      <w:commentRangeEnd w:id="152"/>
      <w:r w:rsidR="001A4163">
        <w:rPr>
          <w:rStyle w:val="CommentReference"/>
        </w:rPr>
        <w:commentReference w:id="152"/>
      </w:r>
      <w:r w:rsidR="004E1F74" w:rsidRPr="004E1F74">
        <w:rPr>
          <w:rFonts w:cs="Courier New"/>
          <w:sz w:val="24"/>
          <w:szCs w:val="24"/>
        </w:rPr>
        <w:t>Youth</w:t>
      </w:r>
      <w:r w:rsidR="004E1F74">
        <w:rPr>
          <w:rFonts w:cs="Courier New"/>
          <w:sz w:val="24"/>
          <w:szCs w:val="24"/>
        </w:rPr>
        <w:t xml:space="preserve"> (CITE Hatzenbueler papers). </w:t>
      </w:r>
      <w:r w:rsidR="00BF2122" w:rsidRPr="00113E63">
        <w:rPr>
          <w:rFonts w:cs="Courier New"/>
          <w:sz w:val="24"/>
          <w:szCs w:val="24"/>
        </w:rPr>
        <w:t>Especially when trying to understand race---and racial disparities</w:t>
      </w:r>
      <w:r w:rsidR="00893083" w:rsidRPr="00113E63">
        <w:rPr>
          <w:rFonts w:cs="Courier New"/>
          <w:sz w:val="24"/>
          <w:szCs w:val="24"/>
        </w:rPr>
        <w:t>---as it relates to population health; structural forces</w:t>
      </w:r>
      <w:r w:rsidR="00A555C2" w:rsidRPr="00113E63">
        <w:rPr>
          <w:rFonts w:cs="Courier New"/>
          <w:sz w:val="24"/>
          <w:szCs w:val="24"/>
        </w:rPr>
        <w:t>/logic</w:t>
      </w:r>
      <w:r w:rsidR="00893083" w:rsidRPr="00113E63">
        <w:rPr>
          <w:rFonts w:cs="Courier New"/>
          <w:sz w:val="24"/>
          <w:szCs w:val="24"/>
        </w:rPr>
        <w:t xml:space="preserve"> that </w:t>
      </w:r>
      <w:r w:rsidR="00861408" w:rsidRPr="00113E63">
        <w:rPr>
          <w:rFonts w:cs="Courier New"/>
          <w:sz w:val="24"/>
          <w:szCs w:val="24"/>
        </w:rPr>
        <w:t>dictate experience of race vary by place</w:t>
      </w:r>
      <w:r w:rsidR="00B75EA3" w:rsidRPr="00113E63">
        <w:rPr>
          <w:rFonts w:cs="Courier New"/>
          <w:sz w:val="24"/>
          <w:szCs w:val="24"/>
        </w:rPr>
        <w:t xml:space="preserve">; </w:t>
      </w:r>
      <w:r w:rsidR="0097114C" w:rsidRPr="00113E63">
        <w:rPr>
          <w:rFonts w:cs="Courier New"/>
          <w:sz w:val="24"/>
          <w:szCs w:val="24"/>
        </w:rPr>
        <w:t xml:space="preserve">can (may) have important implications for how we understand race in </w:t>
      </w:r>
      <w:r w:rsidR="001568F3" w:rsidRPr="00113E63">
        <w:rPr>
          <w:rFonts w:cs="Courier New"/>
          <w:sz w:val="24"/>
          <w:szCs w:val="24"/>
        </w:rPr>
        <w:t>(a cite for someone doing work like this)</w:t>
      </w:r>
      <w:r w:rsidR="001A4163">
        <w:rPr>
          <w:rFonts w:cs="Courier New"/>
          <w:sz w:val="24"/>
          <w:szCs w:val="24"/>
        </w:rPr>
        <w:t>. WE NEED TO INSERT A GOOD POLICING PRACTICES EXAMPLE HERE.</w:t>
      </w:r>
      <w:r w:rsidR="001568F3" w:rsidRPr="00113E63">
        <w:rPr>
          <w:rFonts w:cs="Courier New"/>
          <w:sz w:val="24"/>
          <w:szCs w:val="24"/>
        </w:rPr>
        <w:t xml:space="preserve"> </w:t>
      </w:r>
      <w:r w:rsidR="001A4163">
        <w:rPr>
          <w:rFonts w:cs="Courier New"/>
          <w:sz w:val="24"/>
          <w:szCs w:val="24"/>
        </w:rPr>
        <w:t>L</w:t>
      </w:r>
      <w:r w:rsidR="00861408" w:rsidRPr="00113E63">
        <w:rPr>
          <w:rFonts w:cs="Courier New"/>
          <w:sz w:val="24"/>
          <w:szCs w:val="24"/>
        </w:rPr>
        <w:t xml:space="preserve">ots of prior work shows that </w:t>
      </w:r>
      <w:r w:rsidR="00827D7D" w:rsidRPr="00113E63">
        <w:rPr>
          <w:rFonts w:cs="Courier New"/>
          <w:sz w:val="24"/>
          <w:szCs w:val="24"/>
        </w:rPr>
        <w:t>variation in policing regimes, and relationship to communities of color, vary according to local, racial/racialized logic</w:t>
      </w:r>
      <w:r w:rsidR="000A4D1A" w:rsidRPr="00113E63">
        <w:rPr>
          <w:rFonts w:cs="Courier New"/>
          <w:sz w:val="24"/>
          <w:szCs w:val="24"/>
        </w:rPr>
        <w:t xml:space="preserve">; </w:t>
      </w:r>
      <w:r w:rsidR="0097114C" w:rsidRPr="00113E63">
        <w:rPr>
          <w:rFonts w:cs="Courier New"/>
          <w:sz w:val="24"/>
          <w:szCs w:val="24"/>
        </w:rPr>
        <w:t xml:space="preserve">our paper shows that similar heterogeneity exists in health outcome. </w:t>
      </w:r>
    </w:p>
    <w:p w14:paraId="7A64B515" w14:textId="305C4103" w:rsidR="00766912" w:rsidRPr="00113E63" w:rsidRDefault="00766912" w:rsidP="00113E63">
      <w:pPr>
        <w:pStyle w:val="ListParagraph"/>
        <w:numPr>
          <w:ilvl w:val="0"/>
          <w:numId w:val="5"/>
        </w:numPr>
        <w:rPr>
          <w:rFonts w:cs="Courier New"/>
          <w:sz w:val="24"/>
          <w:szCs w:val="24"/>
          <w:highlight w:val="yellow"/>
        </w:rPr>
      </w:pPr>
      <w:r w:rsidRPr="00113E63">
        <w:rPr>
          <w:rFonts w:cs="Courier New"/>
          <w:sz w:val="24"/>
          <w:szCs w:val="24"/>
          <w:highlight w:val="yellow"/>
        </w:rPr>
        <w:t xml:space="preserve">Lesson in </w:t>
      </w:r>
      <w:r w:rsidR="00E66A50" w:rsidRPr="00113E63">
        <w:rPr>
          <w:rFonts w:cs="Courier New"/>
          <w:sz w:val="24"/>
          <w:szCs w:val="24"/>
          <w:highlight w:val="yellow"/>
        </w:rPr>
        <w:t>disaggregating</w:t>
      </w:r>
    </w:p>
    <w:p w14:paraId="7C1195EA" w14:textId="06F3E26A" w:rsidR="001A4163" w:rsidRDefault="001A4163" w:rsidP="00113E63">
      <w:pPr>
        <w:ind w:left="720" w:firstLine="0"/>
        <w:rPr>
          <w:rFonts w:cs="Courier New"/>
          <w:sz w:val="24"/>
          <w:szCs w:val="24"/>
        </w:rPr>
      </w:pPr>
      <w:r w:rsidRPr="00113E63">
        <w:rPr>
          <w:rFonts w:cs="Courier New"/>
          <w:sz w:val="24"/>
          <w:szCs w:val="24"/>
          <w:highlight w:val="yellow"/>
        </w:rPr>
        <w:lastRenderedPageBreak/>
        <w:t xml:space="preserve">-Discussion of </w:t>
      </w:r>
      <w:r w:rsidRPr="001A4163">
        <w:rPr>
          <w:rFonts w:cs="Courier New"/>
          <w:szCs w:val="24"/>
          <w:highlight w:val="yellow"/>
        </w:rPr>
        <w:t>limitations</w:t>
      </w:r>
      <w:r w:rsidRPr="00113E63">
        <w:rPr>
          <w:rFonts w:cs="Courier New"/>
          <w:sz w:val="24"/>
          <w:szCs w:val="24"/>
          <w:highlight w:val="yellow"/>
        </w:rPr>
        <w:t xml:space="preserve"> and how our work is still a contribution despite limitations</w:t>
      </w:r>
      <w:r w:rsidRPr="00113E63">
        <w:rPr>
          <w:rFonts w:cs="Courier New"/>
          <w:szCs w:val="24"/>
          <w:highlight w:val="yellow"/>
        </w:rPr>
        <w:t xml:space="preserve"> (need for better data in future, etc.)</w:t>
      </w:r>
      <w:r>
        <w:rPr>
          <w:rFonts w:cs="Courier New"/>
          <w:sz w:val="24"/>
          <w:szCs w:val="24"/>
        </w:rPr>
        <w:tab/>
      </w:r>
    </w:p>
    <w:p w14:paraId="25FA3302" w14:textId="77777777" w:rsidR="001A4163" w:rsidRPr="00113E63" w:rsidRDefault="001A4163" w:rsidP="00113E63">
      <w:pPr>
        <w:ind w:left="720" w:firstLine="0"/>
        <w:rPr>
          <w:rFonts w:cs="Courier New"/>
          <w:sz w:val="24"/>
          <w:szCs w:val="24"/>
        </w:rPr>
      </w:pPr>
    </w:p>
    <w:p w14:paraId="3799EE67" w14:textId="409DC2CB" w:rsidR="00B22E9A" w:rsidRPr="00113E63" w:rsidRDefault="001A4163" w:rsidP="00113E63">
      <w:pPr>
        <w:rPr>
          <w:rFonts w:cs="Courier New"/>
          <w:sz w:val="24"/>
          <w:szCs w:val="24"/>
        </w:rPr>
      </w:pPr>
      <w:r>
        <w:rPr>
          <w:rFonts w:cs="Courier New"/>
          <w:sz w:val="24"/>
          <w:szCs w:val="24"/>
        </w:rPr>
        <w:t xml:space="preserve">Our findings suggest that there may be a need for </w:t>
      </w:r>
      <w:r w:rsidRPr="003E0EEC">
        <w:rPr>
          <w:rFonts w:cs="Courier New"/>
          <w:sz w:val="24"/>
          <w:szCs w:val="24"/>
        </w:rPr>
        <w:t>more targeted place-based interventions to reduce racial disparities in police-involved deaths</w:t>
      </w:r>
      <w:r>
        <w:rPr>
          <w:rFonts w:cs="Courier New"/>
          <w:sz w:val="24"/>
          <w:szCs w:val="24"/>
        </w:rPr>
        <w:t xml:space="preserve">. Policies and interventions that better able to account for heterogeneity across states and metropolitan areas </w:t>
      </w:r>
      <w:r w:rsidR="00B22E9A">
        <w:rPr>
          <w:rFonts w:cs="Courier New"/>
          <w:sz w:val="24"/>
          <w:szCs w:val="24"/>
        </w:rPr>
        <w:t>may work better to reduce absolute and racial disparities in police deaths. {If this runs contrary to proposal by Black Lives Matter etc., we need to speak to that</w:t>
      </w:r>
      <w:ins w:id="153" w:author="Frank Edwards" w:date="2017-11-07T14:41:00Z">
        <w:r w:rsidR="00C839F2">
          <w:rPr>
            <w:rFonts w:cs="Courier New"/>
            <w:sz w:val="24"/>
            <w:szCs w:val="24"/>
          </w:rPr>
          <w:t>. ENGAGE MOVEMENT FOR BLK LIVES PLATFORM?</w:t>
        </w:r>
        <w:r w:rsidR="00E53A38">
          <w:rPr>
            <w:rFonts w:cs="Courier New"/>
            <w:sz w:val="24"/>
            <w:szCs w:val="24"/>
          </w:rPr>
          <w:t xml:space="preserve"> ENGAGE OTHER ACTIVE REFORM EFFORTS</w:t>
        </w:r>
      </w:ins>
      <w:r w:rsidR="00B22E9A">
        <w:rPr>
          <w:rFonts w:cs="Courier New"/>
          <w:sz w:val="24"/>
          <w:szCs w:val="24"/>
        </w:rPr>
        <w:t xml:space="preserve">}.  For example, XXXX. Finally, researchers need to take serious consideration of police fatality estimates that are rare, to avoid overstating or understating patterns of </w:t>
      </w:r>
      <w:bookmarkStart w:id="154" w:name="_GoBack"/>
      <w:bookmarkEnd w:id="154"/>
      <w:r w:rsidR="00B22E9A">
        <w:rPr>
          <w:rFonts w:cs="Courier New"/>
          <w:sz w:val="24"/>
          <w:szCs w:val="24"/>
        </w:rPr>
        <w:t xml:space="preserve">death that have serious consequences for public opinion and public safety. </w:t>
      </w:r>
    </w:p>
    <w:p w14:paraId="244BE174" w14:textId="77777777" w:rsidR="00A80198" w:rsidRPr="00113E63" w:rsidRDefault="00A80198" w:rsidP="00113E63">
      <w:pPr>
        <w:ind w:firstLine="0"/>
        <w:rPr>
          <w:rFonts w:cs="Courier New"/>
          <w:sz w:val="24"/>
          <w:szCs w:val="24"/>
        </w:rPr>
      </w:pPr>
    </w:p>
    <w:p w14:paraId="38016FF6" w14:textId="0FE758EB" w:rsidR="00336093" w:rsidRPr="00113E63" w:rsidRDefault="00FB389E">
      <w:pPr>
        <w:rPr>
          <w:rFonts w:cs="Courier New"/>
          <w:sz w:val="24"/>
          <w:szCs w:val="24"/>
        </w:rPr>
      </w:pPr>
      <w:r w:rsidRPr="00113E63" w:rsidDel="00FB389E">
        <w:rPr>
          <w:rFonts w:cs="Courier New"/>
          <w:sz w:val="24"/>
          <w:szCs w:val="24"/>
        </w:rPr>
        <w:t xml:space="preserve"> </w:t>
      </w:r>
    </w:p>
    <w:p w14:paraId="2A30FB5F" w14:textId="77777777" w:rsidR="006A26AC" w:rsidRPr="00113E63" w:rsidRDefault="006A26AC" w:rsidP="00113E63">
      <w:pPr>
        <w:pStyle w:val="Heading2"/>
        <w:rPr>
          <w:rFonts w:cs="Courier New"/>
          <w:sz w:val="24"/>
          <w:szCs w:val="24"/>
        </w:rPr>
      </w:pPr>
      <w:r w:rsidRPr="00113E63">
        <w:rPr>
          <w:rFonts w:cs="Courier New"/>
          <w:sz w:val="24"/>
          <w:szCs w:val="24"/>
        </w:rPr>
        <w:t>References</w:t>
      </w:r>
    </w:p>
    <w:p w14:paraId="34283E89" w14:textId="77777777" w:rsidR="00732AC9" w:rsidRPr="00651A00" w:rsidRDefault="006A26AC" w:rsidP="00732AC9">
      <w:pPr>
        <w:pStyle w:val="Bibliography"/>
        <w:rPr>
          <w:rFonts w:cs="Courier New"/>
          <w:sz w:val="24"/>
          <w:szCs w:val="24"/>
        </w:rPr>
      </w:pPr>
      <w:r w:rsidRPr="00113E63">
        <w:rPr>
          <w:rFonts w:cs="Courier New"/>
          <w:b/>
          <w:sz w:val="24"/>
          <w:szCs w:val="24"/>
        </w:rPr>
        <w:fldChar w:fldCharType="begin"/>
      </w:r>
      <w:r w:rsidR="00693234" w:rsidRPr="00113E63">
        <w:rPr>
          <w:rFonts w:cs="Courier New"/>
          <w:b/>
          <w:sz w:val="24"/>
          <w:szCs w:val="24"/>
        </w:rPr>
        <w:instrText xml:space="preserve"> ADDIN ZOTERO_BIBL {"custom":[]} CSL_BIBLIOGRAPHY </w:instrText>
      </w:r>
      <w:r w:rsidRPr="00113E63">
        <w:rPr>
          <w:rFonts w:cs="Courier New"/>
          <w:b/>
          <w:sz w:val="24"/>
          <w:szCs w:val="24"/>
        </w:rPr>
        <w:fldChar w:fldCharType="separate"/>
      </w:r>
      <w:r w:rsidR="00732AC9" w:rsidRPr="00651A00">
        <w:rPr>
          <w:rFonts w:cs="Courier New"/>
          <w:sz w:val="24"/>
          <w:szCs w:val="24"/>
        </w:rPr>
        <w:t xml:space="preserve">1. </w:t>
      </w:r>
      <w:r w:rsidR="00732AC9" w:rsidRPr="00651A00">
        <w:rPr>
          <w:rFonts w:cs="Courier New"/>
          <w:sz w:val="24"/>
          <w:szCs w:val="24"/>
        </w:rPr>
        <w:tab/>
        <w:t xml:space="preserve">James J, ed. </w:t>
      </w:r>
      <w:r w:rsidR="00732AC9" w:rsidRPr="00651A00">
        <w:rPr>
          <w:rFonts w:cs="Courier New"/>
          <w:i/>
          <w:iCs/>
          <w:sz w:val="24"/>
          <w:szCs w:val="24"/>
        </w:rPr>
        <w:t>Warfare in the American Homeland: Policing and Prison in a Penal Democracy</w:t>
      </w:r>
      <w:r w:rsidR="00732AC9" w:rsidRPr="00651A00">
        <w:rPr>
          <w:rFonts w:cs="Courier New"/>
          <w:sz w:val="24"/>
          <w:szCs w:val="24"/>
        </w:rPr>
        <w:t>. Durham: Duke University Press; 2007.</w:t>
      </w:r>
    </w:p>
    <w:p w14:paraId="06F3CB24" w14:textId="77777777" w:rsidR="00732AC9" w:rsidRPr="00651A00" w:rsidRDefault="00732AC9" w:rsidP="00732AC9">
      <w:pPr>
        <w:pStyle w:val="Bibliography"/>
        <w:rPr>
          <w:rFonts w:cs="Courier New"/>
          <w:sz w:val="24"/>
          <w:szCs w:val="24"/>
        </w:rPr>
      </w:pPr>
      <w:r w:rsidRPr="00651A00">
        <w:rPr>
          <w:rFonts w:cs="Courier New"/>
          <w:sz w:val="24"/>
          <w:szCs w:val="24"/>
        </w:rPr>
        <w:t xml:space="preserve">2. </w:t>
      </w:r>
      <w:r w:rsidRPr="00651A00">
        <w:rPr>
          <w:rFonts w:cs="Courier New"/>
          <w:sz w:val="24"/>
          <w:szCs w:val="24"/>
        </w:rPr>
        <w:tab/>
        <w:t xml:space="preserve">Alang S, McAlpine D, McCreedy E, Hardeman R. Police Brutality and Black Health: Setting the Agenda for Public Health Scholars. </w:t>
      </w:r>
      <w:r w:rsidRPr="00651A00">
        <w:rPr>
          <w:rFonts w:cs="Courier New"/>
          <w:i/>
          <w:iCs/>
          <w:sz w:val="24"/>
          <w:szCs w:val="24"/>
        </w:rPr>
        <w:t>Am J Public Health</w:t>
      </w:r>
      <w:r w:rsidRPr="00651A00">
        <w:rPr>
          <w:rFonts w:cs="Courier New"/>
          <w:sz w:val="24"/>
          <w:szCs w:val="24"/>
        </w:rPr>
        <w:t>. 2017;107(5):662-665. doi:10.2105/AJPH.2017.303691.</w:t>
      </w:r>
    </w:p>
    <w:p w14:paraId="51C4CE7D" w14:textId="77777777" w:rsidR="00732AC9" w:rsidRPr="00651A00" w:rsidRDefault="00732AC9" w:rsidP="00732AC9">
      <w:pPr>
        <w:pStyle w:val="Bibliography"/>
        <w:rPr>
          <w:rFonts w:cs="Courier New"/>
          <w:sz w:val="24"/>
          <w:szCs w:val="24"/>
        </w:rPr>
      </w:pPr>
      <w:r w:rsidRPr="00651A00">
        <w:rPr>
          <w:rFonts w:cs="Courier New"/>
          <w:sz w:val="24"/>
          <w:szCs w:val="24"/>
        </w:rPr>
        <w:t xml:space="preserve">3. </w:t>
      </w:r>
      <w:r w:rsidRPr="00651A00">
        <w:rPr>
          <w:rFonts w:cs="Courier New"/>
          <w:sz w:val="24"/>
          <w:szCs w:val="24"/>
        </w:rPr>
        <w:tab/>
        <w:t xml:space="preserve">Krieger N, Chen JT, Waterman PD, Kiang MV, Feldman J. Police Killings and Police Deaths Are Public Health Data and Can Be Counted. </w:t>
      </w:r>
      <w:r w:rsidRPr="00651A00">
        <w:rPr>
          <w:rFonts w:cs="Courier New"/>
          <w:i/>
          <w:iCs/>
          <w:sz w:val="24"/>
          <w:szCs w:val="24"/>
        </w:rPr>
        <w:t>PLOS Med</w:t>
      </w:r>
      <w:r w:rsidRPr="00651A00">
        <w:rPr>
          <w:rFonts w:cs="Courier New"/>
          <w:sz w:val="24"/>
          <w:szCs w:val="24"/>
        </w:rPr>
        <w:t>. 2015;12(12):e1001915. doi:10.1371/journal.pmed.1001915.</w:t>
      </w:r>
    </w:p>
    <w:p w14:paraId="063263E9" w14:textId="77777777" w:rsidR="00732AC9" w:rsidRPr="00651A00" w:rsidRDefault="00732AC9" w:rsidP="00732AC9">
      <w:pPr>
        <w:pStyle w:val="Bibliography"/>
        <w:rPr>
          <w:rFonts w:cs="Courier New"/>
          <w:sz w:val="24"/>
          <w:szCs w:val="24"/>
        </w:rPr>
      </w:pPr>
      <w:r w:rsidRPr="00651A00">
        <w:rPr>
          <w:rFonts w:cs="Courier New"/>
          <w:sz w:val="24"/>
          <w:szCs w:val="24"/>
        </w:rPr>
        <w:t xml:space="preserve">4. </w:t>
      </w:r>
      <w:r w:rsidRPr="00651A00">
        <w:rPr>
          <w:rFonts w:cs="Courier New"/>
          <w:sz w:val="24"/>
          <w:szCs w:val="24"/>
        </w:rPr>
        <w:tab/>
        <w:t>Burghart DB. Fatal encounters. http://www.fatalencounters.org. Published 2015. Accessed May 9, 2017.</w:t>
      </w:r>
    </w:p>
    <w:p w14:paraId="562F9498" w14:textId="77777777" w:rsidR="00732AC9" w:rsidRPr="00651A00" w:rsidRDefault="00732AC9" w:rsidP="00732AC9">
      <w:pPr>
        <w:pStyle w:val="Bibliography"/>
        <w:rPr>
          <w:rFonts w:cs="Courier New"/>
          <w:sz w:val="24"/>
          <w:szCs w:val="24"/>
        </w:rPr>
      </w:pPr>
      <w:r w:rsidRPr="00651A00">
        <w:rPr>
          <w:rFonts w:cs="Courier New"/>
          <w:sz w:val="24"/>
          <w:szCs w:val="24"/>
        </w:rPr>
        <w:t xml:space="preserve">5. </w:t>
      </w:r>
      <w:r w:rsidRPr="00651A00">
        <w:rPr>
          <w:rFonts w:cs="Courier New"/>
          <w:sz w:val="24"/>
          <w:szCs w:val="24"/>
        </w:rPr>
        <w:tab/>
        <w:t xml:space="preserve">Cooper HLF, Fullilove M. Editorial: Excessive Police Violence as a Public Health Issue. </w:t>
      </w:r>
      <w:r w:rsidRPr="00651A00">
        <w:rPr>
          <w:rFonts w:cs="Courier New"/>
          <w:i/>
          <w:iCs/>
          <w:sz w:val="24"/>
          <w:szCs w:val="24"/>
        </w:rPr>
        <w:t>J Urban Health</w:t>
      </w:r>
      <w:r w:rsidRPr="00651A00">
        <w:rPr>
          <w:rFonts w:cs="Courier New"/>
          <w:sz w:val="24"/>
          <w:szCs w:val="24"/>
        </w:rPr>
        <w:t>. 2016;93(1):1-7. doi:10.1007/s11524-016-0040-2.</w:t>
      </w:r>
    </w:p>
    <w:p w14:paraId="7A6478D6" w14:textId="77777777" w:rsidR="00732AC9" w:rsidRPr="00651A00" w:rsidRDefault="00732AC9" w:rsidP="00732AC9">
      <w:pPr>
        <w:pStyle w:val="Bibliography"/>
        <w:rPr>
          <w:rFonts w:cs="Courier New"/>
          <w:sz w:val="24"/>
          <w:szCs w:val="24"/>
        </w:rPr>
      </w:pPr>
      <w:r w:rsidRPr="00651A00">
        <w:rPr>
          <w:rFonts w:cs="Courier New"/>
          <w:sz w:val="24"/>
          <w:szCs w:val="24"/>
        </w:rPr>
        <w:lastRenderedPageBreak/>
        <w:t xml:space="preserve">6. </w:t>
      </w:r>
      <w:r w:rsidRPr="00651A00">
        <w:rPr>
          <w:rFonts w:cs="Courier New"/>
          <w:sz w:val="24"/>
          <w:szCs w:val="24"/>
        </w:rPr>
        <w:tab/>
        <w:t xml:space="preserve">Crosby AE, Lyons B. Assessing Homicides by and of U.S. Law-Enforcement Officers. </w:t>
      </w:r>
      <w:r w:rsidRPr="00651A00">
        <w:rPr>
          <w:rFonts w:cs="Courier New"/>
          <w:i/>
          <w:iCs/>
          <w:sz w:val="24"/>
          <w:szCs w:val="24"/>
        </w:rPr>
        <w:t>N Engl J Med</w:t>
      </w:r>
      <w:r w:rsidRPr="00651A00">
        <w:rPr>
          <w:rFonts w:cs="Courier New"/>
          <w:sz w:val="24"/>
          <w:szCs w:val="24"/>
        </w:rPr>
        <w:t>. 2016;375(16):1509-1511. doi:10.1056/NEJMp1609905.</w:t>
      </w:r>
    </w:p>
    <w:p w14:paraId="7B7C9FFA" w14:textId="77777777" w:rsidR="00732AC9" w:rsidRPr="00651A00" w:rsidRDefault="00732AC9" w:rsidP="00732AC9">
      <w:pPr>
        <w:pStyle w:val="Bibliography"/>
        <w:rPr>
          <w:rFonts w:cs="Courier New"/>
          <w:sz w:val="24"/>
          <w:szCs w:val="24"/>
        </w:rPr>
      </w:pPr>
      <w:r w:rsidRPr="00651A00">
        <w:rPr>
          <w:rFonts w:cs="Courier New"/>
          <w:sz w:val="24"/>
          <w:szCs w:val="24"/>
        </w:rPr>
        <w:t xml:space="preserve">7. </w:t>
      </w:r>
      <w:r w:rsidRPr="00651A00">
        <w:rPr>
          <w:rFonts w:cs="Courier New"/>
          <w:sz w:val="24"/>
          <w:szCs w:val="24"/>
        </w:rPr>
        <w:tab/>
        <w:t xml:space="preserve">Furtado K, Banks KH. A Research Agenda for Racial Equity: Applications of the Ferguson Commission Report to Public Health. </w:t>
      </w:r>
      <w:r w:rsidRPr="00651A00">
        <w:rPr>
          <w:rFonts w:cs="Courier New"/>
          <w:i/>
          <w:iCs/>
          <w:sz w:val="24"/>
          <w:szCs w:val="24"/>
        </w:rPr>
        <w:t>Am J Public Health</w:t>
      </w:r>
      <w:r w:rsidRPr="00651A00">
        <w:rPr>
          <w:rFonts w:cs="Courier New"/>
          <w:sz w:val="24"/>
          <w:szCs w:val="24"/>
        </w:rPr>
        <w:t>. 2016;106(11):1926-1931. doi:10.2105/AJPH.2016.303390.</w:t>
      </w:r>
    </w:p>
    <w:p w14:paraId="77122BEF" w14:textId="77777777" w:rsidR="00732AC9" w:rsidRPr="00651A00" w:rsidRDefault="00732AC9" w:rsidP="00732AC9">
      <w:pPr>
        <w:pStyle w:val="Bibliography"/>
        <w:rPr>
          <w:rFonts w:cs="Courier New"/>
          <w:sz w:val="24"/>
          <w:szCs w:val="24"/>
        </w:rPr>
      </w:pPr>
      <w:r w:rsidRPr="00651A00">
        <w:rPr>
          <w:rFonts w:cs="Courier New"/>
          <w:sz w:val="24"/>
          <w:szCs w:val="24"/>
        </w:rPr>
        <w:t xml:space="preserve">8. </w:t>
      </w:r>
      <w:r w:rsidRPr="00651A00">
        <w:rPr>
          <w:rFonts w:cs="Courier New"/>
          <w:sz w:val="24"/>
          <w:szCs w:val="24"/>
        </w:rPr>
        <w:tab/>
        <w:t xml:space="preserve">Krieger N, Kiang MV, Chen JT, Waterman PD. Trends in US deaths due to legal intervention among black and white men, age 15–34 years, by county income level: 1960–2010. </w:t>
      </w:r>
      <w:r w:rsidRPr="00651A00">
        <w:rPr>
          <w:rFonts w:cs="Courier New"/>
          <w:i/>
          <w:iCs/>
          <w:sz w:val="24"/>
          <w:szCs w:val="24"/>
        </w:rPr>
        <w:t>Harv Public Health Rev</w:t>
      </w:r>
      <w:r w:rsidRPr="00651A00">
        <w:rPr>
          <w:rFonts w:cs="Courier New"/>
          <w:sz w:val="24"/>
          <w:szCs w:val="24"/>
        </w:rPr>
        <w:t>. 2015;3:1–5.</w:t>
      </w:r>
    </w:p>
    <w:p w14:paraId="0F2C623E" w14:textId="77777777" w:rsidR="00732AC9" w:rsidRPr="00651A00" w:rsidRDefault="00732AC9" w:rsidP="00732AC9">
      <w:pPr>
        <w:pStyle w:val="Bibliography"/>
        <w:rPr>
          <w:rFonts w:cs="Courier New"/>
          <w:sz w:val="24"/>
          <w:szCs w:val="24"/>
        </w:rPr>
      </w:pPr>
      <w:r w:rsidRPr="00651A00">
        <w:rPr>
          <w:rFonts w:cs="Courier New"/>
          <w:sz w:val="24"/>
          <w:szCs w:val="24"/>
        </w:rPr>
        <w:t xml:space="preserve">9. </w:t>
      </w:r>
      <w:r w:rsidRPr="00651A00">
        <w:rPr>
          <w:rFonts w:cs="Courier New"/>
          <w:sz w:val="24"/>
          <w:szCs w:val="24"/>
        </w:rPr>
        <w:tab/>
        <w:t xml:space="preserve">Wildeman C, Noonan ME, Golinelli D, Carson EA, Emanuel N. State-level variation in the imprisonment-mortality relationship, 2001- 2010. </w:t>
      </w:r>
      <w:r w:rsidRPr="00651A00">
        <w:rPr>
          <w:rFonts w:cs="Courier New"/>
          <w:i/>
          <w:iCs/>
          <w:sz w:val="24"/>
          <w:szCs w:val="24"/>
        </w:rPr>
        <w:t>Demogr Res</w:t>
      </w:r>
      <w:r w:rsidRPr="00651A00">
        <w:rPr>
          <w:rFonts w:cs="Courier New"/>
          <w:sz w:val="24"/>
          <w:szCs w:val="24"/>
        </w:rPr>
        <w:t>. 2016;34:359–372.</w:t>
      </w:r>
    </w:p>
    <w:p w14:paraId="34C1A616" w14:textId="77777777" w:rsidR="00732AC9" w:rsidRPr="00651A00" w:rsidRDefault="00732AC9" w:rsidP="00732AC9">
      <w:pPr>
        <w:pStyle w:val="Bibliography"/>
        <w:rPr>
          <w:rFonts w:cs="Courier New"/>
          <w:sz w:val="24"/>
          <w:szCs w:val="24"/>
        </w:rPr>
      </w:pPr>
      <w:r w:rsidRPr="00651A00">
        <w:rPr>
          <w:rFonts w:cs="Courier New"/>
          <w:sz w:val="24"/>
          <w:szCs w:val="24"/>
        </w:rPr>
        <w:t xml:space="preserve">10. </w:t>
      </w:r>
      <w:r w:rsidRPr="00651A00">
        <w:rPr>
          <w:rFonts w:cs="Courier New"/>
          <w:sz w:val="24"/>
          <w:szCs w:val="24"/>
        </w:rPr>
        <w:tab/>
        <w:t xml:space="preserve">Dwyer-Lindgren L, Bertozzi-Villa A, Stubbs RW, et al. Inequalities in Life Expectancy Among US Counties, 1980 to 2014: Temporal Trends and Key Drivers. </w:t>
      </w:r>
      <w:r w:rsidRPr="00651A00">
        <w:rPr>
          <w:rFonts w:cs="Courier New"/>
          <w:i/>
          <w:iCs/>
          <w:sz w:val="24"/>
          <w:szCs w:val="24"/>
        </w:rPr>
        <w:t>JAMA Intern Med</w:t>
      </w:r>
      <w:r w:rsidRPr="00651A00">
        <w:rPr>
          <w:rFonts w:cs="Courier New"/>
          <w:sz w:val="24"/>
          <w:szCs w:val="24"/>
        </w:rPr>
        <w:t>. May 2017. doi:10.1001/jamainternmed.2017.0918.</w:t>
      </w:r>
    </w:p>
    <w:p w14:paraId="040D715D" w14:textId="77777777" w:rsidR="00732AC9" w:rsidRPr="00651A00" w:rsidRDefault="00732AC9" w:rsidP="00732AC9">
      <w:pPr>
        <w:pStyle w:val="Bibliography"/>
        <w:rPr>
          <w:rFonts w:cs="Courier New"/>
          <w:sz w:val="24"/>
          <w:szCs w:val="24"/>
        </w:rPr>
      </w:pPr>
      <w:r w:rsidRPr="00651A00">
        <w:rPr>
          <w:rFonts w:cs="Courier New"/>
          <w:sz w:val="24"/>
          <w:szCs w:val="24"/>
        </w:rPr>
        <w:t xml:space="preserve">11. </w:t>
      </w:r>
      <w:r w:rsidRPr="00651A00">
        <w:rPr>
          <w:rFonts w:cs="Courier New"/>
          <w:sz w:val="24"/>
          <w:szCs w:val="24"/>
        </w:rPr>
        <w:tab/>
        <w:t xml:space="preserve">Capers IB. Policing, race, and place. </w:t>
      </w:r>
      <w:r w:rsidRPr="00651A00">
        <w:rPr>
          <w:rFonts w:cs="Courier New"/>
          <w:i/>
          <w:iCs/>
          <w:sz w:val="24"/>
          <w:szCs w:val="24"/>
        </w:rPr>
        <w:t>Harv Civ Rights-Civ Lib Law Rev</w:t>
      </w:r>
      <w:r w:rsidRPr="00651A00">
        <w:rPr>
          <w:rFonts w:cs="Courier New"/>
          <w:sz w:val="24"/>
          <w:szCs w:val="24"/>
        </w:rPr>
        <w:t>. 2009;44:43-78.</w:t>
      </w:r>
    </w:p>
    <w:p w14:paraId="12C2A852" w14:textId="77777777" w:rsidR="00732AC9" w:rsidRPr="00651A00" w:rsidRDefault="00732AC9" w:rsidP="00732AC9">
      <w:pPr>
        <w:pStyle w:val="Bibliography"/>
        <w:rPr>
          <w:rFonts w:cs="Courier New"/>
          <w:sz w:val="24"/>
          <w:szCs w:val="24"/>
        </w:rPr>
      </w:pPr>
      <w:r w:rsidRPr="00651A00">
        <w:rPr>
          <w:rFonts w:cs="Courier New"/>
          <w:sz w:val="24"/>
          <w:szCs w:val="24"/>
        </w:rPr>
        <w:t xml:space="preserve">12. </w:t>
      </w:r>
      <w:r w:rsidRPr="00651A00">
        <w:rPr>
          <w:rFonts w:cs="Courier New"/>
          <w:sz w:val="24"/>
          <w:szCs w:val="24"/>
        </w:rPr>
        <w:tab/>
        <w:t xml:space="preserve">Beckett K, Nyrop K, Pfingst L. Race, Drugs, and Policing: Understanding Disparities in Drug Delivery Arrests. </w:t>
      </w:r>
      <w:r w:rsidRPr="00651A00">
        <w:rPr>
          <w:rFonts w:cs="Courier New"/>
          <w:i/>
          <w:iCs/>
          <w:sz w:val="24"/>
          <w:szCs w:val="24"/>
        </w:rPr>
        <w:t>Criminology</w:t>
      </w:r>
      <w:r w:rsidRPr="00651A00">
        <w:rPr>
          <w:rFonts w:cs="Courier New"/>
          <w:sz w:val="24"/>
          <w:szCs w:val="24"/>
        </w:rPr>
        <w:t>. 2006;44(1):105-137. doi:10.1111/j.1745-9125.2006.00044.x.</w:t>
      </w:r>
    </w:p>
    <w:p w14:paraId="50C019B8" w14:textId="77777777" w:rsidR="00732AC9" w:rsidRPr="00651A00" w:rsidRDefault="00732AC9" w:rsidP="00732AC9">
      <w:pPr>
        <w:pStyle w:val="Bibliography"/>
        <w:rPr>
          <w:rFonts w:cs="Courier New"/>
          <w:sz w:val="24"/>
          <w:szCs w:val="24"/>
        </w:rPr>
      </w:pPr>
      <w:r w:rsidRPr="00651A00">
        <w:rPr>
          <w:rFonts w:cs="Courier New"/>
          <w:sz w:val="24"/>
          <w:szCs w:val="24"/>
        </w:rPr>
        <w:t xml:space="preserve">13. </w:t>
      </w:r>
      <w:r w:rsidRPr="00651A00">
        <w:rPr>
          <w:rFonts w:cs="Courier New"/>
          <w:sz w:val="24"/>
          <w:szCs w:val="24"/>
        </w:rPr>
        <w:tab/>
        <w:t xml:space="preserve">Taylor K-Y. </w:t>
      </w:r>
      <w:r w:rsidRPr="00651A00">
        <w:rPr>
          <w:rFonts w:cs="Courier New"/>
          <w:i/>
          <w:iCs/>
          <w:sz w:val="24"/>
          <w:szCs w:val="24"/>
        </w:rPr>
        <w:t>From #Blacklivesmatter to Black Liberation</w:t>
      </w:r>
      <w:r w:rsidRPr="00651A00">
        <w:rPr>
          <w:rFonts w:cs="Courier New"/>
          <w:sz w:val="24"/>
          <w:szCs w:val="24"/>
        </w:rPr>
        <w:t>. Chicago, IL: Haymarket Books; 2016. http://books.google.com/books?hl=en&amp;lr=&amp;id=kB6GCwAAQBAJ&amp;oi=fnd&amp;pg=PP1&amp;dq=info:yeks29K_9EsJ:scholar.google.com&amp;ots=7nFWOwQAmI&amp;sig=AoZajxVueZ3-TeIrHroAbuKY-WE.</w:t>
      </w:r>
    </w:p>
    <w:p w14:paraId="74A79011" w14:textId="77777777" w:rsidR="00732AC9" w:rsidRPr="00651A00" w:rsidRDefault="00732AC9" w:rsidP="00732AC9">
      <w:pPr>
        <w:pStyle w:val="Bibliography"/>
        <w:rPr>
          <w:rFonts w:cs="Courier New"/>
          <w:sz w:val="24"/>
          <w:szCs w:val="24"/>
        </w:rPr>
      </w:pPr>
      <w:r w:rsidRPr="00651A00">
        <w:rPr>
          <w:rFonts w:cs="Courier New"/>
          <w:sz w:val="24"/>
          <w:szCs w:val="24"/>
        </w:rPr>
        <w:t xml:space="preserve">14. </w:t>
      </w:r>
      <w:r w:rsidRPr="00651A00">
        <w:rPr>
          <w:rFonts w:cs="Courier New"/>
          <w:sz w:val="24"/>
          <w:szCs w:val="24"/>
        </w:rPr>
        <w:tab/>
        <w:t xml:space="preserve">Losier T. “The Public Does Not Believe the Police Can Police Themselves”: The Mayoral Administration of Harold Washington and the Problem of Police Impunity. </w:t>
      </w:r>
      <w:r w:rsidRPr="00651A00">
        <w:rPr>
          <w:rFonts w:cs="Courier New"/>
          <w:i/>
          <w:iCs/>
          <w:sz w:val="24"/>
          <w:szCs w:val="24"/>
        </w:rPr>
        <w:t>J Urban Hist</w:t>
      </w:r>
      <w:r w:rsidRPr="00651A00">
        <w:rPr>
          <w:rFonts w:cs="Courier New"/>
          <w:sz w:val="24"/>
          <w:szCs w:val="24"/>
        </w:rPr>
        <w:t>. May 2017:0096144217705490. doi:10.1177/0096144217705490.</w:t>
      </w:r>
    </w:p>
    <w:p w14:paraId="5B4ECF6A" w14:textId="77777777" w:rsidR="00732AC9" w:rsidRPr="00651A00" w:rsidRDefault="00732AC9" w:rsidP="00732AC9">
      <w:pPr>
        <w:pStyle w:val="Bibliography"/>
        <w:rPr>
          <w:rFonts w:cs="Courier New"/>
          <w:sz w:val="24"/>
          <w:szCs w:val="24"/>
        </w:rPr>
      </w:pPr>
      <w:r w:rsidRPr="00651A00">
        <w:rPr>
          <w:rFonts w:cs="Courier New"/>
          <w:sz w:val="24"/>
          <w:szCs w:val="24"/>
        </w:rPr>
        <w:t xml:space="preserve">15. </w:t>
      </w:r>
      <w:r w:rsidRPr="00651A00">
        <w:rPr>
          <w:rFonts w:cs="Courier New"/>
          <w:sz w:val="24"/>
          <w:szCs w:val="24"/>
        </w:rPr>
        <w:tab/>
        <w:t xml:space="preserve">DeGue S, Fowler KA, Calkins C. Deaths Due to Use of Lethal Force by Law Enforcement: Findings From the National Violent Death Reporting System, 17 U.S. States, 2009–2012. </w:t>
      </w:r>
      <w:r w:rsidRPr="00651A00">
        <w:rPr>
          <w:rFonts w:cs="Courier New"/>
          <w:i/>
          <w:iCs/>
          <w:sz w:val="24"/>
          <w:szCs w:val="24"/>
        </w:rPr>
        <w:t>Am J Prev Med</w:t>
      </w:r>
      <w:r w:rsidRPr="00651A00">
        <w:rPr>
          <w:rFonts w:cs="Courier New"/>
          <w:sz w:val="24"/>
          <w:szCs w:val="24"/>
        </w:rPr>
        <w:t>. 2016;51(5, Supplement 3):S173-S187. doi:10.1016/j.amepre.2016.08.027.</w:t>
      </w:r>
    </w:p>
    <w:p w14:paraId="7977FD6E" w14:textId="77777777" w:rsidR="00732AC9" w:rsidRPr="00651A00" w:rsidRDefault="00732AC9" w:rsidP="00732AC9">
      <w:pPr>
        <w:pStyle w:val="Bibliography"/>
        <w:rPr>
          <w:rFonts w:cs="Courier New"/>
          <w:sz w:val="24"/>
          <w:szCs w:val="24"/>
        </w:rPr>
      </w:pPr>
      <w:r w:rsidRPr="00651A00">
        <w:rPr>
          <w:rFonts w:cs="Courier New"/>
          <w:sz w:val="24"/>
          <w:szCs w:val="24"/>
        </w:rPr>
        <w:t xml:space="preserve">16. </w:t>
      </w:r>
      <w:r w:rsidRPr="00651A00">
        <w:rPr>
          <w:rFonts w:cs="Courier New"/>
          <w:sz w:val="24"/>
          <w:szCs w:val="24"/>
        </w:rPr>
        <w:tab/>
        <w:t xml:space="preserve">Miller TR, Lawrence BA, Carlson NN, et al. Perils of police action: a cautionary tale from US data sets. </w:t>
      </w:r>
      <w:r w:rsidRPr="00651A00">
        <w:rPr>
          <w:rFonts w:cs="Courier New"/>
          <w:i/>
          <w:iCs/>
          <w:sz w:val="24"/>
          <w:szCs w:val="24"/>
        </w:rPr>
        <w:t>Inj Prev</w:t>
      </w:r>
      <w:r w:rsidRPr="00651A00">
        <w:rPr>
          <w:rFonts w:cs="Courier New"/>
          <w:sz w:val="24"/>
          <w:szCs w:val="24"/>
        </w:rPr>
        <w:t>. 2017;23(1):27-32. doi:10.1136/injuryprev-2016-042023.</w:t>
      </w:r>
    </w:p>
    <w:p w14:paraId="0B4262B2" w14:textId="77777777" w:rsidR="00732AC9" w:rsidRPr="00651A00" w:rsidRDefault="00732AC9" w:rsidP="00732AC9">
      <w:pPr>
        <w:pStyle w:val="Bibliography"/>
        <w:rPr>
          <w:rFonts w:cs="Courier New"/>
          <w:sz w:val="24"/>
          <w:szCs w:val="24"/>
        </w:rPr>
      </w:pPr>
      <w:r w:rsidRPr="00651A00">
        <w:rPr>
          <w:rFonts w:cs="Courier New"/>
          <w:sz w:val="24"/>
          <w:szCs w:val="24"/>
        </w:rPr>
        <w:t xml:space="preserve">17. </w:t>
      </w:r>
      <w:r w:rsidRPr="00651A00">
        <w:rPr>
          <w:rFonts w:cs="Courier New"/>
          <w:sz w:val="24"/>
          <w:szCs w:val="24"/>
        </w:rPr>
        <w:tab/>
        <w:t xml:space="preserve">Ross CT. A Multi-Level Bayesian Analysis of Racial Bias in Police Shootings at the County-Level in the United States, 2011–2014. </w:t>
      </w:r>
      <w:r w:rsidRPr="00651A00">
        <w:rPr>
          <w:rFonts w:cs="Courier New"/>
          <w:i/>
          <w:iCs/>
          <w:sz w:val="24"/>
          <w:szCs w:val="24"/>
        </w:rPr>
        <w:t>PLOS ONE</w:t>
      </w:r>
      <w:r w:rsidRPr="00651A00">
        <w:rPr>
          <w:rFonts w:cs="Courier New"/>
          <w:sz w:val="24"/>
          <w:szCs w:val="24"/>
        </w:rPr>
        <w:t>. 2015;10(11):e0141854. doi:10.1371/journal.pone.0141854.</w:t>
      </w:r>
    </w:p>
    <w:p w14:paraId="0CD0F25A" w14:textId="77777777" w:rsidR="00732AC9" w:rsidRPr="00651A00" w:rsidRDefault="00732AC9" w:rsidP="00732AC9">
      <w:pPr>
        <w:pStyle w:val="Bibliography"/>
        <w:rPr>
          <w:rFonts w:cs="Courier New"/>
          <w:sz w:val="24"/>
          <w:szCs w:val="24"/>
        </w:rPr>
      </w:pPr>
      <w:r w:rsidRPr="00651A00">
        <w:rPr>
          <w:rFonts w:cs="Courier New"/>
          <w:sz w:val="24"/>
          <w:szCs w:val="24"/>
        </w:rPr>
        <w:lastRenderedPageBreak/>
        <w:t xml:space="preserve">18. </w:t>
      </w:r>
      <w:r w:rsidRPr="00651A00">
        <w:rPr>
          <w:rFonts w:cs="Courier New"/>
          <w:sz w:val="24"/>
          <w:szCs w:val="24"/>
        </w:rPr>
        <w:tab/>
        <w:t xml:space="preserve">Barker V. </w:t>
      </w:r>
      <w:r w:rsidRPr="00651A00">
        <w:rPr>
          <w:rFonts w:cs="Courier New"/>
          <w:i/>
          <w:iCs/>
          <w:sz w:val="24"/>
          <w:szCs w:val="24"/>
        </w:rPr>
        <w:t>The Politics of Imprisonment: How the Democratic Process Shapes the Way America Punishes Offenders</w:t>
      </w:r>
      <w:r w:rsidRPr="00651A00">
        <w:rPr>
          <w:rFonts w:cs="Courier New"/>
          <w:sz w:val="24"/>
          <w:szCs w:val="24"/>
        </w:rPr>
        <w:t>. New York, NY: Oxford University Press; 2009.</w:t>
      </w:r>
    </w:p>
    <w:p w14:paraId="46EE1633" w14:textId="77777777" w:rsidR="00732AC9" w:rsidRPr="00651A00" w:rsidRDefault="00732AC9" w:rsidP="00732AC9">
      <w:pPr>
        <w:pStyle w:val="Bibliography"/>
        <w:rPr>
          <w:rFonts w:cs="Courier New"/>
          <w:sz w:val="24"/>
          <w:szCs w:val="24"/>
        </w:rPr>
      </w:pPr>
      <w:r w:rsidRPr="00651A00">
        <w:rPr>
          <w:rFonts w:cs="Courier New"/>
          <w:sz w:val="24"/>
          <w:szCs w:val="24"/>
        </w:rPr>
        <w:t xml:space="preserve">19. </w:t>
      </w:r>
      <w:r w:rsidRPr="00651A00">
        <w:rPr>
          <w:rFonts w:cs="Courier New"/>
          <w:sz w:val="24"/>
          <w:szCs w:val="24"/>
        </w:rPr>
        <w:tab/>
        <w:t xml:space="preserve">Planty M, Burch AM, Banks D, Couzens L, Blanton C, Cribb D. </w:t>
      </w:r>
      <w:r w:rsidRPr="00651A00">
        <w:rPr>
          <w:rFonts w:cs="Courier New"/>
          <w:i/>
          <w:iCs/>
          <w:sz w:val="24"/>
          <w:szCs w:val="24"/>
        </w:rPr>
        <w:t>Arrest-Related Deaths Program: Data Quality Profile</w:t>
      </w:r>
      <w:r w:rsidRPr="00651A00">
        <w:rPr>
          <w:rFonts w:cs="Courier New"/>
          <w:sz w:val="24"/>
          <w:szCs w:val="24"/>
        </w:rPr>
        <w:t>. Washington, DC: U.S. Department of Justice, Office of Justice Programs, Bureau of Justice Statistics; 2015. https://www.publicsafety.gc.ca/lbrr/archives/cnmcs-plcng/cn33640-eng.pdf.</w:t>
      </w:r>
    </w:p>
    <w:p w14:paraId="36D68283" w14:textId="77777777" w:rsidR="00732AC9" w:rsidRPr="00651A00" w:rsidRDefault="00732AC9" w:rsidP="00732AC9">
      <w:pPr>
        <w:pStyle w:val="Bibliography"/>
        <w:rPr>
          <w:rFonts w:cs="Courier New"/>
          <w:sz w:val="24"/>
          <w:szCs w:val="24"/>
        </w:rPr>
      </w:pPr>
      <w:r w:rsidRPr="00651A00">
        <w:rPr>
          <w:rFonts w:cs="Courier New"/>
          <w:sz w:val="24"/>
          <w:szCs w:val="24"/>
        </w:rPr>
        <w:t xml:space="preserve">20. </w:t>
      </w:r>
      <w:r w:rsidRPr="00651A00">
        <w:rPr>
          <w:rFonts w:cs="Courier New"/>
          <w:sz w:val="24"/>
          <w:szCs w:val="24"/>
        </w:rPr>
        <w:tab/>
        <w:t xml:space="preserve">Klinger D, Rosenfeld R, Isom D, Deckard M. Race, Crime, and the Micro-Ecology of Deadly Force. </w:t>
      </w:r>
      <w:r w:rsidRPr="00651A00">
        <w:rPr>
          <w:rFonts w:cs="Courier New"/>
          <w:i/>
          <w:iCs/>
          <w:sz w:val="24"/>
          <w:szCs w:val="24"/>
        </w:rPr>
        <w:t>Criminol Public Policy</w:t>
      </w:r>
      <w:r w:rsidRPr="00651A00">
        <w:rPr>
          <w:rFonts w:cs="Courier New"/>
          <w:sz w:val="24"/>
          <w:szCs w:val="24"/>
        </w:rPr>
        <w:t>. 2016;15(1):193-222. doi:10.1111/1745-9133.12174.</w:t>
      </w:r>
    </w:p>
    <w:p w14:paraId="5E59A937" w14:textId="77777777" w:rsidR="00732AC9" w:rsidRPr="00651A00" w:rsidRDefault="00732AC9" w:rsidP="00732AC9">
      <w:pPr>
        <w:pStyle w:val="Bibliography"/>
        <w:rPr>
          <w:rFonts w:cs="Courier New"/>
          <w:sz w:val="24"/>
          <w:szCs w:val="24"/>
        </w:rPr>
      </w:pPr>
      <w:r w:rsidRPr="00651A00">
        <w:rPr>
          <w:rFonts w:cs="Courier New"/>
          <w:sz w:val="24"/>
          <w:szCs w:val="24"/>
        </w:rPr>
        <w:t xml:space="preserve">21. </w:t>
      </w:r>
      <w:r w:rsidRPr="00651A00">
        <w:rPr>
          <w:rFonts w:cs="Courier New"/>
          <w:sz w:val="24"/>
          <w:szCs w:val="24"/>
        </w:rPr>
        <w:tab/>
        <w:t xml:space="preserve">Feldman JM, Chen JT, Waterman PD, Krieger N. Temporal Trends and Racial/Ethnic Inequalities for Legal Intervention Injuries Treated in Emergency Departments: US Men and Women Age 15–34, 2001–2014. </w:t>
      </w:r>
      <w:r w:rsidRPr="00651A00">
        <w:rPr>
          <w:rFonts w:cs="Courier New"/>
          <w:i/>
          <w:iCs/>
          <w:sz w:val="24"/>
          <w:szCs w:val="24"/>
        </w:rPr>
        <w:t>J Urban Health</w:t>
      </w:r>
      <w:r w:rsidRPr="00651A00">
        <w:rPr>
          <w:rFonts w:cs="Courier New"/>
          <w:sz w:val="24"/>
          <w:szCs w:val="24"/>
        </w:rPr>
        <w:t>. 2016;93(5):797-807. doi:10.1007/s11524-016-0076-3.</w:t>
      </w:r>
    </w:p>
    <w:p w14:paraId="30BD83B7" w14:textId="77777777" w:rsidR="00732AC9" w:rsidRPr="00651A00" w:rsidRDefault="00732AC9" w:rsidP="00732AC9">
      <w:pPr>
        <w:pStyle w:val="Bibliography"/>
        <w:rPr>
          <w:rFonts w:cs="Courier New"/>
          <w:sz w:val="24"/>
          <w:szCs w:val="24"/>
        </w:rPr>
      </w:pPr>
      <w:r w:rsidRPr="00651A00">
        <w:rPr>
          <w:rFonts w:cs="Courier New"/>
          <w:sz w:val="24"/>
          <w:szCs w:val="24"/>
        </w:rPr>
        <w:t xml:space="preserve">22. </w:t>
      </w:r>
      <w:r w:rsidRPr="00651A00">
        <w:rPr>
          <w:rFonts w:cs="Courier New"/>
          <w:sz w:val="24"/>
          <w:szCs w:val="24"/>
        </w:rPr>
        <w:tab/>
        <w:t xml:space="preserve">Kaufman EJ, Karp DN, Delgado MK. US Emergency Department Encounters for Law Enforcement–Associated Injury, 2006-2012. </w:t>
      </w:r>
      <w:r w:rsidRPr="00651A00">
        <w:rPr>
          <w:rFonts w:cs="Courier New"/>
          <w:i/>
          <w:iCs/>
          <w:sz w:val="24"/>
          <w:szCs w:val="24"/>
        </w:rPr>
        <w:t>JAMA Surg</w:t>
      </w:r>
      <w:r w:rsidRPr="00651A00">
        <w:rPr>
          <w:rFonts w:cs="Courier New"/>
          <w:sz w:val="24"/>
          <w:szCs w:val="24"/>
        </w:rPr>
        <w:t>. April 2017. doi:10.1001/jamasurg.2017.0574.</w:t>
      </w:r>
    </w:p>
    <w:p w14:paraId="7172CA0F" w14:textId="77777777" w:rsidR="00732AC9" w:rsidRPr="00651A00" w:rsidRDefault="00732AC9" w:rsidP="00732AC9">
      <w:pPr>
        <w:pStyle w:val="Bibliography"/>
        <w:rPr>
          <w:rFonts w:cs="Courier New"/>
          <w:sz w:val="24"/>
          <w:szCs w:val="24"/>
        </w:rPr>
      </w:pPr>
      <w:r w:rsidRPr="00651A00">
        <w:rPr>
          <w:rFonts w:cs="Courier New"/>
          <w:sz w:val="24"/>
          <w:szCs w:val="24"/>
        </w:rPr>
        <w:t xml:space="preserve">23. </w:t>
      </w:r>
      <w:r w:rsidRPr="00651A00">
        <w:rPr>
          <w:rFonts w:cs="Courier New"/>
          <w:sz w:val="24"/>
          <w:szCs w:val="24"/>
        </w:rPr>
        <w:tab/>
        <w:t xml:space="preserve">Barber C, Azrael D, Cohen A, et al. Homicides by Police: Comparing Counts From the National Violent Death Reporting System, Vital Statistics, and Supplementary Homicide Reports. </w:t>
      </w:r>
      <w:r w:rsidRPr="00651A00">
        <w:rPr>
          <w:rFonts w:cs="Courier New"/>
          <w:i/>
          <w:iCs/>
          <w:sz w:val="24"/>
          <w:szCs w:val="24"/>
        </w:rPr>
        <w:t>Am J Public Health</w:t>
      </w:r>
      <w:r w:rsidRPr="00651A00">
        <w:rPr>
          <w:rFonts w:cs="Courier New"/>
          <w:sz w:val="24"/>
          <w:szCs w:val="24"/>
        </w:rPr>
        <w:t>. 2016;106(5):922-927. doi:10.2105/AJPH.2016.303074.</w:t>
      </w:r>
    </w:p>
    <w:p w14:paraId="5BBEA5B2" w14:textId="77777777" w:rsidR="00732AC9" w:rsidRPr="00651A00" w:rsidRDefault="00732AC9" w:rsidP="00732AC9">
      <w:pPr>
        <w:pStyle w:val="Bibliography"/>
        <w:rPr>
          <w:rFonts w:cs="Courier New"/>
          <w:sz w:val="24"/>
          <w:szCs w:val="24"/>
        </w:rPr>
      </w:pPr>
      <w:r w:rsidRPr="00651A00">
        <w:rPr>
          <w:rFonts w:cs="Courier New"/>
          <w:sz w:val="24"/>
          <w:szCs w:val="24"/>
        </w:rPr>
        <w:t xml:space="preserve">24. </w:t>
      </w:r>
      <w:r w:rsidRPr="00651A00">
        <w:rPr>
          <w:rFonts w:cs="Courier New"/>
          <w:sz w:val="24"/>
          <w:szCs w:val="24"/>
        </w:rPr>
        <w:tab/>
        <w:t xml:space="preserve">Banks D, Ruddle P, Kennedy E, Planty M. </w:t>
      </w:r>
      <w:r w:rsidRPr="00651A00">
        <w:rPr>
          <w:rFonts w:cs="Courier New"/>
          <w:i/>
          <w:iCs/>
          <w:sz w:val="24"/>
          <w:szCs w:val="24"/>
        </w:rPr>
        <w:t>Arrest-Related Deaths Program Redesign Study, 2015-216: Preliminary Findings</w:t>
      </w:r>
      <w:r w:rsidRPr="00651A00">
        <w:rPr>
          <w:rFonts w:cs="Courier New"/>
          <w:sz w:val="24"/>
          <w:szCs w:val="24"/>
        </w:rPr>
        <w:t>. Washington, DC: U.S. Department of Justice, Office of Justice Programs, Bureau of Justice Statistics; 2016. https://www.bjs.gov/content/pub/pdf/ardprs1516pf.pdf. Accessed May 8, 2017.</w:t>
      </w:r>
    </w:p>
    <w:p w14:paraId="3BE78E6F" w14:textId="77777777" w:rsidR="00732AC9" w:rsidRPr="00651A00" w:rsidRDefault="00732AC9" w:rsidP="00732AC9">
      <w:pPr>
        <w:pStyle w:val="Bibliography"/>
        <w:rPr>
          <w:rFonts w:cs="Courier New"/>
          <w:sz w:val="24"/>
          <w:szCs w:val="24"/>
        </w:rPr>
      </w:pPr>
      <w:r w:rsidRPr="00651A00">
        <w:rPr>
          <w:rFonts w:cs="Courier New"/>
          <w:sz w:val="24"/>
          <w:szCs w:val="24"/>
        </w:rPr>
        <w:t xml:space="preserve">25. </w:t>
      </w:r>
      <w:r w:rsidRPr="00651A00">
        <w:rPr>
          <w:rFonts w:cs="Courier New"/>
          <w:sz w:val="24"/>
          <w:szCs w:val="24"/>
        </w:rPr>
        <w:tab/>
        <w:t xml:space="preserve">Ruggles SJ, Alexander JT, Genadek K, Goeken R, Schroeder MB, Sobek M. </w:t>
      </w:r>
      <w:r w:rsidRPr="00651A00">
        <w:rPr>
          <w:rFonts w:cs="Courier New"/>
          <w:i/>
          <w:iCs/>
          <w:sz w:val="24"/>
          <w:szCs w:val="24"/>
        </w:rPr>
        <w:t>Integrated Public Use Microdata Series: Version 5.0 [Machine-Readable Database]</w:t>
      </w:r>
      <w:r w:rsidRPr="00651A00">
        <w:rPr>
          <w:rFonts w:cs="Courier New"/>
          <w:sz w:val="24"/>
          <w:szCs w:val="24"/>
        </w:rPr>
        <w:t>. Minneapolis, MN: University of Minnesota; 2010.</w:t>
      </w:r>
    </w:p>
    <w:p w14:paraId="3D4FF9F6" w14:textId="77777777" w:rsidR="00732AC9" w:rsidRPr="00651A00" w:rsidRDefault="00732AC9" w:rsidP="00732AC9">
      <w:pPr>
        <w:pStyle w:val="Bibliography"/>
        <w:rPr>
          <w:rFonts w:cs="Courier New"/>
          <w:sz w:val="24"/>
          <w:szCs w:val="24"/>
        </w:rPr>
      </w:pPr>
      <w:r w:rsidRPr="00651A00">
        <w:rPr>
          <w:rFonts w:cs="Courier New"/>
          <w:sz w:val="24"/>
          <w:szCs w:val="24"/>
        </w:rPr>
        <w:t xml:space="preserve">26. </w:t>
      </w:r>
      <w:r w:rsidRPr="00651A00">
        <w:rPr>
          <w:rFonts w:cs="Courier New"/>
          <w:sz w:val="24"/>
          <w:szCs w:val="24"/>
        </w:rPr>
        <w:tab/>
        <w:t xml:space="preserve">Imai K, Khanna K. Improving ecological inference by predicting individual ethnicity from voter registration records. </w:t>
      </w:r>
      <w:r w:rsidRPr="00651A00">
        <w:rPr>
          <w:rFonts w:cs="Courier New"/>
          <w:i/>
          <w:iCs/>
          <w:sz w:val="24"/>
          <w:szCs w:val="24"/>
        </w:rPr>
        <w:t>Polit Anal</w:t>
      </w:r>
      <w:r w:rsidRPr="00651A00">
        <w:rPr>
          <w:rFonts w:cs="Courier New"/>
          <w:sz w:val="24"/>
          <w:szCs w:val="24"/>
        </w:rPr>
        <w:t>. 2016;24(2):263–272.</w:t>
      </w:r>
    </w:p>
    <w:p w14:paraId="403530B4" w14:textId="77777777" w:rsidR="007B5DA5" w:rsidRPr="00113E63" w:rsidRDefault="006A26AC">
      <w:pPr>
        <w:rPr>
          <w:rFonts w:cs="Courier New"/>
          <w:b/>
          <w:sz w:val="24"/>
          <w:szCs w:val="24"/>
        </w:rPr>
      </w:pPr>
      <w:r w:rsidRPr="00113E63">
        <w:rPr>
          <w:rFonts w:cs="Courier New"/>
          <w:b/>
          <w:sz w:val="24"/>
          <w:szCs w:val="24"/>
        </w:rPr>
        <w:fldChar w:fldCharType="end"/>
      </w:r>
      <w:r w:rsidR="007B5DA5" w:rsidRPr="00113E63">
        <w:rPr>
          <w:rFonts w:cs="Courier New"/>
          <w:b/>
          <w:sz w:val="24"/>
          <w:szCs w:val="24"/>
        </w:rPr>
        <w:br w:type="page"/>
      </w:r>
    </w:p>
    <w:p w14:paraId="539A372A" w14:textId="77777777" w:rsidR="00336093" w:rsidRPr="00113E63" w:rsidRDefault="00336093" w:rsidP="00113E63">
      <w:pPr>
        <w:pStyle w:val="Heading2"/>
        <w:rPr>
          <w:rFonts w:cs="Courier New"/>
          <w:sz w:val="24"/>
          <w:szCs w:val="24"/>
        </w:rPr>
      </w:pPr>
      <w:r w:rsidRPr="00113E63">
        <w:rPr>
          <w:rFonts w:cs="Courier New"/>
          <w:sz w:val="24"/>
          <w:szCs w:val="24"/>
        </w:rPr>
        <w:lastRenderedPageBreak/>
        <w:t>Appendix</w:t>
      </w:r>
    </w:p>
    <w:p w14:paraId="0576E50D" w14:textId="77777777" w:rsidR="00336093" w:rsidRPr="00113E63" w:rsidRDefault="00336093" w:rsidP="00FD189F">
      <w:pPr>
        <w:spacing w:line="240" w:lineRule="auto"/>
        <w:rPr>
          <w:rFonts w:cs="Courier New"/>
          <w:sz w:val="24"/>
          <w:szCs w:val="24"/>
        </w:rPr>
      </w:pPr>
    </w:p>
    <w:tbl>
      <w:tblPr>
        <w:tblStyle w:val="TableGridLight"/>
        <w:tblW w:w="0" w:type="auto"/>
        <w:tblLook w:val="04A0" w:firstRow="1" w:lastRow="0" w:firstColumn="1" w:lastColumn="0" w:noHBand="0" w:noVBand="1"/>
      </w:tblPr>
      <w:tblGrid>
        <w:gridCol w:w="4675"/>
        <w:gridCol w:w="4675"/>
      </w:tblGrid>
      <w:tr w:rsidR="00336093" w:rsidRPr="00651A00" w14:paraId="088C902B" w14:textId="77777777" w:rsidTr="00A03543">
        <w:tc>
          <w:tcPr>
            <w:tcW w:w="9350" w:type="dxa"/>
            <w:gridSpan w:val="2"/>
          </w:tcPr>
          <w:p w14:paraId="3D3DD7CC" w14:textId="77777777" w:rsidR="00336093" w:rsidRPr="00113E63" w:rsidRDefault="00336093" w:rsidP="00113E63">
            <w:pPr>
              <w:pStyle w:val="NoSpacing"/>
              <w:rPr>
                <w:rFonts w:cs="Courier New"/>
                <w:sz w:val="24"/>
                <w:szCs w:val="24"/>
              </w:rPr>
            </w:pPr>
            <w:r w:rsidRPr="00113E63">
              <w:rPr>
                <w:rFonts w:cs="Courier New"/>
                <w:sz w:val="24"/>
                <w:szCs w:val="24"/>
              </w:rPr>
              <w:t>Appendix Table 1. States in Census Divisions</w:t>
            </w:r>
          </w:p>
        </w:tc>
      </w:tr>
      <w:tr w:rsidR="00336093" w:rsidRPr="00651A00" w14:paraId="7E4D3F48" w14:textId="77777777" w:rsidTr="00A03543">
        <w:tc>
          <w:tcPr>
            <w:tcW w:w="4675" w:type="dxa"/>
          </w:tcPr>
          <w:p w14:paraId="13837A0C" w14:textId="77777777" w:rsidR="00336093" w:rsidRPr="00113E63" w:rsidRDefault="00336093" w:rsidP="00113E63">
            <w:pPr>
              <w:pStyle w:val="NoSpacing"/>
              <w:rPr>
                <w:rFonts w:cs="Courier New"/>
                <w:sz w:val="24"/>
                <w:szCs w:val="24"/>
              </w:rPr>
            </w:pPr>
            <w:r w:rsidRPr="00113E63">
              <w:rPr>
                <w:rFonts w:cs="Courier New"/>
                <w:sz w:val="24"/>
                <w:szCs w:val="24"/>
              </w:rPr>
              <w:t>Division Name</w:t>
            </w:r>
          </w:p>
        </w:tc>
        <w:tc>
          <w:tcPr>
            <w:tcW w:w="4675" w:type="dxa"/>
          </w:tcPr>
          <w:p w14:paraId="35EDC938" w14:textId="77777777" w:rsidR="00336093" w:rsidRPr="00113E63" w:rsidRDefault="00336093" w:rsidP="00113E63">
            <w:pPr>
              <w:pStyle w:val="NoSpacing"/>
              <w:rPr>
                <w:rFonts w:cs="Courier New"/>
                <w:sz w:val="24"/>
                <w:szCs w:val="24"/>
              </w:rPr>
            </w:pPr>
            <w:r w:rsidRPr="00113E63">
              <w:rPr>
                <w:rFonts w:cs="Courier New"/>
                <w:sz w:val="24"/>
                <w:szCs w:val="24"/>
              </w:rPr>
              <w:t>States Included</w:t>
            </w:r>
          </w:p>
        </w:tc>
      </w:tr>
      <w:tr w:rsidR="00336093" w:rsidRPr="00651A00" w14:paraId="126EB8CB" w14:textId="77777777" w:rsidTr="00A03543">
        <w:tc>
          <w:tcPr>
            <w:tcW w:w="4675" w:type="dxa"/>
          </w:tcPr>
          <w:p w14:paraId="7481BA78" w14:textId="77777777" w:rsidR="00336093" w:rsidRPr="00113E63" w:rsidRDefault="00336093" w:rsidP="00113E63">
            <w:pPr>
              <w:pStyle w:val="NoSpacing"/>
              <w:rPr>
                <w:rFonts w:cs="Courier New"/>
                <w:sz w:val="24"/>
                <w:szCs w:val="24"/>
              </w:rPr>
            </w:pPr>
            <w:r w:rsidRPr="00113E63">
              <w:rPr>
                <w:rFonts w:cs="Courier New"/>
                <w:sz w:val="24"/>
                <w:szCs w:val="24"/>
              </w:rPr>
              <w:t>East North Central</w:t>
            </w:r>
          </w:p>
        </w:tc>
        <w:tc>
          <w:tcPr>
            <w:tcW w:w="4675" w:type="dxa"/>
          </w:tcPr>
          <w:p w14:paraId="2FDB7D9D" w14:textId="77777777" w:rsidR="00336093" w:rsidRPr="00113E63" w:rsidRDefault="00336093" w:rsidP="00113E63">
            <w:pPr>
              <w:pStyle w:val="NoSpacing"/>
              <w:rPr>
                <w:rFonts w:cs="Courier New"/>
                <w:sz w:val="24"/>
                <w:szCs w:val="24"/>
              </w:rPr>
            </w:pPr>
            <w:r w:rsidRPr="00113E63">
              <w:rPr>
                <w:rFonts w:cs="Courier New"/>
                <w:sz w:val="24"/>
                <w:szCs w:val="24"/>
              </w:rPr>
              <w:t>IL, IN, OH, MI, WI</w:t>
            </w:r>
          </w:p>
        </w:tc>
      </w:tr>
      <w:tr w:rsidR="00336093" w:rsidRPr="00651A00" w14:paraId="33B6BEBF" w14:textId="77777777" w:rsidTr="00A03543">
        <w:tc>
          <w:tcPr>
            <w:tcW w:w="4675" w:type="dxa"/>
          </w:tcPr>
          <w:p w14:paraId="3CB40589" w14:textId="77777777" w:rsidR="00336093" w:rsidRPr="00113E63" w:rsidRDefault="00336093" w:rsidP="00113E63">
            <w:pPr>
              <w:pStyle w:val="NoSpacing"/>
              <w:rPr>
                <w:rFonts w:cs="Courier New"/>
                <w:sz w:val="24"/>
                <w:szCs w:val="24"/>
              </w:rPr>
            </w:pPr>
            <w:r w:rsidRPr="00113E63">
              <w:rPr>
                <w:rFonts w:cs="Courier New"/>
                <w:sz w:val="24"/>
                <w:szCs w:val="24"/>
              </w:rPr>
              <w:t>East South Central</w:t>
            </w:r>
          </w:p>
        </w:tc>
        <w:tc>
          <w:tcPr>
            <w:tcW w:w="4675" w:type="dxa"/>
          </w:tcPr>
          <w:p w14:paraId="61451EAD" w14:textId="77777777" w:rsidR="00336093" w:rsidRPr="00113E63" w:rsidRDefault="00336093" w:rsidP="00113E63">
            <w:pPr>
              <w:pStyle w:val="NoSpacing"/>
              <w:rPr>
                <w:rFonts w:cs="Courier New"/>
                <w:sz w:val="24"/>
                <w:szCs w:val="24"/>
              </w:rPr>
            </w:pPr>
            <w:r w:rsidRPr="00113E63">
              <w:rPr>
                <w:rFonts w:cs="Courier New"/>
                <w:sz w:val="24"/>
                <w:szCs w:val="24"/>
              </w:rPr>
              <w:t>AL, KY, MS, TN</w:t>
            </w:r>
          </w:p>
        </w:tc>
      </w:tr>
      <w:tr w:rsidR="00336093" w:rsidRPr="00651A00" w14:paraId="3F8F9BE8" w14:textId="77777777" w:rsidTr="00A03543">
        <w:tc>
          <w:tcPr>
            <w:tcW w:w="4675" w:type="dxa"/>
          </w:tcPr>
          <w:p w14:paraId="04C06E72" w14:textId="77777777" w:rsidR="00336093" w:rsidRPr="00113E63" w:rsidRDefault="00336093" w:rsidP="00113E63">
            <w:pPr>
              <w:pStyle w:val="NoSpacing"/>
              <w:rPr>
                <w:rFonts w:cs="Courier New"/>
                <w:sz w:val="24"/>
                <w:szCs w:val="24"/>
              </w:rPr>
            </w:pPr>
            <w:r w:rsidRPr="00113E63">
              <w:rPr>
                <w:rFonts w:cs="Courier New"/>
                <w:sz w:val="24"/>
                <w:szCs w:val="24"/>
              </w:rPr>
              <w:t>Middle Atlantic</w:t>
            </w:r>
          </w:p>
        </w:tc>
        <w:tc>
          <w:tcPr>
            <w:tcW w:w="4675" w:type="dxa"/>
          </w:tcPr>
          <w:p w14:paraId="6559C2B6" w14:textId="77777777" w:rsidR="00336093" w:rsidRPr="00113E63" w:rsidRDefault="00336093" w:rsidP="00113E63">
            <w:pPr>
              <w:pStyle w:val="NoSpacing"/>
              <w:rPr>
                <w:rFonts w:cs="Courier New"/>
                <w:sz w:val="24"/>
                <w:szCs w:val="24"/>
              </w:rPr>
            </w:pPr>
            <w:r w:rsidRPr="00113E63">
              <w:rPr>
                <w:rFonts w:cs="Courier New"/>
                <w:sz w:val="24"/>
                <w:szCs w:val="24"/>
              </w:rPr>
              <w:t>NJ, NY, PA</w:t>
            </w:r>
          </w:p>
        </w:tc>
      </w:tr>
      <w:tr w:rsidR="00336093" w:rsidRPr="00651A00" w14:paraId="7AF1CAA7" w14:textId="77777777" w:rsidTr="00A03543">
        <w:tc>
          <w:tcPr>
            <w:tcW w:w="4675" w:type="dxa"/>
          </w:tcPr>
          <w:p w14:paraId="035CDA51" w14:textId="77777777" w:rsidR="00336093" w:rsidRPr="00113E63" w:rsidRDefault="00336093" w:rsidP="00113E63">
            <w:pPr>
              <w:pStyle w:val="NoSpacing"/>
              <w:rPr>
                <w:rFonts w:cs="Courier New"/>
                <w:sz w:val="24"/>
                <w:szCs w:val="24"/>
              </w:rPr>
            </w:pPr>
            <w:r w:rsidRPr="00113E63">
              <w:rPr>
                <w:rFonts w:cs="Courier New"/>
                <w:sz w:val="24"/>
                <w:szCs w:val="24"/>
              </w:rPr>
              <w:t>Mountain</w:t>
            </w:r>
          </w:p>
        </w:tc>
        <w:tc>
          <w:tcPr>
            <w:tcW w:w="4675" w:type="dxa"/>
          </w:tcPr>
          <w:p w14:paraId="1C301066" w14:textId="77777777" w:rsidR="00336093" w:rsidRPr="00113E63" w:rsidRDefault="00336093" w:rsidP="00113E63">
            <w:pPr>
              <w:pStyle w:val="NoSpacing"/>
              <w:rPr>
                <w:rFonts w:cs="Courier New"/>
                <w:sz w:val="24"/>
                <w:szCs w:val="24"/>
              </w:rPr>
            </w:pPr>
            <w:r w:rsidRPr="00113E63">
              <w:rPr>
                <w:rFonts w:cs="Courier New"/>
                <w:sz w:val="24"/>
                <w:szCs w:val="24"/>
              </w:rPr>
              <w:t>AZ, CO, ID, MT, NM, NV, UT, WY</w:t>
            </w:r>
          </w:p>
        </w:tc>
      </w:tr>
      <w:tr w:rsidR="00336093" w:rsidRPr="00651A00" w14:paraId="4657850F" w14:textId="77777777" w:rsidTr="00A03543">
        <w:tc>
          <w:tcPr>
            <w:tcW w:w="4675" w:type="dxa"/>
          </w:tcPr>
          <w:p w14:paraId="28F87250" w14:textId="77777777" w:rsidR="00336093" w:rsidRPr="00113E63" w:rsidRDefault="00336093" w:rsidP="00113E63">
            <w:pPr>
              <w:pStyle w:val="NoSpacing"/>
              <w:rPr>
                <w:rFonts w:cs="Courier New"/>
                <w:sz w:val="24"/>
                <w:szCs w:val="24"/>
              </w:rPr>
            </w:pPr>
            <w:r w:rsidRPr="00113E63">
              <w:rPr>
                <w:rFonts w:cs="Courier New"/>
                <w:sz w:val="24"/>
                <w:szCs w:val="24"/>
              </w:rPr>
              <w:t>New England</w:t>
            </w:r>
          </w:p>
        </w:tc>
        <w:tc>
          <w:tcPr>
            <w:tcW w:w="4675" w:type="dxa"/>
          </w:tcPr>
          <w:p w14:paraId="5E463476" w14:textId="77777777" w:rsidR="00336093" w:rsidRPr="00113E63" w:rsidRDefault="00336093" w:rsidP="00113E63">
            <w:pPr>
              <w:pStyle w:val="NoSpacing"/>
              <w:rPr>
                <w:rFonts w:cs="Courier New"/>
                <w:sz w:val="24"/>
                <w:szCs w:val="24"/>
              </w:rPr>
            </w:pPr>
            <w:r w:rsidRPr="00113E63">
              <w:rPr>
                <w:rFonts w:cs="Courier New"/>
                <w:sz w:val="24"/>
                <w:szCs w:val="24"/>
              </w:rPr>
              <w:t>CT, MA, ME, NH, VT</w:t>
            </w:r>
          </w:p>
        </w:tc>
      </w:tr>
      <w:tr w:rsidR="00336093" w:rsidRPr="00651A00" w14:paraId="47E09509" w14:textId="77777777" w:rsidTr="00A03543">
        <w:tc>
          <w:tcPr>
            <w:tcW w:w="4675" w:type="dxa"/>
          </w:tcPr>
          <w:p w14:paraId="26986366" w14:textId="77777777" w:rsidR="00336093" w:rsidRPr="00113E63" w:rsidRDefault="00336093" w:rsidP="00113E63">
            <w:pPr>
              <w:pStyle w:val="NoSpacing"/>
              <w:rPr>
                <w:rFonts w:cs="Courier New"/>
                <w:sz w:val="24"/>
                <w:szCs w:val="24"/>
              </w:rPr>
            </w:pPr>
            <w:r w:rsidRPr="00113E63">
              <w:rPr>
                <w:rFonts w:cs="Courier New"/>
                <w:sz w:val="24"/>
                <w:szCs w:val="24"/>
              </w:rPr>
              <w:t>Pacific</w:t>
            </w:r>
          </w:p>
        </w:tc>
        <w:tc>
          <w:tcPr>
            <w:tcW w:w="4675" w:type="dxa"/>
          </w:tcPr>
          <w:p w14:paraId="3F29F674" w14:textId="77777777" w:rsidR="00336093" w:rsidRPr="00113E63" w:rsidRDefault="00336093" w:rsidP="00113E63">
            <w:pPr>
              <w:pStyle w:val="NoSpacing"/>
              <w:rPr>
                <w:rFonts w:cs="Courier New"/>
                <w:sz w:val="24"/>
                <w:szCs w:val="24"/>
              </w:rPr>
            </w:pPr>
            <w:r w:rsidRPr="00113E63">
              <w:rPr>
                <w:rFonts w:cs="Courier New"/>
                <w:sz w:val="24"/>
                <w:szCs w:val="24"/>
              </w:rPr>
              <w:t>AK, CA, HI, OR, WA</w:t>
            </w:r>
          </w:p>
        </w:tc>
      </w:tr>
      <w:tr w:rsidR="00336093" w:rsidRPr="00651A00" w14:paraId="0A10A820" w14:textId="77777777" w:rsidTr="00A03543">
        <w:tc>
          <w:tcPr>
            <w:tcW w:w="4675" w:type="dxa"/>
          </w:tcPr>
          <w:p w14:paraId="0DC24C65" w14:textId="77777777" w:rsidR="00336093" w:rsidRPr="00113E63" w:rsidRDefault="00336093" w:rsidP="00113E63">
            <w:pPr>
              <w:pStyle w:val="NoSpacing"/>
              <w:rPr>
                <w:rFonts w:cs="Courier New"/>
                <w:sz w:val="24"/>
                <w:szCs w:val="24"/>
              </w:rPr>
            </w:pPr>
            <w:r w:rsidRPr="00113E63">
              <w:rPr>
                <w:rFonts w:cs="Courier New"/>
                <w:sz w:val="24"/>
                <w:szCs w:val="24"/>
              </w:rPr>
              <w:t>South Atlantic</w:t>
            </w:r>
          </w:p>
        </w:tc>
        <w:tc>
          <w:tcPr>
            <w:tcW w:w="4675" w:type="dxa"/>
          </w:tcPr>
          <w:p w14:paraId="71F97529" w14:textId="77777777" w:rsidR="00336093" w:rsidRPr="00113E63" w:rsidRDefault="00336093" w:rsidP="00113E63">
            <w:pPr>
              <w:pStyle w:val="NoSpacing"/>
              <w:rPr>
                <w:rFonts w:cs="Courier New"/>
                <w:sz w:val="24"/>
                <w:szCs w:val="24"/>
              </w:rPr>
            </w:pPr>
            <w:r w:rsidRPr="00113E63">
              <w:rPr>
                <w:rFonts w:cs="Courier New"/>
                <w:sz w:val="24"/>
                <w:szCs w:val="24"/>
              </w:rPr>
              <w:t xml:space="preserve">DE, FL, GA, MD, NC, SC, VA, WV </w:t>
            </w:r>
          </w:p>
        </w:tc>
      </w:tr>
      <w:tr w:rsidR="00336093" w:rsidRPr="00651A00" w14:paraId="52784B58" w14:textId="77777777" w:rsidTr="00A03543">
        <w:tc>
          <w:tcPr>
            <w:tcW w:w="4675" w:type="dxa"/>
          </w:tcPr>
          <w:p w14:paraId="3C0E7B6A" w14:textId="77777777" w:rsidR="00336093" w:rsidRPr="00113E63" w:rsidRDefault="00336093" w:rsidP="00113E63">
            <w:pPr>
              <w:pStyle w:val="NoSpacing"/>
              <w:rPr>
                <w:rFonts w:cs="Courier New"/>
                <w:sz w:val="24"/>
                <w:szCs w:val="24"/>
              </w:rPr>
            </w:pPr>
            <w:r w:rsidRPr="00113E63">
              <w:rPr>
                <w:rFonts w:cs="Courier New"/>
                <w:sz w:val="24"/>
                <w:szCs w:val="24"/>
              </w:rPr>
              <w:t>West North Central</w:t>
            </w:r>
          </w:p>
        </w:tc>
        <w:tc>
          <w:tcPr>
            <w:tcW w:w="4675" w:type="dxa"/>
          </w:tcPr>
          <w:p w14:paraId="12A1564C" w14:textId="77777777" w:rsidR="00336093" w:rsidRPr="00113E63" w:rsidRDefault="00336093" w:rsidP="00113E63">
            <w:pPr>
              <w:pStyle w:val="NoSpacing"/>
              <w:rPr>
                <w:rFonts w:cs="Courier New"/>
                <w:sz w:val="24"/>
                <w:szCs w:val="24"/>
              </w:rPr>
            </w:pPr>
            <w:r w:rsidRPr="00113E63">
              <w:rPr>
                <w:rFonts w:cs="Courier New"/>
                <w:sz w:val="24"/>
                <w:szCs w:val="24"/>
              </w:rPr>
              <w:t xml:space="preserve">IA, KS, MN, MO, ND, NE, SD </w:t>
            </w:r>
          </w:p>
        </w:tc>
      </w:tr>
      <w:tr w:rsidR="00336093" w:rsidRPr="00651A00" w14:paraId="71615ABE" w14:textId="77777777" w:rsidTr="00A03543">
        <w:tc>
          <w:tcPr>
            <w:tcW w:w="4675" w:type="dxa"/>
          </w:tcPr>
          <w:p w14:paraId="6BEF4F79" w14:textId="77777777" w:rsidR="00336093" w:rsidRPr="00113E63" w:rsidRDefault="00336093" w:rsidP="00113E63">
            <w:pPr>
              <w:pStyle w:val="NoSpacing"/>
              <w:rPr>
                <w:rFonts w:cs="Courier New"/>
                <w:sz w:val="24"/>
                <w:szCs w:val="24"/>
              </w:rPr>
            </w:pPr>
            <w:r w:rsidRPr="00113E63">
              <w:rPr>
                <w:rFonts w:cs="Courier New"/>
                <w:sz w:val="24"/>
                <w:szCs w:val="24"/>
              </w:rPr>
              <w:t>West South Central</w:t>
            </w:r>
          </w:p>
        </w:tc>
        <w:tc>
          <w:tcPr>
            <w:tcW w:w="4675" w:type="dxa"/>
          </w:tcPr>
          <w:p w14:paraId="56C8D35C" w14:textId="77777777" w:rsidR="00336093" w:rsidRPr="00113E63" w:rsidRDefault="00336093" w:rsidP="00113E63">
            <w:pPr>
              <w:pStyle w:val="NoSpacing"/>
              <w:rPr>
                <w:rFonts w:cs="Courier New"/>
                <w:sz w:val="24"/>
                <w:szCs w:val="24"/>
              </w:rPr>
            </w:pPr>
            <w:r w:rsidRPr="00113E63">
              <w:rPr>
                <w:rFonts w:cs="Courier New"/>
                <w:sz w:val="24"/>
                <w:szCs w:val="24"/>
              </w:rPr>
              <w:t>AR, LA, OK, TX</w:t>
            </w:r>
          </w:p>
        </w:tc>
      </w:tr>
      <w:tr w:rsidR="00336093" w:rsidRPr="00651A00" w14:paraId="2A8B5294" w14:textId="77777777" w:rsidTr="00A03543">
        <w:tc>
          <w:tcPr>
            <w:tcW w:w="9350" w:type="dxa"/>
            <w:gridSpan w:val="2"/>
          </w:tcPr>
          <w:p w14:paraId="3EE3218F" w14:textId="77777777" w:rsidR="00336093" w:rsidRPr="00113E63" w:rsidRDefault="00336093" w:rsidP="00113E63">
            <w:pPr>
              <w:pStyle w:val="NoSpacing"/>
              <w:rPr>
                <w:rFonts w:cs="Courier New"/>
                <w:sz w:val="24"/>
                <w:szCs w:val="24"/>
              </w:rPr>
            </w:pPr>
            <w:r w:rsidRPr="00113E63">
              <w:rPr>
                <w:rFonts w:cs="Courier New"/>
                <w:sz w:val="24"/>
                <w:szCs w:val="24"/>
              </w:rPr>
              <w:t>ADD CITATION</w:t>
            </w:r>
          </w:p>
        </w:tc>
      </w:tr>
    </w:tbl>
    <w:p w14:paraId="3DEBB342" w14:textId="77777777" w:rsidR="007B5DA5" w:rsidRPr="00113E63" w:rsidRDefault="007B5DA5" w:rsidP="00FD189F">
      <w:pPr>
        <w:spacing w:line="240" w:lineRule="auto"/>
        <w:rPr>
          <w:rFonts w:cs="Courier New"/>
          <w:sz w:val="24"/>
          <w:szCs w:val="24"/>
        </w:rPr>
      </w:pPr>
    </w:p>
    <w:p w14:paraId="1648CD5C" w14:textId="77777777" w:rsidR="007B5DA5" w:rsidRPr="00113E63" w:rsidRDefault="007B5DA5">
      <w:pPr>
        <w:rPr>
          <w:rFonts w:cs="Courier New"/>
          <w:sz w:val="24"/>
          <w:szCs w:val="24"/>
        </w:rPr>
      </w:pPr>
      <w:r w:rsidRPr="00113E63">
        <w:rPr>
          <w:rFonts w:cs="Courier New"/>
          <w:sz w:val="24"/>
          <w:szCs w:val="24"/>
        </w:rPr>
        <w:br w:type="page"/>
      </w:r>
    </w:p>
    <w:tbl>
      <w:tblPr>
        <w:tblStyle w:val="TableGridLight"/>
        <w:tblW w:w="0" w:type="auto"/>
        <w:tblLook w:val="04A0" w:firstRow="1" w:lastRow="0" w:firstColumn="1" w:lastColumn="0" w:noHBand="0" w:noVBand="1"/>
      </w:tblPr>
      <w:tblGrid>
        <w:gridCol w:w="2335"/>
        <w:gridCol w:w="4950"/>
        <w:gridCol w:w="2065"/>
      </w:tblGrid>
      <w:tr w:rsidR="00336093" w:rsidRPr="00651A00" w14:paraId="168F8983" w14:textId="77777777" w:rsidTr="00A03543">
        <w:tc>
          <w:tcPr>
            <w:tcW w:w="9350" w:type="dxa"/>
            <w:gridSpan w:val="3"/>
          </w:tcPr>
          <w:p w14:paraId="01FB08DC" w14:textId="77777777" w:rsidR="00336093" w:rsidRPr="00113E63" w:rsidRDefault="00336093" w:rsidP="00113E63">
            <w:pPr>
              <w:pStyle w:val="NoSpacing"/>
              <w:rPr>
                <w:rFonts w:cs="Courier New"/>
                <w:sz w:val="24"/>
                <w:szCs w:val="24"/>
              </w:rPr>
            </w:pPr>
            <w:r w:rsidRPr="00113E63">
              <w:rPr>
                <w:rFonts w:cs="Courier New"/>
                <w:sz w:val="24"/>
                <w:szCs w:val="24"/>
              </w:rPr>
              <w:lastRenderedPageBreak/>
              <w:t>Appendix Table 2. Description of NCHS Urban-Rural County Classification</w:t>
            </w:r>
          </w:p>
        </w:tc>
      </w:tr>
      <w:tr w:rsidR="00336093" w:rsidRPr="00651A00" w14:paraId="531B9EB2" w14:textId="77777777" w:rsidTr="00A03543">
        <w:tc>
          <w:tcPr>
            <w:tcW w:w="2335" w:type="dxa"/>
          </w:tcPr>
          <w:p w14:paraId="1B9B12CD" w14:textId="77777777" w:rsidR="00336093" w:rsidRPr="00113E63" w:rsidRDefault="00336093" w:rsidP="00113E63">
            <w:pPr>
              <w:pStyle w:val="NoSpacing"/>
              <w:rPr>
                <w:rFonts w:cs="Courier New"/>
                <w:sz w:val="24"/>
                <w:szCs w:val="24"/>
              </w:rPr>
            </w:pPr>
            <w:r w:rsidRPr="00113E63">
              <w:rPr>
                <w:rFonts w:cs="Courier New"/>
                <w:sz w:val="24"/>
                <w:szCs w:val="24"/>
              </w:rPr>
              <w:t>County Type</w:t>
            </w:r>
          </w:p>
        </w:tc>
        <w:tc>
          <w:tcPr>
            <w:tcW w:w="4950" w:type="dxa"/>
          </w:tcPr>
          <w:p w14:paraId="272D1366" w14:textId="77777777" w:rsidR="00336093" w:rsidRPr="00113E63" w:rsidRDefault="00336093" w:rsidP="00113E63">
            <w:pPr>
              <w:pStyle w:val="NoSpacing"/>
              <w:rPr>
                <w:rFonts w:cs="Courier New"/>
                <w:sz w:val="24"/>
                <w:szCs w:val="24"/>
              </w:rPr>
            </w:pPr>
            <w:r w:rsidRPr="00113E63">
              <w:rPr>
                <w:rFonts w:cs="Courier New"/>
                <w:sz w:val="24"/>
                <w:szCs w:val="24"/>
              </w:rPr>
              <w:t>Description</w:t>
            </w:r>
          </w:p>
        </w:tc>
        <w:tc>
          <w:tcPr>
            <w:tcW w:w="2065" w:type="dxa"/>
          </w:tcPr>
          <w:p w14:paraId="074DEA21" w14:textId="77777777" w:rsidR="00336093" w:rsidRPr="00113E63" w:rsidRDefault="00336093" w:rsidP="00113E63">
            <w:pPr>
              <w:pStyle w:val="NoSpacing"/>
              <w:rPr>
                <w:rFonts w:cs="Courier New"/>
                <w:sz w:val="24"/>
                <w:szCs w:val="24"/>
              </w:rPr>
            </w:pPr>
            <w:r w:rsidRPr="00113E63">
              <w:rPr>
                <w:rFonts w:cs="Courier New"/>
                <w:sz w:val="24"/>
                <w:szCs w:val="24"/>
              </w:rPr>
              <w:t>Number of Counties</w:t>
            </w:r>
          </w:p>
        </w:tc>
      </w:tr>
      <w:tr w:rsidR="00336093" w:rsidRPr="00651A00" w14:paraId="652679AD" w14:textId="77777777" w:rsidTr="00A03543">
        <w:tc>
          <w:tcPr>
            <w:tcW w:w="2335" w:type="dxa"/>
          </w:tcPr>
          <w:p w14:paraId="65A40108" w14:textId="77777777" w:rsidR="00336093" w:rsidRPr="00113E63" w:rsidRDefault="00336093" w:rsidP="00113E63">
            <w:pPr>
              <w:pStyle w:val="NoSpacing"/>
              <w:rPr>
                <w:rFonts w:cs="Courier New"/>
                <w:sz w:val="24"/>
                <w:szCs w:val="24"/>
              </w:rPr>
            </w:pPr>
            <w:r w:rsidRPr="00113E63">
              <w:rPr>
                <w:rFonts w:cs="Courier New"/>
                <w:sz w:val="24"/>
                <w:szCs w:val="24"/>
              </w:rPr>
              <w:t>Large Central Metro</w:t>
            </w:r>
          </w:p>
        </w:tc>
        <w:tc>
          <w:tcPr>
            <w:tcW w:w="4950" w:type="dxa"/>
          </w:tcPr>
          <w:p w14:paraId="5FC87F19" w14:textId="77777777" w:rsidR="00336093" w:rsidRPr="00113E63" w:rsidRDefault="00336093" w:rsidP="00113E63">
            <w:pPr>
              <w:pStyle w:val="NoSpacing"/>
              <w:rPr>
                <w:rFonts w:cs="Courier New"/>
                <w:sz w:val="24"/>
                <w:szCs w:val="24"/>
              </w:rPr>
            </w:pPr>
            <w:r w:rsidRPr="00113E63">
              <w:rPr>
                <w:rFonts w:cs="Courier New"/>
                <w:color w:val="000000"/>
                <w:sz w:val="24"/>
                <w:szCs w:val="24"/>
                <w:shd w:val="clear" w:color="auto" w:fill="FFFFFF"/>
              </w:rPr>
              <w:t>counties in MSA of 1 million population that: 1) contain the entire population of the largest principal city of the MSA, or 2) are completely contained within the largest principal city of the MSA, or 3) contain at least 250,000 residents of any principal city in the MSA.</w:t>
            </w:r>
          </w:p>
        </w:tc>
        <w:tc>
          <w:tcPr>
            <w:tcW w:w="2065" w:type="dxa"/>
          </w:tcPr>
          <w:p w14:paraId="29C0D134" w14:textId="77777777" w:rsidR="00336093" w:rsidRPr="00113E63" w:rsidRDefault="00336093" w:rsidP="00113E63">
            <w:pPr>
              <w:pStyle w:val="NoSpacing"/>
              <w:rPr>
                <w:rFonts w:cs="Courier New"/>
                <w:sz w:val="24"/>
                <w:szCs w:val="24"/>
              </w:rPr>
            </w:pPr>
            <w:r w:rsidRPr="00113E63">
              <w:rPr>
                <w:rFonts w:cs="Courier New"/>
                <w:sz w:val="24"/>
                <w:szCs w:val="24"/>
              </w:rPr>
              <w:t>68</w:t>
            </w:r>
          </w:p>
        </w:tc>
      </w:tr>
      <w:tr w:rsidR="00336093" w:rsidRPr="00651A00" w14:paraId="06A577EC" w14:textId="77777777" w:rsidTr="00A03543">
        <w:tc>
          <w:tcPr>
            <w:tcW w:w="2335" w:type="dxa"/>
          </w:tcPr>
          <w:p w14:paraId="1016CE1F" w14:textId="77777777" w:rsidR="00336093" w:rsidRPr="00113E63" w:rsidRDefault="00336093" w:rsidP="00113E63">
            <w:pPr>
              <w:pStyle w:val="NoSpacing"/>
              <w:rPr>
                <w:rFonts w:cs="Courier New"/>
                <w:sz w:val="24"/>
                <w:szCs w:val="24"/>
              </w:rPr>
            </w:pPr>
            <w:r w:rsidRPr="00113E63">
              <w:rPr>
                <w:rFonts w:cs="Courier New"/>
                <w:sz w:val="24"/>
                <w:szCs w:val="24"/>
              </w:rPr>
              <w:t>Large Fringe Metro</w:t>
            </w:r>
          </w:p>
        </w:tc>
        <w:tc>
          <w:tcPr>
            <w:tcW w:w="4950" w:type="dxa"/>
          </w:tcPr>
          <w:p w14:paraId="55EE40CB" w14:textId="77777777" w:rsidR="00336093" w:rsidRPr="00113E63" w:rsidRDefault="00336093" w:rsidP="00113E63">
            <w:pPr>
              <w:pStyle w:val="NoSpacing"/>
              <w:rPr>
                <w:rFonts w:cs="Courier New"/>
                <w:sz w:val="24"/>
                <w:szCs w:val="24"/>
              </w:rPr>
            </w:pPr>
            <w:r w:rsidRPr="00113E63">
              <w:rPr>
                <w:rFonts w:cs="Courier New"/>
                <w:color w:val="000000"/>
                <w:sz w:val="24"/>
                <w:szCs w:val="24"/>
                <w:shd w:val="clear" w:color="auto" w:fill="FFFFFF"/>
              </w:rPr>
              <w:t>counties in MSA of 1 million or more population that do not qualify as large central</w:t>
            </w:r>
          </w:p>
        </w:tc>
        <w:tc>
          <w:tcPr>
            <w:tcW w:w="2065" w:type="dxa"/>
          </w:tcPr>
          <w:p w14:paraId="30389B2A" w14:textId="77777777" w:rsidR="00336093" w:rsidRPr="00113E63" w:rsidRDefault="00336093" w:rsidP="00113E63">
            <w:pPr>
              <w:pStyle w:val="NoSpacing"/>
              <w:rPr>
                <w:rFonts w:cs="Courier New"/>
                <w:sz w:val="24"/>
                <w:szCs w:val="24"/>
              </w:rPr>
            </w:pPr>
            <w:r w:rsidRPr="00113E63">
              <w:rPr>
                <w:rFonts w:cs="Courier New"/>
                <w:sz w:val="24"/>
                <w:szCs w:val="24"/>
              </w:rPr>
              <w:t>368</w:t>
            </w:r>
          </w:p>
        </w:tc>
      </w:tr>
      <w:tr w:rsidR="00336093" w:rsidRPr="00651A00" w14:paraId="58C90DED" w14:textId="77777777" w:rsidTr="00A03543">
        <w:tc>
          <w:tcPr>
            <w:tcW w:w="2335" w:type="dxa"/>
          </w:tcPr>
          <w:p w14:paraId="14F64E29" w14:textId="77777777" w:rsidR="00336093" w:rsidRPr="00113E63" w:rsidRDefault="00336093" w:rsidP="00113E63">
            <w:pPr>
              <w:pStyle w:val="NoSpacing"/>
              <w:rPr>
                <w:rFonts w:cs="Courier New"/>
                <w:sz w:val="24"/>
                <w:szCs w:val="24"/>
              </w:rPr>
            </w:pPr>
            <w:r w:rsidRPr="00113E63">
              <w:rPr>
                <w:rFonts w:cs="Courier New"/>
                <w:sz w:val="24"/>
                <w:szCs w:val="24"/>
              </w:rPr>
              <w:t>Medium Metro</w:t>
            </w:r>
          </w:p>
        </w:tc>
        <w:tc>
          <w:tcPr>
            <w:tcW w:w="4950" w:type="dxa"/>
          </w:tcPr>
          <w:p w14:paraId="482141ED" w14:textId="77777777" w:rsidR="00336093" w:rsidRPr="00113E63" w:rsidRDefault="00336093" w:rsidP="00113E63">
            <w:pPr>
              <w:pStyle w:val="NoSpacing"/>
              <w:rPr>
                <w:rFonts w:cs="Courier New"/>
                <w:sz w:val="24"/>
                <w:szCs w:val="24"/>
              </w:rPr>
            </w:pPr>
            <w:r w:rsidRPr="00113E63">
              <w:rPr>
                <w:rFonts w:cs="Courier New"/>
                <w:color w:val="000000"/>
                <w:sz w:val="24"/>
                <w:szCs w:val="24"/>
                <w:shd w:val="clear" w:color="auto" w:fill="FFFFFF"/>
              </w:rPr>
              <w:t>Medium metro counties in MSA of 250,000-999,999 population.</w:t>
            </w:r>
          </w:p>
        </w:tc>
        <w:tc>
          <w:tcPr>
            <w:tcW w:w="2065" w:type="dxa"/>
          </w:tcPr>
          <w:p w14:paraId="3EEB026E" w14:textId="77777777" w:rsidR="00336093" w:rsidRPr="00113E63" w:rsidRDefault="00336093" w:rsidP="00113E63">
            <w:pPr>
              <w:pStyle w:val="NoSpacing"/>
              <w:rPr>
                <w:rFonts w:cs="Courier New"/>
                <w:sz w:val="24"/>
                <w:szCs w:val="24"/>
              </w:rPr>
            </w:pPr>
            <w:r w:rsidRPr="00113E63">
              <w:rPr>
                <w:rFonts w:cs="Courier New"/>
                <w:sz w:val="24"/>
                <w:szCs w:val="24"/>
              </w:rPr>
              <w:t>372</w:t>
            </w:r>
          </w:p>
        </w:tc>
      </w:tr>
      <w:tr w:rsidR="00336093" w:rsidRPr="00651A00" w14:paraId="7440A7D6" w14:textId="77777777" w:rsidTr="00A03543">
        <w:tc>
          <w:tcPr>
            <w:tcW w:w="2335" w:type="dxa"/>
          </w:tcPr>
          <w:p w14:paraId="34282061" w14:textId="77777777" w:rsidR="00336093" w:rsidRPr="00113E63" w:rsidRDefault="00336093" w:rsidP="00113E63">
            <w:pPr>
              <w:pStyle w:val="NoSpacing"/>
              <w:rPr>
                <w:rFonts w:cs="Courier New"/>
                <w:sz w:val="24"/>
                <w:szCs w:val="24"/>
              </w:rPr>
            </w:pPr>
            <w:r w:rsidRPr="00113E63">
              <w:rPr>
                <w:rFonts w:cs="Courier New"/>
                <w:sz w:val="24"/>
                <w:szCs w:val="24"/>
              </w:rPr>
              <w:t>Small Metro</w:t>
            </w:r>
          </w:p>
        </w:tc>
        <w:tc>
          <w:tcPr>
            <w:tcW w:w="4950" w:type="dxa"/>
          </w:tcPr>
          <w:p w14:paraId="026EF692" w14:textId="77777777" w:rsidR="00336093" w:rsidRPr="00113E63" w:rsidRDefault="00336093" w:rsidP="00113E63">
            <w:pPr>
              <w:pStyle w:val="NoSpacing"/>
              <w:rPr>
                <w:rFonts w:cs="Courier New"/>
                <w:sz w:val="24"/>
                <w:szCs w:val="24"/>
              </w:rPr>
            </w:pPr>
            <w:r w:rsidRPr="00113E63">
              <w:rPr>
                <w:rFonts w:cs="Courier New"/>
                <w:color w:val="000000"/>
                <w:sz w:val="24"/>
                <w:szCs w:val="24"/>
                <w:shd w:val="clear" w:color="auto" w:fill="FFFFFF"/>
              </w:rPr>
              <w:t>Small metro counties are counties in MSAs of less than 250,000 population.</w:t>
            </w:r>
          </w:p>
        </w:tc>
        <w:tc>
          <w:tcPr>
            <w:tcW w:w="2065" w:type="dxa"/>
          </w:tcPr>
          <w:p w14:paraId="75F5DD88" w14:textId="77777777" w:rsidR="00336093" w:rsidRPr="00113E63" w:rsidRDefault="00336093" w:rsidP="00113E63">
            <w:pPr>
              <w:pStyle w:val="NoSpacing"/>
              <w:rPr>
                <w:rFonts w:cs="Courier New"/>
                <w:sz w:val="24"/>
                <w:szCs w:val="24"/>
              </w:rPr>
            </w:pPr>
            <w:r w:rsidRPr="00113E63">
              <w:rPr>
                <w:rFonts w:cs="Courier New"/>
                <w:sz w:val="24"/>
                <w:szCs w:val="24"/>
              </w:rPr>
              <w:t>358</w:t>
            </w:r>
          </w:p>
        </w:tc>
      </w:tr>
      <w:tr w:rsidR="00336093" w:rsidRPr="00651A00" w14:paraId="401F039E" w14:textId="77777777" w:rsidTr="00A03543">
        <w:tc>
          <w:tcPr>
            <w:tcW w:w="2335" w:type="dxa"/>
          </w:tcPr>
          <w:p w14:paraId="6F73B034" w14:textId="77777777" w:rsidR="00336093" w:rsidRPr="00113E63" w:rsidRDefault="00336093" w:rsidP="00113E63">
            <w:pPr>
              <w:pStyle w:val="NoSpacing"/>
              <w:rPr>
                <w:rFonts w:cs="Courier New"/>
                <w:sz w:val="24"/>
                <w:szCs w:val="24"/>
              </w:rPr>
            </w:pPr>
            <w:r w:rsidRPr="00113E63">
              <w:rPr>
                <w:rFonts w:cs="Courier New"/>
                <w:sz w:val="24"/>
                <w:szCs w:val="24"/>
              </w:rPr>
              <w:t>Micropolitan</w:t>
            </w:r>
          </w:p>
        </w:tc>
        <w:tc>
          <w:tcPr>
            <w:tcW w:w="4950" w:type="dxa"/>
          </w:tcPr>
          <w:p w14:paraId="443BB7A5" w14:textId="77777777" w:rsidR="00336093" w:rsidRPr="00113E63" w:rsidRDefault="00336093" w:rsidP="00113E63">
            <w:pPr>
              <w:pStyle w:val="NoSpacing"/>
              <w:rPr>
                <w:rFonts w:cs="Courier New"/>
                <w:sz w:val="24"/>
                <w:szCs w:val="24"/>
              </w:rPr>
            </w:pPr>
            <w:r w:rsidRPr="00113E63">
              <w:rPr>
                <w:rFonts w:cs="Courier New"/>
                <w:color w:val="000000"/>
                <w:sz w:val="24"/>
                <w:szCs w:val="24"/>
                <w:shd w:val="clear" w:color="auto" w:fill="FFFFFF"/>
              </w:rPr>
              <w:t>Nonmetropolitan counties: Micropolitan counties in micropolitan statistical area</w:t>
            </w:r>
          </w:p>
        </w:tc>
        <w:tc>
          <w:tcPr>
            <w:tcW w:w="2065" w:type="dxa"/>
          </w:tcPr>
          <w:p w14:paraId="42011F6A" w14:textId="77777777" w:rsidR="00336093" w:rsidRPr="00113E63" w:rsidRDefault="00336093" w:rsidP="00113E63">
            <w:pPr>
              <w:pStyle w:val="NoSpacing"/>
              <w:rPr>
                <w:rFonts w:cs="Courier New"/>
                <w:sz w:val="24"/>
                <w:szCs w:val="24"/>
              </w:rPr>
            </w:pPr>
            <w:r w:rsidRPr="00113E63">
              <w:rPr>
                <w:rFonts w:cs="Courier New"/>
                <w:sz w:val="24"/>
                <w:szCs w:val="24"/>
              </w:rPr>
              <w:t>641</w:t>
            </w:r>
          </w:p>
        </w:tc>
      </w:tr>
      <w:tr w:rsidR="00336093" w:rsidRPr="00651A00" w14:paraId="5BCF94DA" w14:textId="77777777" w:rsidTr="00A03543">
        <w:tc>
          <w:tcPr>
            <w:tcW w:w="2335" w:type="dxa"/>
          </w:tcPr>
          <w:p w14:paraId="00DAA3A3" w14:textId="77777777" w:rsidR="00336093" w:rsidRPr="00113E63" w:rsidRDefault="00336093" w:rsidP="00113E63">
            <w:pPr>
              <w:pStyle w:val="NoSpacing"/>
              <w:rPr>
                <w:rFonts w:cs="Courier New"/>
                <w:sz w:val="24"/>
                <w:szCs w:val="24"/>
              </w:rPr>
            </w:pPr>
            <w:r w:rsidRPr="00113E63">
              <w:rPr>
                <w:rFonts w:cs="Courier New"/>
                <w:sz w:val="24"/>
                <w:szCs w:val="24"/>
              </w:rPr>
              <w:t>Noncore</w:t>
            </w:r>
          </w:p>
        </w:tc>
        <w:tc>
          <w:tcPr>
            <w:tcW w:w="4950" w:type="dxa"/>
          </w:tcPr>
          <w:p w14:paraId="5EC45285" w14:textId="77777777" w:rsidR="00336093" w:rsidRPr="00113E63" w:rsidRDefault="00336093" w:rsidP="00113E63">
            <w:pPr>
              <w:pStyle w:val="NoSpacing"/>
              <w:rPr>
                <w:rFonts w:cs="Courier New"/>
                <w:sz w:val="24"/>
                <w:szCs w:val="24"/>
              </w:rPr>
            </w:pPr>
            <w:r w:rsidRPr="00113E63">
              <w:rPr>
                <w:rFonts w:cs="Courier New"/>
                <w:color w:val="000000"/>
                <w:sz w:val="24"/>
                <w:szCs w:val="24"/>
                <w:shd w:val="clear" w:color="auto" w:fill="FFFFFF"/>
              </w:rPr>
              <w:t>Noncore counties not in micropolitan statistical areas</w:t>
            </w:r>
          </w:p>
        </w:tc>
        <w:tc>
          <w:tcPr>
            <w:tcW w:w="2065" w:type="dxa"/>
          </w:tcPr>
          <w:p w14:paraId="2C9E9BE6" w14:textId="77777777" w:rsidR="00336093" w:rsidRPr="00113E63" w:rsidRDefault="00336093" w:rsidP="00113E63">
            <w:pPr>
              <w:pStyle w:val="NoSpacing"/>
              <w:rPr>
                <w:rFonts w:cs="Courier New"/>
                <w:sz w:val="24"/>
                <w:szCs w:val="24"/>
              </w:rPr>
            </w:pPr>
            <w:r w:rsidRPr="00113E63">
              <w:rPr>
                <w:rFonts w:cs="Courier New"/>
                <w:sz w:val="24"/>
                <w:szCs w:val="24"/>
              </w:rPr>
              <w:t>1333</w:t>
            </w:r>
          </w:p>
        </w:tc>
      </w:tr>
      <w:tr w:rsidR="00336093" w:rsidRPr="00651A00" w14:paraId="03435A04" w14:textId="77777777" w:rsidTr="00A03543">
        <w:tc>
          <w:tcPr>
            <w:tcW w:w="9350" w:type="dxa"/>
            <w:gridSpan w:val="3"/>
          </w:tcPr>
          <w:p w14:paraId="458E6848" w14:textId="77777777" w:rsidR="00336093" w:rsidRPr="00113E63" w:rsidRDefault="00336093" w:rsidP="00113E63">
            <w:pPr>
              <w:pStyle w:val="NoSpacing"/>
              <w:rPr>
                <w:rFonts w:cs="Courier New"/>
                <w:sz w:val="24"/>
                <w:szCs w:val="24"/>
              </w:rPr>
            </w:pPr>
            <w:r w:rsidRPr="00113E63">
              <w:rPr>
                <w:rFonts w:cs="Courier New"/>
                <w:sz w:val="24"/>
                <w:szCs w:val="24"/>
              </w:rPr>
              <w:t>Citation: https://www.cdc.gov/nchs/data/series/sr_02/sr02_166.pdf</w:t>
            </w:r>
          </w:p>
        </w:tc>
      </w:tr>
    </w:tbl>
    <w:p w14:paraId="49E10659" w14:textId="77777777" w:rsidR="00336093" w:rsidRPr="00113E63" w:rsidRDefault="00336093" w:rsidP="00FD189F">
      <w:pPr>
        <w:spacing w:line="240" w:lineRule="auto"/>
        <w:rPr>
          <w:rFonts w:cs="Courier New"/>
          <w:b/>
          <w:sz w:val="24"/>
          <w:szCs w:val="24"/>
        </w:rPr>
      </w:pPr>
    </w:p>
    <w:p w14:paraId="58BD5555" w14:textId="77777777" w:rsidR="00AC2177" w:rsidRPr="00113E63" w:rsidRDefault="00AC2177">
      <w:pPr>
        <w:rPr>
          <w:rFonts w:cs="Courier New"/>
          <w:sz w:val="24"/>
          <w:szCs w:val="24"/>
        </w:rPr>
      </w:pPr>
      <w:r w:rsidRPr="00113E63">
        <w:rPr>
          <w:rFonts w:cs="Courier New"/>
          <w:sz w:val="24"/>
          <w:szCs w:val="24"/>
        </w:rPr>
        <w:br w:type="page"/>
      </w:r>
    </w:p>
    <w:tbl>
      <w:tblPr>
        <w:tblStyle w:val="TableGridLight"/>
        <w:tblW w:w="0" w:type="auto"/>
        <w:tblLook w:val="04A0" w:firstRow="1" w:lastRow="0" w:firstColumn="1" w:lastColumn="0" w:noHBand="0" w:noVBand="1"/>
      </w:tblPr>
      <w:tblGrid>
        <w:gridCol w:w="3296"/>
        <w:gridCol w:w="1998"/>
        <w:gridCol w:w="2035"/>
        <w:gridCol w:w="2021"/>
      </w:tblGrid>
      <w:tr w:rsidR="0038562D" w:rsidRPr="00651A00" w14:paraId="1EDBA29F" w14:textId="77777777" w:rsidTr="00A03543">
        <w:tc>
          <w:tcPr>
            <w:tcW w:w="0" w:type="auto"/>
            <w:gridSpan w:val="4"/>
            <w:hideMark/>
          </w:tcPr>
          <w:p w14:paraId="727F75EB" w14:textId="70BCDFD6" w:rsidR="0038562D" w:rsidRPr="00113E63" w:rsidRDefault="00C45BD3" w:rsidP="00113E63">
            <w:pPr>
              <w:pStyle w:val="NoSpacing"/>
              <w:rPr>
                <w:rFonts w:cs="Courier New"/>
                <w:sz w:val="24"/>
                <w:szCs w:val="24"/>
              </w:rPr>
            </w:pPr>
            <w:r w:rsidRPr="00113E63">
              <w:rPr>
                <w:rFonts w:cs="Courier New"/>
                <w:sz w:val="24"/>
                <w:szCs w:val="24"/>
              </w:rPr>
              <w:lastRenderedPageBreak/>
              <w:t xml:space="preserve">Appendix Table 3. </w:t>
            </w:r>
            <w:r w:rsidR="0038562D" w:rsidRPr="00113E63">
              <w:rPr>
                <w:rFonts w:cs="Courier New"/>
                <w:sz w:val="24"/>
                <w:szCs w:val="24"/>
              </w:rPr>
              <w:t xml:space="preserve">Posterior police related mortality  by race/ethnicity, census region, and metro type, 95 percent credible intervals </w:t>
            </w:r>
          </w:p>
        </w:tc>
      </w:tr>
      <w:tr w:rsidR="0038562D" w:rsidRPr="00651A00" w14:paraId="1DFFB807" w14:textId="77777777" w:rsidTr="00A03543">
        <w:tc>
          <w:tcPr>
            <w:tcW w:w="0" w:type="auto"/>
            <w:hideMark/>
          </w:tcPr>
          <w:p w14:paraId="6AFA771D" w14:textId="77777777" w:rsidR="0038562D" w:rsidRPr="00113E63" w:rsidRDefault="0038562D" w:rsidP="00113E63">
            <w:pPr>
              <w:pStyle w:val="NoSpacing"/>
              <w:rPr>
                <w:rFonts w:cs="Courier New"/>
                <w:b/>
                <w:bCs/>
                <w:sz w:val="24"/>
                <w:szCs w:val="24"/>
              </w:rPr>
            </w:pPr>
            <w:r w:rsidRPr="00113E63">
              <w:rPr>
                <w:rFonts w:cs="Courier New"/>
                <w:b/>
                <w:bCs/>
                <w:sz w:val="24"/>
                <w:szCs w:val="24"/>
              </w:rPr>
              <w:t xml:space="preserve">County Name </w:t>
            </w:r>
          </w:p>
        </w:tc>
        <w:tc>
          <w:tcPr>
            <w:tcW w:w="0" w:type="auto"/>
            <w:hideMark/>
          </w:tcPr>
          <w:p w14:paraId="25B88D12" w14:textId="77777777" w:rsidR="0038562D" w:rsidRPr="00113E63" w:rsidRDefault="0038562D" w:rsidP="00113E63">
            <w:pPr>
              <w:pStyle w:val="NoSpacing"/>
              <w:rPr>
                <w:rFonts w:cs="Courier New"/>
                <w:b/>
                <w:bCs/>
                <w:sz w:val="24"/>
                <w:szCs w:val="24"/>
              </w:rPr>
            </w:pPr>
            <w:r w:rsidRPr="00113E63">
              <w:rPr>
                <w:rFonts w:cs="Courier New"/>
                <w:b/>
                <w:bCs/>
                <w:sz w:val="24"/>
                <w:szCs w:val="24"/>
              </w:rPr>
              <w:t xml:space="preserve">Black </w:t>
            </w:r>
          </w:p>
        </w:tc>
        <w:tc>
          <w:tcPr>
            <w:tcW w:w="0" w:type="auto"/>
            <w:hideMark/>
          </w:tcPr>
          <w:p w14:paraId="3408B6FE" w14:textId="77777777" w:rsidR="0038562D" w:rsidRPr="00113E63" w:rsidRDefault="0038562D" w:rsidP="00113E63">
            <w:pPr>
              <w:pStyle w:val="NoSpacing"/>
              <w:rPr>
                <w:rFonts w:cs="Courier New"/>
                <w:b/>
                <w:bCs/>
                <w:sz w:val="24"/>
                <w:szCs w:val="24"/>
              </w:rPr>
            </w:pPr>
            <w:r w:rsidRPr="00113E63">
              <w:rPr>
                <w:rFonts w:cs="Courier New"/>
                <w:b/>
                <w:bCs/>
                <w:sz w:val="24"/>
                <w:szCs w:val="24"/>
              </w:rPr>
              <w:t xml:space="preserve">Latinx </w:t>
            </w:r>
          </w:p>
        </w:tc>
        <w:tc>
          <w:tcPr>
            <w:tcW w:w="0" w:type="auto"/>
            <w:hideMark/>
          </w:tcPr>
          <w:p w14:paraId="4D6104BD" w14:textId="77777777" w:rsidR="0038562D" w:rsidRPr="00113E63" w:rsidRDefault="0038562D" w:rsidP="00113E63">
            <w:pPr>
              <w:pStyle w:val="NoSpacing"/>
              <w:rPr>
                <w:rFonts w:cs="Courier New"/>
                <w:b/>
                <w:bCs/>
                <w:sz w:val="24"/>
                <w:szCs w:val="24"/>
              </w:rPr>
            </w:pPr>
            <w:r w:rsidRPr="00113E63">
              <w:rPr>
                <w:rFonts w:cs="Courier New"/>
                <w:b/>
                <w:bCs/>
                <w:sz w:val="24"/>
                <w:szCs w:val="24"/>
              </w:rPr>
              <w:t xml:space="preserve">White </w:t>
            </w:r>
          </w:p>
        </w:tc>
      </w:tr>
      <w:tr w:rsidR="0038562D" w:rsidRPr="00651A00" w14:paraId="2F96062B" w14:textId="77777777" w:rsidTr="00A03543">
        <w:tc>
          <w:tcPr>
            <w:tcW w:w="0" w:type="auto"/>
            <w:hideMark/>
          </w:tcPr>
          <w:p w14:paraId="7643B78F" w14:textId="77777777" w:rsidR="0038562D" w:rsidRPr="00113E63" w:rsidRDefault="0038562D" w:rsidP="00113E63">
            <w:pPr>
              <w:pStyle w:val="NoSpacing"/>
              <w:rPr>
                <w:rFonts w:cs="Courier New"/>
                <w:sz w:val="24"/>
                <w:szCs w:val="24"/>
              </w:rPr>
            </w:pPr>
            <w:r w:rsidRPr="00113E63">
              <w:rPr>
                <w:rFonts w:cs="Courier New"/>
                <w:sz w:val="24"/>
                <w:szCs w:val="24"/>
              </w:rPr>
              <w:t xml:space="preserve">East North Central </w:t>
            </w:r>
          </w:p>
        </w:tc>
        <w:tc>
          <w:tcPr>
            <w:tcW w:w="0" w:type="auto"/>
            <w:hideMark/>
          </w:tcPr>
          <w:p w14:paraId="1EE5F30B" w14:textId="77777777" w:rsidR="0038562D" w:rsidRPr="00113E63" w:rsidRDefault="0038562D" w:rsidP="00113E63">
            <w:pPr>
              <w:pStyle w:val="NoSpacing"/>
              <w:rPr>
                <w:rFonts w:cs="Courier New"/>
                <w:sz w:val="24"/>
                <w:szCs w:val="24"/>
              </w:rPr>
            </w:pPr>
          </w:p>
        </w:tc>
        <w:tc>
          <w:tcPr>
            <w:tcW w:w="0" w:type="auto"/>
            <w:hideMark/>
          </w:tcPr>
          <w:p w14:paraId="76A9BDD7" w14:textId="77777777" w:rsidR="0038562D" w:rsidRPr="00113E63" w:rsidRDefault="0038562D" w:rsidP="00113E63">
            <w:pPr>
              <w:pStyle w:val="NoSpacing"/>
              <w:rPr>
                <w:rFonts w:cs="Courier New"/>
                <w:sz w:val="24"/>
                <w:szCs w:val="24"/>
              </w:rPr>
            </w:pPr>
          </w:p>
        </w:tc>
        <w:tc>
          <w:tcPr>
            <w:tcW w:w="0" w:type="auto"/>
            <w:hideMark/>
          </w:tcPr>
          <w:p w14:paraId="68E4E0EE" w14:textId="77777777" w:rsidR="0038562D" w:rsidRPr="00113E63" w:rsidRDefault="0038562D" w:rsidP="00113E63">
            <w:pPr>
              <w:pStyle w:val="NoSpacing"/>
              <w:rPr>
                <w:rFonts w:cs="Courier New"/>
                <w:sz w:val="24"/>
                <w:szCs w:val="24"/>
              </w:rPr>
            </w:pPr>
          </w:p>
        </w:tc>
      </w:tr>
      <w:tr w:rsidR="0038562D" w:rsidRPr="00651A00" w14:paraId="0CACFE14" w14:textId="77777777" w:rsidTr="00A03543">
        <w:tc>
          <w:tcPr>
            <w:tcW w:w="0" w:type="auto"/>
            <w:hideMark/>
          </w:tcPr>
          <w:p w14:paraId="29777531"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66D79CE9" w14:textId="77777777" w:rsidR="0038562D" w:rsidRPr="00113E63" w:rsidRDefault="0038562D" w:rsidP="00113E63">
            <w:pPr>
              <w:pStyle w:val="NoSpacing"/>
              <w:rPr>
                <w:rFonts w:cs="Courier New"/>
                <w:sz w:val="24"/>
                <w:szCs w:val="24"/>
              </w:rPr>
            </w:pPr>
            <w:r w:rsidRPr="00113E63">
              <w:rPr>
                <w:rFonts w:cs="Courier New"/>
                <w:sz w:val="24"/>
                <w:szCs w:val="24"/>
              </w:rPr>
              <w:t xml:space="preserve">1.1 (0.4, 2.4) </w:t>
            </w:r>
          </w:p>
        </w:tc>
        <w:tc>
          <w:tcPr>
            <w:tcW w:w="0" w:type="auto"/>
            <w:hideMark/>
          </w:tcPr>
          <w:p w14:paraId="78AB74C0" w14:textId="77777777" w:rsidR="0038562D" w:rsidRPr="00113E63" w:rsidRDefault="0038562D" w:rsidP="00113E63">
            <w:pPr>
              <w:pStyle w:val="NoSpacing"/>
              <w:rPr>
                <w:rFonts w:cs="Courier New"/>
                <w:sz w:val="24"/>
                <w:szCs w:val="24"/>
              </w:rPr>
            </w:pPr>
            <w:r w:rsidRPr="00113E63">
              <w:rPr>
                <w:rFonts w:cs="Courier New"/>
                <w:sz w:val="24"/>
                <w:szCs w:val="24"/>
              </w:rPr>
              <w:t xml:space="preserve">0.3 (0, 0.8) </w:t>
            </w:r>
          </w:p>
        </w:tc>
        <w:tc>
          <w:tcPr>
            <w:tcW w:w="0" w:type="auto"/>
            <w:hideMark/>
          </w:tcPr>
          <w:p w14:paraId="64AAEF58"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0.5) </w:t>
            </w:r>
          </w:p>
        </w:tc>
      </w:tr>
      <w:tr w:rsidR="0038562D" w:rsidRPr="00651A00" w14:paraId="409A6F1A" w14:textId="77777777" w:rsidTr="00A03543">
        <w:tc>
          <w:tcPr>
            <w:tcW w:w="0" w:type="auto"/>
            <w:hideMark/>
          </w:tcPr>
          <w:p w14:paraId="639C0973"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742365DA"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c>
          <w:tcPr>
            <w:tcW w:w="0" w:type="auto"/>
            <w:hideMark/>
          </w:tcPr>
          <w:p w14:paraId="0D075DAD" w14:textId="77777777" w:rsidR="0038562D" w:rsidRPr="00113E63" w:rsidRDefault="0038562D" w:rsidP="00113E63">
            <w:pPr>
              <w:pStyle w:val="NoSpacing"/>
              <w:rPr>
                <w:rFonts w:cs="Courier New"/>
                <w:sz w:val="24"/>
                <w:szCs w:val="24"/>
              </w:rPr>
            </w:pPr>
            <w:r w:rsidRPr="00113E63">
              <w:rPr>
                <w:rFonts w:cs="Courier New"/>
                <w:sz w:val="24"/>
                <w:szCs w:val="24"/>
              </w:rPr>
              <w:t xml:space="preserve">0.2 (0, 0.7) </w:t>
            </w:r>
          </w:p>
        </w:tc>
        <w:tc>
          <w:tcPr>
            <w:tcW w:w="0" w:type="auto"/>
            <w:hideMark/>
          </w:tcPr>
          <w:p w14:paraId="6EA16487"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0.4) </w:t>
            </w:r>
          </w:p>
        </w:tc>
      </w:tr>
      <w:tr w:rsidR="0038562D" w:rsidRPr="00651A00" w14:paraId="1FEA19DC" w14:textId="77777777" w:rsidTr="00A03543">
        <w:tc>
          <w:tcPr>
            <w:tcW w:w="0" w:type="auto"/>
            <w:hideMark/>
          </w:tcPr>
          <w:p w14:paraId="7FA50D30"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79F7D4FB" w14:textId="77777777" w:rsidR="0038562D" w:rsidRPr="00113E63" w:rsidRDefault="0038562D" w:rsidP="00113E63">
            <w:pPr>
              <w:pStyle w:val="NoSpacing"/>
              <w:rPr>
                <w:rFonts w:cs="Courier New"/>
                <w:sz w:val="24"/>
                <w:szCs w:val="24"/>
              </w:rPr>
            </w:pPr>
            <w:r w:rsidRPr="00113E63">
              <w:rPr>
                <w:rFonts w:cs="Courier New"/>
                <w:sz w:val="24"/>
                <w:szCs w:val="24"/>
              </w:rPr>
              <w:t xml:space="preserve">1.2 (0.4, 2.7) </w:t>
            </w:r>
          </w:p>
        </w:tc>
        <w:tc>
          <w:tcPr>
            <w:tcW w:w="0" w:type="auto"/>
            <w:hideMark/>
          </w:tcPr>
          <w:p w14:paraId="33B2ACC7"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 </w:t>
            </w:r>
          </w:p>
        </w:tc>
        <w:tc>
          <w:tcPr>
            <w:tcW w:w="0" w:type="auto"/>
            <w:hideMark/>
          </w:tcPr>
          <w:p w14:paraId="689B110D"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0.6) </w:t>
            </w:r>
          </w:p>
        </w:tc>
      </w:tr>
      <w:tr w:rsidR="0038562D" w:rsidRPr="00651A00" w14:paraId="504863FE" w14:textId="77777777" w:rsidTr="00A03543">
        <w:tc>
          <w:tcPr>
            <w:tcW w:w="0" w:type="auto"/>
            <w:hideMark/>
          </w:tcPr>
          <w:p w14:paraId="72EEC33E"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4CC515D0" w14:textId="77777777" w:rsidR="0038562D" w:rsidRPr="00113E63" w:rsidRDefault="0038562D" w:rsidP="00113E63">
            <w:pPr>
              <w:pStyle w:val="NoSpacing"/>
              <w:rPr>
                <w:rFonts w:cs="Courier New"/>
                <w:sz w:val="24"/>
                <w:szCs w:val="24"/>
              </w:rPr>
            </w:pPr>
            <w:r w:rsidRPr="00113E63">
              <w:rPr>
                <w:rFonts w:cs="Courier New"/>
                <w:sz w:val="24"/>
                <w:szCs w:val="24"/>
              </w:rPr>
              <w:t xml:space="preserve">0.8 (0.3, 1.8) </w:t>
            </w:r>
          </w:p>
        </w:tc>
        <w:tc>
          <w:tcPr>
            <w:tcW w:w="0" w:type="auto"/>
            <w:hideMark/>
          </w:tcPr>
          <w:p w14:paraId="3FE2A2CE" w14:textId="77777777" w:rsidR="0038562D" w:rsidRPr="00113E63" w:rsidRDefault="0038562D" w:rsidP="00113E63">
            <w:pPr>
              <w:pStyle w:val="NoSpacing"/>
              <w:rPr>
                <w:rFonts w:cs="Courier New"/>
                <w:sz w:val="24"/>
                <w:szCs w:val="24"/>
              </w:rPr>
            </w:pPr>
            <w:r w:rsidRPr="00113E63">
              <w:rPr>
                <w:rFonts w:cs="Courier New"/>
                <w:sz w:val="24"/>
                <w:szCs w:val="24"/>
              </w:rPr>
              <w:t xml:space="preserve">0.3 (0, 0.8) </w:t>
            </w:r>
          </w:p>
        </w:tc>
        <w:tc>
          <w:tcPr>
            <w:tcW w:w="0" w:type="auto"/>
            <w:hideMark/>
          </w:tcPr>
          <w:p w14:paraId="748C954B"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0.6) </w:t>
            </w:r>
          </w:p>
        </w:tc>
      </w:tr>
      <w:tr w:rsidR="0038562D" w:rsidRPr="00651A00" w14:paraId="2F1207EB" w14:textId="77777777" w:rsidTr="00A03543">
        <w:tc>
          <w:tcPr>
            <w:tcW w:w="0" w:type="auto"/>
            <w:hideMark/>
          </w:tcPr>
          <w:p w14:paraId="0430E9F5"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638C17F2"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 </w:t>
            </w:r>
          </w:p>
        </w:tc>
        <w:tc>
          <w:tcPr>
            <w:tcW w:w="0" w:type="auto"/>
            <w:hideMark/>
          </w:tcPr>
          <w:p w14:paraId="107F84BF"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0.9) </w:t>
            </w:r>
          </w:p>
        </w:tc>
        <w:tc>
          <w:tcPr>
            <w:tcW w:w="0" w:type="auto"/>
            <w:hideMark/>
          </w:tcPr>
          <w:p w14:paraId="07144119"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0.6) </w:t>
            </w:r>
          </w:p>
        </w:tc>
      </w:tr>
      <w:tr w:rsidR="0038562D" w:rsidRPr="00651A00" w14:paraId="3DF4B7EF" w14:textId="77777777" w:rsidTr="00A03543">
        <w:tc>
          <w:tcPr>
            <w:tcW w:w="0" w:type="auto"/>
            <w:hideMark/>
          </w:tcPr>
          <w:p w14:paraId="61C67FD0"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1722264E" w14:textId="77777777" w:rsidR="0038562D" w:rsidRPr="00113E63" w:rsidRDefault="0038562D" w:rsidP="00113E63">
            <w:pPr>
              <w:pStyle w:val="NoSpacing"/>
              <w:rPr>
                <w:rFonts w:cs="Courier New"/>
                <w:sz w:val="24"/>
                <w:szCs w:val="24"/>
              </w:rPr>
            </w:pPr>
            <w:r w:rsidRPr="00113E63">
              <w:rPr>
                <w:rFonts w:cs="Courier New"/>
                <w:sz w:val="24"/>
                <w:szCs w:val="24"/>
              </w:rPr>
              <w:t xml:space="preserve">0.8 (0.3, 1.8) </w:t>
            </w:r>
          </w:p>
        </w:tc>
        <w:tc>
          <w:tcPr>
            <w:tcW w:w="0" w:type="auto"/>
            <w:hideMark/>
          </w:tcPr>
          <w:p w14:paraId="14244CB7"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 </w:t>
            </w:r>
          </w:p>
        </w:tc>
        <w:tc>
          <w:tcPr>
            <w:tcW w:w="0" w:type="auto"/>
            <w:hideMark/>
          </w:tcPr>
          <w:p w14:paraId="4F9FBBCE"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0.6) </w:t>
            </w:r>
          </w:p>
        </w:tc>
      </w:tr>
      <w:tr w:rsidR="0038562D" w:rsidRPr="00651A00" w14:paraId="03CFC6A6" w14:textId="77777777" w:rsidTr="00A03543">
        <w:tc>
          <w:tcPr>
            <w:tcW w:w="0" w:type="auto"/>
            <w:hideMark/>
          </w:tcPr>
          <w:p w14:paraId="70412D74" w14:textId="77777777" w:rsidR="0038562D" w:rsidRPr="00113E63" w:rsidRDefault="0038562D" w:rsidP="00113E63">
            <w:pPr>
              <w:pStyle w:val="NoSpacing"/>
              <w:rPr>
                <w:rFonts w:cs="Courier New"/>
                <w:sz w:val="24"/>
                <w:szCs w:val="24"/>
              </w:rPr>
            </w:pPr>
            <w:r w:rsidRPr="00113E63">
              <w:rPr>
                <w:rFonts w:cs="Courier New"/>
                <w:sz w:val="24"/>
                <w:szCs w:val="24"/>
              </w:rPr>
              <w:t xml:space="preserve">East South Central </w:t>
            </w:r>
          </w:p>
        </w:tc>
        <w:tc>
          <w:tcPr>
            <w:tcW w:w="0" w:type="auto"/>
            <w:hideMark/>
          </w:tcPr>
          <w:p w14:paraId="0F79AEFC" w14:textId="77777777" w:rsidR="0038562D" w:rsidRPr="00113E63" w:rsidRDefault="0038562D" w:rsidP="00113E63">
            <w:pPr>
              <w:pStyle w:val="NoSpacing"/>
              <w:rPr>
                <w:rFonts w:cs="Courier New"/>
                <w:sz w:val="24"/>
                <w:szCs w:val="24"/>
              </w:rPr>
            </w:pPr>
          </w:p>
        </w:tc>
        <w:tc>
          <w:tcPr>
            <w:tcW w:w="0" w:type="auto"/>
            <w:hideMark/>
          </w:tcPr>
          <w:p w14:paraId="4A3AA621" w14:textId="77777777" w:rsidR="0038562D" w:rsidRPr="00113E63" w:rsidRDefault="0038562D" w:rsidP="00113E63">
            <w:pPr>
              <w:pStyle w:val="NoSpacing"/>
              <w:rPr>
                <w:rFonts w:cs="Courier New"/>
                <w:sz w:val="24"/>
                <w:szCs w:val="24"/>
              </w:rPr>
            </w:pPr>
          </w:p>
        </w:tc>
        <w:tc>
          <w:tcPr>
            <w:tcW w:w="0" w:type="auto"/>
            <w:hideMark/>
          </w:tcPr>
          <w:p w14:paraId="47041CC0" w14:textId="77777777" w:rsidR="0038562D" w:rsidRPr="00113E63" w:rsidRDefault="0038562D" w:rsidP="00113E63">
            <w:pPr>
              <w:pStyle w:val="NoSpacing"/>
              <w:rPr>
                <w:rFonts w:cs="Courier New"/>
                <w:sz w:val="24"/>
                <w:szCs w:val="24"/>
              </w:rPr>
            </w:pPr>
          </w:p>
        </w:tc>
      </w:tr>
      <w:tr w:rsidR="0038562D" w:rsidRPr="00651A00" w14:paraId="0B8313FA" w14:textId="77777777" w:rsidTr="00A03543">
        <w:tc>
          <w:tcPr>
            <w:tcW w:w="0" w:type="auto"/>
            <w:hideMark/>
          </w:tcPr>
          <w:p w14:paraId="55047A10"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27CB94A7"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2.1) </w:t>
            </w:r>
          </w:p>
        </w:tc>
        <w:tc>
          <w:tcPr>
            <w:tcW w:w="0" w:type="auto"/>
            <w:hideMark/>
          </w:tcPr>
          <w:p w14:paraId="4812802B" w14:textId="77777777" w:rsidR="0038562D" w:rsidRPr="00113E63" w:rsidRDefault="0038562D" w:rsidP="00113E63">
            <w:pPr>
              <w:pStyle w:val="NoSpacing"/>
              <w:rPr>
                <w:rFonts w:cs="Courier New"/>
                <w:sz w:val="24"/>
                <w:szCs w:val="24"/>
              </w:rPr>
            </w:pPr>
            <w:r w:rsidRPr="00113E63">
              <w:rPr>
                <w:rFonts w:cs="Courier New"/>
                <w:sz w:val="24"/>
                <w:szCs w:val="24"/>
              </w:rPr>
              <w:t xml:space="preserve">0.2 (0, 0.8) </w:t>
            </w:r>
          </w:p>
        </w:tc>
        <w:tc>
          <w:tcPr>
            <w:tcW w:w="0" w:type="auto"/>
            <w:hideMark/>
          </w:tcPr>
          <w:p w14:paraId="08CBBFA0"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0.9) </w:t>
            </w:r>
          </w:p>
        </w:tc>
      </w:tr>
      <w:tr w:rsidR="0038562D" w:rsidRPr="00651A00" w14:paraId="62892E5D" w14:textId="77777777" w:rsidTr="00A03543">
        <w:tc>
          <w:tcPr>
            <w:tcW w:w="0" w:type="auto"/>
            <w:hideMark/>
          </w:tcPr>
          <w:p w14:paraId="3EA20FCC"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6A44E4DE"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c>
          <w:tcPr>
            <w:tcW w:w="0" w:type="auto"/>
            <w:hideMark/>
          </w:tcPr>
          <w:p w14:paraId="700CF7BB" w14:textId="77777777" w:rsidR="0038562D" w:rsidRPr="00113E63" w:rsidRDefault="0038562D" w:rsidP="00113E63">
            <w:pPr>
              <w:pStyle w:val="NoSpacing"/>
              <w:rPr>
                <w:rFonts w:cs="Courier New"/>
                <w:sz w:val="24"/>
                <w:szCs w:val="24"/>
              </w:rPr>
            </w:pPr>
            <w:r w:rsidRPr="00113E63">
              <w:rPr>
                <w:rFonts w:cs="Courier New"/>
                <w:sz w:val="24"/>
                <w:szCs w:val="24"/>
              </w:rPr>
              <w:t xml:space="preserve">0.2 (0, 0.7) </w:t>
            </w:r>
          </w:p>
        </w:tc>
        <w:tc>
          <w:tcPr>
            <w:tcW w:w="0" w:type="auto"/>
            <w:hideMark/>
          </w:tcPr>
          <w:p w14:paraId="3C88AE08"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0.8) </w:t>
            </w:r>
          </w:p>
        </w:tc>
      </w:tr>
      <w:tr w:rsidR="0038562D" w:rsidRPr="00651A00" w14:paraId="539DED5A" w14:textId="77777777" w:rsidTr="00A03543">
        <w:tc>
          <w:tcPr>
            <w:tcW w:w="0" w:type="auto"/>
            <w:hideMark/>
          </w:tcPr>
          <w:p w14:paraId="43C48E3C"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66917594" w14:textId="77777777" w:rsidR="0038562D" w:rsidRPr="00113E63" w:rsidRDefault="0038562D" w:rsidP="00113E63">
            <w:pPr>
              <w:pStyle w:val="NoSpacing"/>
              <w:rPr>
                <w:rFonts w:cs="Courier New"/>
                <w:sz w:val="24"/>
                <w:szCs w:val="24"/>
              </w:rPr>
            </w:pPr>
            <w:r w:rsidRPr="00113E63">
              <w:rPr>
                <w:rFonts w:cs="Courier New"/>
                <w:sz w:val="24"/>
                <w:szCs w:val="24"/>
              </w:rPr>
              <w:t xml:space="preserve">1.1 (0.4, 2.3) </w:t>
            </w:r>
          </w:p>
        </w:tc>
        <w:tc>
          <w:tcPr>
            <w:tcW w:w="0" w:type="auto"/>
            <w:hideMark/>
          </w:tcPr>
          <w:p w14:paraId="75588A2D"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 </w:t>
            </w:r>
          </w:p>
        </w:tc>
        <w:tc>
          <w:tcPr>
            <w:tcW w:w="0" w:type="auto"/>
            <w:hideMark/>
          </w:tcPr>
          <w:p w14:paraId="60B9D143"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1.1) </w:t>
            </w:r>
          </w:p>
        </w:tc>
      </w:tr>
      <w:tr w:rsidR="0038562D" w:rsidRPr="00651A00" w14:paraId="4BD3F32C" w14:textId="77777777" w:rsidTr="00A03543">
        <w:tc>
          <w:tcPr>
            <w:tcW w:w="0" w:type="auto"/>
            <w:hideMark/>
          </w:tcPr>
          <w:p w14:paraId="6CA772C1"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6EEA46E1"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c>
          <w:tcPr>
            <w:tcW w:w="0" w:type="auto"/>
            <w:hideMark/>
          </w:tcPr>
          <w:p w14:paraId="2CAE0DD1" w14:textId="77777777" w:rsidR="0038562D" w:rsidRPr="00113E63" w:rsidRDefault="0038562D" w:rsidP="00113E63">
            <w:pPr>
              <w:pStyle w:val="NoSpacing"/>
              <w:rPr>
                <w:rFonts w:cs="Courier New"/>
                <w:sz w:val="24"/>
                <w:szCs w:val="24"/>
              </w:rPr>
            </w:pPr>
            <w:r w:rsidRPr="00113E63">
              <w:rPr>
                <w:rFonts w:cs="Courier New"/>
                <w:sz w:val="24"/>
                <w:szCs w:val="24"/>
              </w:rPr>
              <w:t xml:space="preserve">0.2 (0, 0.8) </w:t>
            </w:r>
          </w:p>
        </w:tc>
        <w:tc>
          <w:tcPr>
            <w:tcW w:w="0" w:type="auto"/>
            <w:hideMark/>
          </w:tcPr>
          <w:p w14:paraId="2C54C9F1"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1.1) </w:t>
            </w:r>
          </w:p>
        </w:tc>
      </w:tr>
      <w:tr w:rsidR="0038562D" w:rsidRPr="00651A00" w14:paraId="64CBE817" w14:textId="77777777" w:rsidTr="00A03543">
        <w:tc>
          <w:tcPr>
            <w:tcW w:w="0" w:type="auto"/>
            <w:hideMark/>
          </w:tcPr>
          <w:p w14:paraId="1D24C9E9"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2762AAD7" w14:textId="77777777" w:rsidR="0038562D" w:rsidRPr="00113E63" w:rsidRDefault="0038562D" w:rsidP="00113E63">
            <w:pPr>
              <w:pStyle w:val="NoSpacing"/>
              <w:rPr>
                <w:rFonts w:cs="Courier New"/>
                <w:sz w:val="24"/>
                <w:szCs w:val="24"/>
              </w:rPr>
            </w:pPr>
            <w:r w:rsidRPr="00113E63">
              <w:rPr>
                <w:rFonts w:cs="Courier New"/>
                <w:sz w:val="24"/>
                <w:szCs w:val="24"/>
              </w:rPr>
              <w:t xml:space="preserve">0.8 (0.3, 1.7) </w:t>
            </w:r>
          </w:p>
        </w:tc>
        <w:tc>
          <w:tcPr>
            <w:tcW w:w="0" w:type="auto"/>
            <w:hideMark/>
          </w:tcPr>
          <w:p w14:paraId="0F40C09E" w14:textId="77777777" w:rsidR="0038562D" w:rsidRPr="00113E63" w:rsidRDefault="0038562D" w:rsidP="00113E63">
            <w:pPr>
              <w:pStyle w:val="NoSpacing"/>
              <w:rPr>
                <w:rFonts w:cs="Courier New"/>
                <w:sz w:val="24"/>
                <w:szCs w:val="24"/>
              </w:rPr>
            </w:pPr>
            <w:r w:rsidRPr="00113E63">
              <w:rPr>
                <w:rFonts w:cs="Courier New"/>
                <w:sz w:val="24"/>
                <w:szCs w:val="24"/>
              </w:rPr>
              <w:t xml:space="preserve">0.2 (0, 0.8) </w:t>
            </w:r>
          </w:p>
        </w:tc>
        <w:tc>
          <w:tcPr>
            <w:tcW w:w="0" w:type="auto"/>
            <w:hideMark/>
          </w:tcPr>
          <w:p w14:paraId="422A1DF4"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1.2) </w:t>
            </w:r>
          </w:p>
        </w:tc>
      </w:tr>
      <w:tr w:rsidR="0038562D" w:rsidRPr="00651A00" w14:paraId="1F2361FD" w14:textId="77777777" w:rsidTr="00A03543">
        <w:tc>
          <w:tcPr>
            <w:tcW w:w="0" w:type="auto"/>
            <w:hideMark/>
          </w:tcPr>
          <w:p w14:paraId="7D939B02"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22AEA812"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c>
          <w:tcPr>
            <w:tcW w:w="0" w:type="auto"/>
            <w:hideMark/>
          </w:tcPr>
          <w:p w14:paraId="21727642"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 </w:t>
            </w:r>
          </w:p>
        </w:tc>
        <w:tc>
          <w:tcPr>
            <w:tcW w:w="0" w:type="auto"/>
            <w:hideMark/>
          </w:tcPr>
          <w:p w14:paraId="3F2F92E6"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1.2) </w:t>
            </w:r>
          </w:p>
        </w:tc>
      </w:tr>
      <w:tr w:rsidR="0038562D" w:rsidRPr="00651A00" w14:paraId="4F02BD46" w14:textId="77777777" w:rsidTr="00A03543">
        <w:tc>
          <w:tcPr>
            <w:tcW w:w="0" w:type="auto"/>
            <w:hideMark/>
          </w:tcPr>
          <w:p w14:paraId="2B72F7FC" w14:textId="77777777" w:rsidR="0038562D" w:rsidRPr="00113E63" w:rsidRDefault="0038562D" w:rsidP="00113E63">
            <w:pPr>
              <w:pStyle w:val="NoSpacing"/>
              <w:rPr>
                <w:rFonts w:cs="Courier New"/>
                <w:sz w:val="24"/>
                <w:szCs w:val="24"/>
              </w:rPr>
            </w:pPr>
            <w:r w:rsidRPr="00113E63">
              <w:rPr>
                <w:rFonts w:cs="Courier New"/>
                <w:sz w:val="24"/>
                <w:szCs w:val="24"/>
              </w:rPr>
              <w:t xml:space="preserve">Middle Atlantic </w:t>
            </w:r>
          </w:p>
        </w:tc>
        <w:tc>
          <w:tcPr>
            <w:tcW w:w="0" w:type="auto"/>
            <w:hideMark/>
          </w:tcPr>
          <w:p w14:paraId="74A0468D" w14:textId="77777777" w:rsidR="0038562D" w:rsidRPr="00113E63" w:rsidRDefault="0038562D" w:rsidP="00113E63">
            <w:pPr>
              <w:pStyle w:val="NoSpacing"/>
              <w:rPr>
                <w:rFonts w:cs="Courier New"/>
                <w:sz w:val="24"/>
                <w:szCs w:val="24"/>
              </w:rPr>
            </w:pPr>
          </w:p>
        </w:tc>
        <w:tc>
          <w:tcPr>
            <w:tcW w:w="0" w:type="auto"/>
            <w:hideMark/>
          </w:tcPr>
          <w:p w14:paraId="43BF7E6B" w14:textId="77777777" w:rsidR="0038562D" w:rsidRPr="00113E63" w:rsidRDefault="0038562D" w:rsidP="00113E63">
            <w:pPr>
              <w:pStyle w:val="NoSpacing"/>
              <w:rPr>
                <w:rFonts w:cs="Courier New"/>
                <w:sz w:val="24"/>
                <w:szCs w:val="24"/>
              </w:rPr>
            </w:pPr>
          </w:p>
        </w:tc>
        <w:tc>
          <w:tcPr>
            <w:tcW w:w="0" w:type="auto"/>
            <w:hideMark/>
          </w:tcPr>
          <w:p w14:paraId="246197A1" w14:textId="77777777" w:rsidR="0038562D" w:rsidRPr="00113E63" w:rsidRDefault="0038562D" w:rsidP="00113E63">
            <w:pPr>
              <w:pStyle w:val="NoSpacing"/>
              <w:rPr>
                <w:rFonts w:cs="Courier New"/>
                <w:sz w:val="24"/>
                <w:szCs w:val="24"/>
              </w:rPr>
            </w:pPr>
          </w:p>
        </w:tc>
      </w:tr>
      <w:tr w:rsidR="0038562D" w:rsidRPr="00651A00" w14:paraId="22861EAD" w14:textId="77777777" w:rsidTr="00A03543">
        <w:tc>
          <w:tcPr>
            <w:tcW w:w="0" w:type="auto"/>
            <w:hideMark/>
          </w:tcPr>
          <w:p w14:paraId="372412B4"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7DEE48EC" w14:textId="77777777" w:rsidR="0038562D" w:rsidRPr="00113E63" w:rsidRDefault="0038562D" w:rsidP="00113E63">
            <w:pPr>
              <w:pStyle w:val="NoSpacing"/>
              <w:rPr>
                <w:rFonts w:cs="Courier New"/>
                <w:sz w:val="24"/>
                <w:szCs w:val="24"/>
              </w:rPr>
            </w:pPr>
            <w:r w:rsidRPr="00113E63">
              <w:rPr>
                <w:rFonts w:cs="Courier New"/>
                <w:sz w:val="24"/>
                <w:szCs w:val="24"/>
              </w:rPr>
              <w:t xml:space="preserve">0.8 (0.3, 1.8) </w:t>
            </w:r>
          </w:p>
        </w:tc>
        <w:tc>
          <w:tcPr>
            <w:tcW w:w="0" w:type="auto"/>
            <w:hideMark/>
          </w:tcPr>
          <w:p w14:paraId="39707527" w14:textId="77777777" w:rsidR="0038562D" w:rsidRPr="00113E63" w:rsidRDefault="0038562D" w:rsidP="00113E63">
            <w:pPr>
              <w:pStyle w:val="NoSpacing"/>
              <w:rPr>
                <w:rFonts w:cs="Courier New"/>
                <w:sz w:val="24"/>
                <w:szCs w:val="24"/>
              </w:rPr>
            </w:pPr>
            <w:r w:rsidRPr="00113E63">
              <w:rPr>
                <w:rFonts w:cs="Courier New"/>
                <w:sz w:val="24"/>
                <w:szCs w:val="24"/>
              </w:rPr>
              <w:t xml:space="preserve">0.2 (0, 0.5) </w:t>
            </w:r>
          </w:p>
        </w:tc>
        <w:tc>
          <w:tcPr>
            <w:tcW w:w="0" w:type="auto"/>
            <w:hideMark/>
          </w:tcPr>
          <w:p w14:paraId="2A4B36E8" w14:textId="77777777" w:rsidR="0038562D" w:rsidRPr="00113E63" w:rsidRDefault="0038562D" w:rsidP="00113E63">
            <w:pPr>
              <w:pStyle w:val="NoSpacing"/>
              <w:rPr>
                <w:rFonts w:cs="Courier New"/>
                <w:sz w:val="24"/>
                <w:szCs w:val="24"/>
              </w:rPr>
            </w:pPr>
            <w:r w:rsidRPr="00113E63">
              <w:rPr>
                <w:rFonts w:cs="Courier New"/>
                <w:sz w:val="24"/>
                <w:szCs w:val="24"/>
              </w:rPr>
              <w:t xml:space="preserve">0.1 (0.1, 0.3) </w:t>
            </w:r>
          </w:p>
        </w:tc>
      </w:tr>
      <w:tr w:rsidR="0038562D" w:rsidRPr="00651A00" w14:paraId="7EDDAB78" w14:textId="77777777" w:rsidTr="00A03543">
        <w:tc>
          <w:tcPr>
            <w:tcW w:w="0" w:type="auto"/>
            <w:hideMark/>
          </w:tcPr>
          <w:p w14:paraId="0E5395C3"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37A5152F"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1.2) </w:t>
            </w:r>
          </w:p>
        </w:tc>
        <w:tc>
          <w:tcPr>
            <w:tcW w:w="0" w:type="auto"/>
            <w:hideMark/>
          </w:tcPr>
          <w:p w14:paraId="532A8084" w14:textId="77777777" w:rsidR="0038562D" w:rsidRPr="00113E63" w:rsidRDefault="0038562D" w:rsidP="00113E63">
            <w:pPr>
              <w:pStyle w:val="NoSpacing"/>
              <w:rPr>
                <w:rFonts w:cs="Courier New"/>
                <w:sz w:val="24"/>
                <w:szCs w:val="24"/>
              </w:rPr>
            </w:pPr>
            <w:r w:rsidRPr="00113E63">
              <w:rPr>
                <w:rFonts w:cs="Courier New"/>
                <w:sz w:val="24"/>
                <w:szCs w:val="24"/>
              </w:rPr>
              <w:t xml:space="preserve">0.1 (0, 0.4) </w:t>
            </w:r>
          </w:p>
        </w:tc>
        <w:tc>
          <w:tcPr>
            <w:tcW w:w="0" w:type="auto"/>
            <w:hideMark/>
          </w:tcPr>
          <w:p w14:paraId="20913CFE" w14:textId="77777777" w:rsidR="0038562D" w:rsidRPr="00113E63" w:rsidRDefault="0038562D" w:rsidP="00113E63">
            <w:pPr>
              <w:pStyle w:val="NoSpacing"/>
              <w:rPr>
                <w:rFonts w:cs="Courier New"/>
                <w:sz w:val="24"/>
                <w:szCs w:val="24"/>
              </w:rPr>
            </w:pPr>
            <w:r w:rsidRPr="00113E63">
              <w:rPr>
                <w:rFonts w:cs="Courier New"/>
                <w:sz w:val="24"/>
                <w:szCs w:val="24"/>
              </w:rPr>
              <w:t xml:space="preserve">0.1 (0.1, 0.3) </w:t>
            </w:r>
          </w:p>
        </w:tc>
      </w:tr>
      <w:tr w:rsidR="0038562D" w:rsidRPr="00651A00" w14:paraId="1E57BD24" w14:textId="77777777" w:rsidTr="00A03543">
        <w:tc>
          <w:tcPr>
            <w:tcW w:w="0" w:type="auto"/>
            <w:hideMark/>
          </w:tcPr>
          <w:p w14:paraId="19081A93"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66F0362B"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 </w:t>
            </w:r>
          </w:p>
        </w:tc>
        <w:tc>
          <w:tcPr>
            <w:tcW w:w="0" w:type="auto"/>
            <w:hideMark/>
          </w:tcPr>
          <w:p w14:paraId="285AF560" w14:textId="77777777" w:rsidR="0038562D" w:rsidRPr="00113E63" w:rsidRDefault="0038562D" w:rsidP="00113E63">
            <w:pPr>
              <w:pStyle w:val="NoSpacing"/>
              <w:rPr>
                <w:rFonts w:cs="Courier New"/>
                <w:sz w:val="24"/>
                <w:szCs w:val="24"/>
              </w:rPr>
            </w:pPr>
            <w:r w:rsidRPr="00113E63">
              <w:rPr>
                <w:rFonts w:cs="Courier New"/>
                <w:sz w:val="24"/>
                <w:szCs w:val="24"/>
              </w:rPr>
              <w:t xml:space="preserve">0.2 (0, 0.6) </w:t>
            </w:r>
          </w:p>
        </w:tc>
        <w:tc>
          <w:tcPr>
            <w:tcW w:w="0" w:type="auto"/>
            <w:hideMark/>
          </w:tcPr>
          <w:p w14:paraId="448430FA"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0.4) </w:t>
            </w:r>
          </w:p>
        </w:tc>
      </w:tr>
      <w:tr w:rsidR="0038562D" w:rsidRPr="00651A00" w14:paraId="772D24DB" w14:textId="77777777" w:rsidTr="00A03543">
        <w:tc>
          <w:tcPr>
            <w:tcW w:w="0" w:type="auto"/>
            <w:hideMark/>
          </w:tcPr>
          <w:p w14:paraId="26FFCB26"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3E2125B4"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1.3) </w:t>
            </w:r>
          </w:p>
        </w:tc>
        <w:tc>
          <w:tcPr>
            <w:tcW w:w="0" w:type="auto"/>
            <w:hideMark/>
          </w:tcPr>
          <w:p w14:paraId="18B04D60" w14:textId="77777777" w:rsidR="0038562D" w:rsidRPr="00113E63" w:rsidRDefault="0038562D" w:rsidP="00113E63">
            <w:pPr>
              <w:pStyle w:val="NoSpacing"/>
              <w:rPr>
                <w:rFonts w:cs="Courier New"/>
                <w:sz w:val="24"/>
                <w:szCs w:val="24"/>
              </w:rPr>
            </w:pPr>
            <w:r w:rsidRPr="00113E63">
              <w:rPr>
                <w:rFonts w:cs="Courier New"/>
                <w:sz w:val="24"/>
                <w:szCs w:val="24"/>
              </w:rPr>
              <w:t xml:space="preserve">0.2 (0, 0.5) </w:t>
            </w:r>
          </w:p>
        </w:tc>
        <w:tc>
          <w:tcPr>
            <w:tcW w:w="0" w:type="auto"/>
            <w:hideMark/>
          </w:tcPr>
          <w:p w14:paraId="3E950D54"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0.5) </w:t>
            </w:r>
          </w:p>
        </w:tc>
      </w:tr>
      <w:tr w:rsidR="0038562D" w:rsidRPr="00651A00" w14:paraId="22050446" w14:textId="77777777" w:rsidTr="00A03543">
        <w:tc>
          <w:tcPr>
            <w:tcW w:w="0" w:type="auto"/>
            <w:hideMark/>
          </w:tcPr>
          <w:p w14:paraId="19EBE17E"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09366309"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1.5) </w:t>
            </w:r>
          </w:p>
        </w:tc>
        <w:tc>
          <w:tcPr>
            <w:tcW w:w="0" w:type="auto"/>
            <w:hideMark/>
          </w:tcPr>
          <w:p w14:paraId="068215F5" w14:textId="77777777" w:rsidR="0038562D" w:rsidRPr="00113E63" w:rsidRDefault="0038562D" w:rsidP="00113E63">
            <w:pPr>
              <w:pStyle w:val="NoSpacing"/>
              <w:rPr>
                <w:rFonts w:cs="Courier New"/>
                <w:sz w:val="24"/>
                <w:szCs w:val="24"/>
              </w:rPr>
            </w:pPr>
            <w:r w:rsidRPr="00113E63">
              <w:rPr>
                <w:rFonts w:cs="Courier New"/>
                <w:sz w:val="24"/>
                <w:szCs w:val="24"/>
              </w:rPr>
              <w:t xml:space="preserve">0.2 (0, 0.5) </w:t>
            </w:r>
          </w:p>
        </w:tc>
        <w:tc>
          <w:tcPr>
            <w:tcW w:w="0" w:type="auto"/>
            <w:hideMark/>
          </w:tcPr>
          <w:p w14:paraId="479108A2"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0.5) </w:t>
            </w:r>
          </w:p>
        </w:tc>
      </w:tr>
      <w:tr w:rsidR="0038562D" w:rsidRPr="00651A00" w14:paraId="38239164" w14:textId="77777777" w:rsidTr="00A03543">
        <w:tc>
          <w:tcPr>
            <w:tcW w:w="0" w:type="auto"/>
            <w:hideMark/>
          </w:tcPr>
          <w:p w14:paraId="3581A79B"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4A07A54C"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c>
          <w:tcPr>
            <w:tcW w:w="0" w:type="auto"/>
            <w:hideMark/>
          </w:tcPr>
          <w:p w14:paraId="225D3319" w14:textId="77777777" w:rsidR="0038562D" w:rsidRPr="00113E63" w:rsidRDefault="0038562D" w:rsidP="00113E63">
            <w:pPr>
              <w:pStyle w:val="NoSpacing"/>
              <w:rPr>
                <w:rFonts w:cs="Courier New"/>
                <w:sz w:val="24"/>
                <w:szCs w:val="24"/>
              </w:rPr>
            </w:pPr>
            <w:r w:rsidRPr="00113E63">
              <w:rPr>
                <w:rFonts w:cs="Courier New"/>
                <w:sz w:val="24"/>
                <w:szCs w:val="24"/>
              </w:rPr>
              <w:t xml:space="preserve">0.2 (0, 0.6) </w:t>
            </w:r>
          </w:p>
        </w:tc>
        <w:tc>
          <w:tcPr>
            <w:tcW w:w="0" w:type="auto"/>
            <w:hideMark/>
          </w:tcPr>
          <w:p w14:paraId="6C7DFB6E"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0.5) </w:t>
            </w:r>
          </w:p>
        </w:tc>
      </w:tr>
      <w:tr w:rsidR="0038562D" w:rsidRPr="00651A00" w14:paraId="45D73271" w14:textId="77777777" w:rsidTr="00A03543">
        <w:tc>
          <w:tcPr>
            <w:tcW w:w="0" w:type="auto"/>
            <w:hideMark/>
          </w:tcPr>
          <w:p w14:paraId="478D687E" w14:textId="77777777" w:rsidR="0038562D" w:rsidRPr="00113E63" w:rsidRDefault="0038562D" w:rsidP="00113E63">
            <w:pPr>
              <w:pStyle w:val="NoSpacing"/>
              <w:rPr>
                <w:rFonts w:cs="Courier New"/>
                <w:sz w:val="24"/>
                <w:szCs w:val="24"/>
              </w:rPr>
            </w:pPr>
            <w:r w:rsidRPr="00113E63">
              <w:rPr>
                <w:rFonts w:cs="Courier New"/>
                <w:sz w:val="24"/>
                <w:szCs w:val="24"/>
              </w:rPr>
              <w:t xml:space="preserve">Mountain </w:t>
            </w:r>
          </w:p>
        </w:tc>
        <w:tc>
          <w:tcPr>
            <w:tcW w:w="0" w:type="auto"/>
            <w:hideMark/>
          </w:tcPr>
          <w:p w14:paraId="16EE8856" w14:textId="77777777" w:rsidR="0038562D" w:rsidRPr="00113E63" w:rsidRDefault="0038562D" w:rsidP="00113E63">
            <w:pPr>
              <w:pStyle w:val="NoSpacing"/>
              <w:rPr>
                <w:rFonts w:cs="Courier New"/>
                <w:sz w:val="24"/>
                <w:szCs w:val="24"/>
              </w:rPr>
            </w:pPr>
          </w:p>
        </w:tc>
        <w:tc>
          <w:tcPr>
            <w:tcW w:w="0" w:type="auto"/>
            <w:hideMark/>
          </w:tcPr>
          <w:p w14:paraId="57F1078F" w14:textId="77777777" w:rsidR="0038562D" w:rsidRPr="00113E63" w:rsidRDefault="0038562D" w:rsidP="00113E63">
            <w:pPr>
              <w:pStyle w:val="NoSpacing"/>
              <w:rPr>
                <w:rFonts w:cs="Courier New"/>
                <w:sz w:val="24"/>
                <w:szCs w:val="24"/>
              </w:rPr>
            </w:pPr>
          </w:p>
        </w:tc>
        <w:tc>
          <w:tcPr>
            <w:tcW w:w="0" w:type="auto"/>
            <w:hideMark/>
          </w:tcPr>
          <w:p w14:paraId="54BBDB41" w14:textId="77777777" w:rsidR="0038562D" w:rsidRPr="00113E63" w:rsidRDefault="0038562D" w:rsidP="00113E63">
            <w:pPr>
              <w:pStyle w:val="NoSpacing"/>
              <w:rPr>
                <w:rFonts w:cs="Courier New"/>
                <w:sz w:val="24"/>
                <w:szCs w:val="24"/>
              </w:rPr>
            </w:pPr>
          </w:p>
        </w:tc>
      </w:tr>
      <w:tr w:rsidR="0038562D" w:rsidRPr="00651A00" w14:paraId="4ACFF951" w14:textId="77777777" w:rsidTr="00A03543">
        <w:tc>
          <w:tcPr>
            <w:tcW w:w="0" w:type="auto"/>
            <w:hideMark/>
          </w:tcPr>
          <w:p w14:paraId="6BB6ED1E"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63B39075" w14:textId="77777777" w:rsidR="0038562D" w:rsidRPr="00113E63" w:rsidRDefault="0038562D" w:rsidP="00113E63">
            <w:pPr>
              <w:pStyle w:val="NoSpacing"/>
              <w:rPr>
                <w:rFonts w:cs="Courier New"/>
                <w:sz w:val="24"/>
                <w:szCs w:val="24"/>
              </w:rPr>
            </w:pPr>
            <w:r w:rsidRPr="00113E63">
              <w:rPr>
                <w:rFonts w:cs="Courier New"/>
                <w:sz w:val="24"/>
                <w:szCs w:val="24"/>
              </w:rPr>
              <w:t xml:space="preserve">1.1 (0.4, 2.6) </w:t>
            </w:r>
          </w:p>
        </w:tc>
        <w:tc>
          <w:tcPr>
            <w:tcW w:w="0" w:type="auto"/>
            <w:hideMark/>
          </w:tcPr>
          <w:p w14:paraId="7AB9BC61" w14:textId="77777777" w:rsidR="0038562D" w:rsidRPr="00113E63" w:rsidRDefault="0038562D" w:rsidP="00113E63">
            <w:pPr>
              <w:pStyle w:val="NoSpacing"/>
              <w:rPr>
                <w:rFonts w:cs="Courier New"/>
                <w:sz w:val="24"/>
                <w:szCs w:val="24"/>
              </w:rPr>
            </w:pPr>
            <w:r w:rsidRPr="00113E63">
              <w:rPr>
                <w:rFonts w:cs="Courier New"/>
                <w:sz w:val="24"/>
                <w:szCs w:val="24"/>
              </w:rPr>
              <w:t xml:space="preserve">0.6 (0.1, 1.7) </w:t>
            </w:r>
          </w:p>
        </w:tc>
        <w:tc>
          <w:tcPr>
            <w:tcW w:w="0" w:type="auto"/>
            <w:hideMark/>
          </w:tcPr>
          <w:p w14:paraId="427CDA50" w14:textId="77777777" w:rsidR="0038562D" w:rsidRPr="00113E63" w:rsidRDefault="0038562D" w:rsidP="00113E63">
            <w:pPr>
              <w:pStyle w:val="NoSpacing"/>
              <w:rPr>
                <w:rFonts w:cs="Courier New"/>
                <w:sz w:val="24"/>
                <w:szCs w:val="24"/>
              </w:rPr>
            </w:pPr>
            <w:r w:rsidRPr="00113E63">
              <w:rPr>
                <w:rFonts w:cs="Courier New"/>
                <w:sz w:val="24"/>
                <w:szCs w:val="24"/>
              </w:rPr>
              <w:t xml:space="preserve">0.4 (0.2, 1) </w:t>
            </w:r>
          </w:p>
        </w:tc>
      </w:tr>
      <w:tr w:rsidR="0038562D" w:rsidRPr="00651A00" w14:paraId="47697A52" w14:textId="77777777" w:rsidTr="00A03543">
        <w:tc>
          <w:tcPr>
            <w:tcW w:w="0" w:type="auto"/>
            <w:hideMark/>
          </w:tcPr>
          <w:p w14:paraId="279C727E"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37E10BFD"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1.7) </w:t>
            </w:r>
          </w:p>
        </w:tc>
        <w:tc>
          <w:tcPr>
            <w:tcW w:w="0" w:type="auto"/>
            <w:hideMark/>
          </w:tcPr>
          <w:p w14:paraId="4F95B5F0" w14:textId="77777777" w:rsidR="0038562D" w:rsidRPr="00113E63" w:rsidRDefault="0038562D" w:rsidP="00113E63">
            <w:pPr>
              <w:pStyle w:val="NoSpacing"/>
              <w:rPr>
                <w:rFonts w:cs="Courier New"/>
                <w:sz w:val="24"/>
                <w:szCs w:val="24"/>
              </w:rPr>
            </w:pPr>
            <w:r w:rsidRPr="00113E63">
              <w:rPr>
                <w:rFonts w:cs="Courier New"/>
                <w:sz w:val="24"/>
                <w:szCs w:val="24"/>
              </w:rPr>
              <w:t xml:space="preserve">0.5 (0.1, 1.5) </w:t>
            </w:r>
          </w:p>
        </w:tc>
        <w:tc>
          <w:tcPr>
            <w:tcW w:w="0" w:type="auto"/>
            <w:hideMark/>
          </w:tcPr>
          <w:p w14:paraId="3D718789"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 </w:t>
            </w:r>
          </w:p>
        </w:tc>
      </w:tr>
      <w:tr w:rsidR="0038562D" w:rsidRPr="00651A00" w14:paraId="14D9E54F" w14:textId="77777777" w:rsidTr="00A03543">
        <w:tc>
          <w:tcPr>
            <w:tcW w:w="0" w:type="auto"/>
            <w:hideMark/>
          </w:tcPr>
          <w:p w14:paraId="348676AE"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2583B15A" w14:textId="77777777" w:rsidR="0038562D" w:rsidRPr="00113E63" w:rsidRDefault="0038562D" w:rsidP="00113E63">
            <w:pPr>
              <w:pStyle w:val="NoSpacing"/>
              <w:rPr>
                <w:rFonts w:cs="Courier New"/>
                <w:sz w:val="24"/>
                <w:szCs w:val="24"/>
              </w:rPr>
            </w:pPr>
            <w:r w:rsidRPr="00113E63">
              <w:rPr>
                <w:rFonts w:cs="Courier New"/>
                <w:sz w:val="24"/>
                <w:szCs w:val="24"/>
              </w:rPr>
              <w:t xml:space="preserve">1.2 (0.4, 2.8) </w:t>
            </w:r>
          </w:p>
        </w:tc>
        <w:tc>
          <w:tcPr>
            <w:tcW w:w="0" w:type="auto"/>
            <w:hideMark/>
          </w:tcPr>
          <w:p w14:paraId="48378FC1" w14:textId="77777777" w:rsidR="0038562D" w:rsidRPr="00113E63" w:rsidRDefault="0038562D" w:rsidP="00113E63">
            <w:pPr>
              <w:pStyle w:val="NoSpacing"/>
              <w:rPr>
                <w:rFonts w:cs="Courier New"/>
                <w:sz w:val="24"/>
                <w:szCs w:val="24"/>
              </w:rPr>
            </w:pPr>
            <w:r w:rsidRPr="00113E63">
              <w:rPr>
                <w:rFonts w:cs="Courier New"/>
                <w:sz w:val="24"/>
                <w:szCs w:val="24"/>
              </w:rPr>
              <w:t xml:space="preserve">0.8 (0.2, 2.2) </w:t>
            </w:r>
          </w:p>
        </w:tc>
        <w:tc>
          <w:tcPr>
            <w:tcW w:w="0" w:type="auto"/>
            <w:hideMark/>
          </w:tcPr>
          <w:p w14:paraId="1692B296"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1.3) </w:t>
            </w:r>
          </w:p>
        </w:tc>
      </w:tr>
      <w:tr w:rsidR="0038562D" w:rsidRPr="00651A00" w14:paraId="3F4D8AF2" w14:textId="77777777" w:rsidTr="00A03543">
        <w:tc>
          <w:tcPr>
            <w:tcW w:w="0" w:type="auto"/>
            <w:hideMark/>
          </w:tcPr>
          <w:p w14:paraId="063EBFC0"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304ED722" w14:textId="77777777" w:rsidR="0038562D" w:rsidRPr="00113E63" w:rsidRDefault="0038562D" w:rsidP="00113E63">
            <w:pPr>
              <w:pStyle w:val="NoSpacing"/>
              <w:rPr>
                <w:rFonts w:cs="Courier New"/>
                <w:sz w:val="24"/>
                <w:szCs w:val="24"/>
              </w:rPr>
            </w:pPr>
            <w:r w:rsidRPr="00113E63">
              <w:rPr>
                <w:rFonts w:cs="Courier New"/>
                <w:sz w:val="24"/>
                <w:szCs w:val="24"/>
              </w:rPr>
              <w:t xml:space="preserve">0.8 (0.3, 1.9) </w:t>
            </w:r>
          </w:p>
        </w:tc>
        <w:tc>
          <w:tcPr>
            <w:tcW w:w="0" w:type="auto"/>
            <w:hideMark/>
          </w:tcPr>
          <w:p w14:paraId="5B9FF789" w14:textId="77777777" w:rsidR="0038562D" w:rsidRPr="00113E63" w:rsidRDefault="0038562D" w:rsidP="00113E63">
            <w:pPr>
              <w:pStyle w:val="NoSpacing"/>
              <w:rPr>
                <w:rFonts w:cs="Courier New"/>
                <w:sz w:val="24"/>
                <w:szCs w:val="24"/>
              </w:rPr>
            </w:pPr>
            <w:r w:rsidRPr="00113E63">
              <w:rPr>
                <w:rFonts w:cs="Courier New"/>
                <w:sz w:val="24"/>
                <w:szCs w:val="24"/>
              </w:rPr>
              <w:t xml:space="preserve">0.6 (0.1, 1.8) </w:t>
            </w:r>
          </w:p>
        </w:tc>
        <w:tc>
          <w:tcPr>
            <w:tcW w:w="0" w:type="auto"/>
            <w:hideMark/>
          </w:tcPr>
          <w:p w14:paraId="22E827DA"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1.3) </w:t>
            </w:r>
          </w:p>
        </w:tc>
      </w:tr>
      <w:tr w:rsidR="0038562D" w:rsidRPr="00651A00" w14:paraId="76F12AA5" w14:textId="77777777" w:rsidTr="00A03543">
        <w:tc>
          <w:tcPr>
            <w:tcW w:w="0" w:type="auto"/>
            <w:hideMark/>
          </w:tcPr>
          <w:p w14:paraId="1CD83AF6"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2E5AA910"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2.1) </w:t>
            </w:r>
          </w:p>
        </w:tc>
        <w:tc>
          <w:tcPr>
            <w:tcW w:w="0" w:type="auto"/>
            <w:hideMark/>
          </w:tcPr>
          <w:p w14:paraId="67149F68" w14:textId="77777777" w:rsidR="0038562D" w:rsidRPr="00113E63" w:rsidRDefault="0038562D" w:rsidP="00113E63">
            <w:pPr>
              <w:pStyle w:val="NoSpacing"/>
              <w:rPr>
                <w:rFonts w:cs="Courier New"/>
                <w:sz w:val="24"/>
                <w:szCs w:val="24"/>
              </w:rPr>
            </w:pPr>
            <w:r w:rsidRPr="00113E63">
              <w:rPr>
                <w:rFonts w:cs="Courier New"/>
                <w:sz w:val="24"/>
                <w:szCs w:val="24"/>
              </w:rPr>
              <w:t xml:space="preserve">0.6 (0.1, 1.8) </w:t>
            </w:r>
          </w:p>
        </w:tc>
        <w:tc>
          <w:tcPr>
            <w:tcW w:w="0" w:type="auto"/>
            <w:hideMark/>
          </w:tcPr>
          <w:p w14:paraId="1D343565"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r>
      <w:tr w:rsidR="0038562D" w:rsidRPr="00651A00" w14:paraId="40408FF8" w14:textId="77777777" w:rsidTr="00A03543">
        <w:tc>
          <w:tcPr>
            <w:tcW w:w="0" w:type="auto"/>
            <w:hideMark/>
          </w:tcPr>
          <w:p w14:paraId="1CFDFCAC"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56D3085B" w14:textId="77777777" w:rsidR="0038562D" w:rsidRPr="00113E63" w:rsidRDefault="0038562D" w:rsidP="00113E63">
            <w:pPr>
              <w:pStyle w:val="NoSpacing"/>
              <w:rPr>
                <w:rFonts w:cs="Courier New"/>
                <w:sz w:val="24"/>
                <w:szCs w:val="24"/>
              </w:rPr>
            </w:pPr>
            <w:r w:rsidRPr="00113E63">
              <w:rPr>
                <w:rFonts w:cs="Courier New"/>
                <w:sz w:val="24"/>
                <w:szCs w:val="24"/>
              </w:rPr>
              <w:t xml:space="preserve">0.8 (0.3, 2) </w:t>
            </w:r>
          </w:p>
        </w:tc>
        <w:tc>
          <w:tcPr>
            <w:tcW w:w="0" w:type="auto"/>
            <w:hideMark/>
          </w:tcPr>
          <w:p w14:paraId="78F47BE6" w14:textId="77777777" w:rsidR="0038562D" w:rsidRPr="00113E63" w:rsidRDefault="0038562D" w:rsidP="00113E63">
            <w:pPr>
              <w:pStyle w:val="NoSpacing"/>
              <w:rPr>
                <w:rFonts w:cs="Courier New"/>
                <w:sz w:val="24"/>
                <w:szCs w:val="24"/>
              </w:rPr>
            </w:pPr>
            <w:r w:rsidRPr="00113E63">
              <w:rPr>
                <w:rFonts w:cs="Courier New"/>
                <w:sz w:val="24"/>
                <w:szCs w:val="24"/>
              </w:rPr>
              <w:t xml:space="preserve">0.7 (0.1, 2.2) </w:t>
            </w:r>
          </w:p>
        </w:tc>
        <w:tc>
          <w:tcPr>
            <w:tcW w:w="0" w:type="auto"/>
            <w:hideMark/>
          </w:tcPr>
          <w:p w14:paraId="56421586"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r>
      <w:tr w:rsidR="0038562D" w:rsidRPr="00651A00" w14:paraId="46521092" w14:textId="77777777" w:rsidTr="00A03543">
        <w:tc>
          <w:tcPr>
            <w:tcW w:w="0" w:type="auto"/>
            <w:hideMark/>
          </w:tcPr>
          <w:p w14:paraId="07DFF237" w14:textId="77777777" w:rsidR="0038562D" w:rsidRPr="00113E63" w:rsidRDefault="0038562D" w:rsidP="00113E63">
            <w:pPr>
              <w:pStyle w:val="NoSpacing"/>
              <w:rPr>
                <w:rFonts w:cs="Courier New"/>
                <w:sz w:val="24"/>
                <w:szCs w:val="24"/>
              </w:rPr>
            </w:pPr>
            <w:r w:rsidRPr="00113E63">
              <w:rPr>
                <w:rFonts w:cs="Courier New"/>
                <w:sz w:val="24"/>
                <w:szCs w:val="24"/>
              </w:rPr>
              <w:t xml:space="preserve">New England </w:t>
            </w:r>
          </w:p>
        </w:tc>
        <w:tc>
          <w:tcPr>
            <w:tcW w:w="0" w:type="auto"/>
            <w:hideMark/>
          </w:tcPr>
          <w:p w14:paraId="355BE8A5" w14:textId="77777777" w:rsidR="0038562D" w:rsidRPr="00113E63" w:rsidRDefault="0038562D" w:rsidP="00113E63">
            <w:pPr>
              <w:pStyle w:val="NoSpacing"/>
              <w:rPr>
                <w:rFonts w:cs="Courier New"/>
                <w:sz w:val="24"/>
                <w:szCs w:val="24"/>
              </w:rPr>
            </w:pPr>
          </w:p>
        </w:tc>
        <w:tc>
          <w:tcPr>
            <w:tcW w:w="0" w:type="auto"/>
            <w:hideMark/>
          </w:tcPr>
          <w:p w14:paraId="21F8D26B" w14:textId="77777777" w:rsidR="0038562D" w:rsidRPr="00113E63" w:rsidRDefault="0038562D" w:rsidP="00113E63">
            <w:pPr>
              <w:pStyle w:val="NoSpacing"/>
              <w:rPr>
                <w:rFonts w:cs="Courier New"/>
                <w:sz w:val="24"/>
                <w:szCs w:val="24"/>
              </w:rPr>
            </w:pPr>
          </w:p>
        </w:tc>
        <w:tc>
          <w:tcPr>
            <w:tcW w:w="0" w:type="auto"/>
            <w:hideMark/>
          </w:tcPr>
          <w:p w14:paraId="61AD097E" w14:textId="77777777" w:rsidR="0038562D" w:rsidRPr="00113E63" w:rsidRDefault="0038562D" w:rsidP="00113E63">
            <w:pPr>
              <w:pStyle w:val="NoSpacing"/>
              <w:rPr>
                <w:rFonts w:cs="Courier New"/>
                <w:sz w:val="24"/>
                <w:szCs w:val="24"/>
              </w:rPr>
            </w:pPr>
          </w:p>
        </w:tc>
      </w:tr>
      <w:tr w:rsidR="0038562D" w:rsidRPr="00651A00" w14:paraId="34857D6D" w14:textId="77777777" w:rsidTr="00A03543">
        <w:tc>
          <w:tcPr>
            <w:tcW w:w="0" w:type="auto"/>
            <w:hideMark/>
          </w:tcPr>
          <w:p w14:paraId="55529D29"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5D640BDA"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 </w:t>
            </w:r>
          </w:p>
        </w:tc>
        <w:tc>
          <w:tcPr>
            <w:tcW w:w="0" w:type="auto"/>
            <w:hideMark/>
          </w:tcPr>
          <w:p w14:paraId="6227A1DB"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1.1) </w:t>
            </w:r>
          </w:p>
        </w:tc>
        <w:tc>
          <w:tcPr>
            <w:tcW w:w="0" w:type="auto"/>
            <w:hideMark/>
          </w:tcPr>
          <w:p w14:paraId="25792B79"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0.4) </w:t>
            </w:r>
          </w:p>
        </w:tc>
      </w:tr>
      <w:tr w:rsidR="0038562D" w:rsidRPr="00651A00" w14:paraId="42F387B5" w14:textId="77777777" w:rsidTr="00A03543">
        <w:tc>
          <w:tcPr>
            <w:tcW w:w="0" w:type="auto"/>
            <w:hideMark/>
          </w:tcPr>
          <w:p w14:paraId="0029887B"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54658DE8"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c>
          <w:tcPr>
            <w:tcW w:w="0" w:type="auto"/>
            <w:hideMark/>
          </w:tcPr>
          <w:p w14:paraId="5701D21A"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0.9) </w:t>
            </w:r>
          </w:p>
        </w:tc>
        <w:tc>
          <w:tcPr>
            <w:tcW w:w="0" w:type="auto"/>
            <w:hideMark/>
          </w:tcPr>
          <w:p w14:paraId="7BE608FB"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0.4) </w:t>
            </w:r>
          </w:p>
        </w:tc>
      </w:tr>
      <w:tr w:rsidR="0038562D" w:rsidRPr="00651A00" w14:paraId="4CB3CE5D" w14:textId="77777777" w:rsidTr="00A03543">
        <w:tc>
          <w:tcPr>
            <w:tcW w:w="0" w:type="auto"/>
            <w:hideMark/>
          </w:tcPr>
          <w:p w14:paraId="13AA14C8"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7EEBF0F4" w14:textId="77777777" w:rsidR="0038562D" w:rsidRPr="00113E63" w:rsidRDefault="0038562D" w:rsidP="00113E63">
            <w:pPr>
              <w:pStyle w:val="NoSpacing"/>
              <w:rPr>
                <w:rFonts w:cs="Courier New"/>
                <w:sz w:val="24"/>
                <w:szCs w:val="24"/>
              </w:rPr>
            </w:pPr>
            <w:r w:rsidRPr="00113E63">
              <w:rPr>
                <w:rFonts w:cs="Courier New"/>
                <w:sz w:val="24"/>
                <w:szCs w:val="24"/>
              </w:rPr>
              <w:t xml:space="preserve">1 (0.3, 2.3) </w:t>
            </w:r>
          </w:p>
        </w:tc>
        <w:tc>
          <w:tcPr>
            <w:tcW w:w="0" w:type="auto"/>
            <w:hideMark/>
          </w:tcPr>
          <w:p w14:paraId="3C87B89A"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1.3) </w:t>
            </w:r>
          </w:p>
        </w:tc>
        <w:tc>
          <w:tcPr>
            <w:tcW w:w="0" w:type="auto"/>
            <w:hideMark/>
          </w:tcPr>
          <w:p w14:paraId="3DC1BE71"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0.5) </w:t>
            </w:r>
          </w:p>
        </w:tc>
      </w:tr>
      <w:tr w:rsidR="0038562D" w:rsidRPr="00651A00" w14:paraId="73EE19BC" w14:textId="77777777" w:rsidTr="00A03543">
        <w:tc>
          <w:tcPr>
            <w:tcW w:w="0" w:type="auto"/>
            <w:hideMark/>
          </w:tcPr>
          <w:p w14:paraId="2900B368"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1AEF6CA8"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1.5) </w:t>
            </w:r>
          </w:p>
        </w:tc>
        <w:tc>
          <w:tcPr>
            <w:tcW w:w="0" w:type="auto"/>
            <w:hideMark/>
          </w:tcPr>
          <w:p w14:paraId="6E2834A2"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1.1) </w:t>
            </w:r>
          </w:p>
        </w:tc>
        <w:tc>
          <w:tcPr>
            <w:tcW w:w="0" w:type="auto"/>
            <w:hideMark/>
          </w:tcPr>
          <w:p w14:paraId="17780F42"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0.5) </w:t>
            </w:r>
          </w:p>
        </w:tc>
      </w:tr>
      <w:tr w:rsidR="0038562D" w:rsidRPr="00651A00" w14:paraId="4756C3B7" w14:textId="77777777" w:rsidTr="00A03543">
        <w:tc>
          <w:tcPr>
            <w:tcW w:w="0" w:type="auto"/>
            <w:hideMark/>
          </w:tcPr>
          <w:p w14:paraId="105E3B6F"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0A1AC7CD"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c>
          <w:tcPr>
            <w:tcW w:w="0" w:type="auto"/>
            <w:hideMark/>
          </w:tcPr>
          <w:p w14:paraId="406FB8F9"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1.1) </w:t>
            </w:r>
          </w:p>
        </w:tc>
        <w:tc>
          <w:tcPr>
            <w:tcW w:w="0" w:type="auto"/>
            <w:hideMark/>
          </w:tcPr>
          <w:p w14:paraId="1917F676"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0.6) </w:t>
            </w:r>
          </w:p>
        </w:tc>
      </w:tr>
      <w:tr w:rsidR="0038562D" w:rsidRPr="00651A00" w14:paraId="6BB674BA" w14:textId="77777777" w:rsidTr="00A03543">
        <w:tc>
          <w:tcPr>
            <w:tcW w:w="0" w:type="auto"/>
            <w:hideMark/>
          </w:tcPr>
          <w:p w14:paraId="669F1BD2"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00FB270D"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1.5) </w:t>
            </w:r>
          </w:p>
        </w:tc>
        <w:tc>
          <w:tcPr>
            <w:tcW w:w="0" w:type="auto"/>
            <w:hideMark/>
          </w:tcPr>
          <w:p w14:paraId="3E15D672"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1.4) </w:t>
            </w:r>
          </w:p>
        </w:tc>
        <w:tc>
          <w:tcPr>
            <w:tcW w:w="0" w:type="auto"/>
            <w:hideMark/>
          </w:tcPr>
          <w:p w14:paraId="66D09A25"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0.6) </w:t>
            </w:r>
          </w:p>
        </w:tc>
      </w:tr>
      <w:tr w:rsidR="0038562D" w:rsidRPr="00651A00" w14:paraId="407CA918" w14:textId="77777777" w:rsidTr="00A03543">
        <w:tc>
          <w:tcPr>
            <w:tcW w:w="0" w:type="auto"/>
            <w:hideMark/>
          </w:tcPr>
          <w:p w14:paraId="51A8E401" w14:textId="77777777" w:rsidR="0038562D" w:rsidRPr="00113E63" w:rsidRDefault="0038562D" w:rsidP="00113E63">
            <w:pPr>
              <w:pStyle w:val="NoSpacing"/>
              <w:rPr>
                <w:rFonts w:cs="Courier New"/>
                <w:sz w:val="24"/>
                <w:szCs w:val="24"/>
              </w:rPr>
            </w:pPr>
            <w:r w:rsidRPr="00113E63">
              <w:rPr>
                <w:rFonts w:cs="Courier New"/>
                <w:sz w:val="24"/>
                <w:szCs w:val="24"/>
              </w:rPr>
              <w:t xml:space="preserve">Pacific </w:t>
            </w:r>
          </w:p>
        </w:tc>
        <w:tc>
          <w:tcPr>
            <w:tcW w:w="0" w:type="auto"/>
            <w:hideMark/>
          </w:tcPr>
          <w:p w14:paraId="573FCB82" w14:textId="77777777" w:rsidR="0038562D" w:rsidRPr="00113E63" w:rsidRDefault="0038562D" w:rsidP="00113E63">
            <w:pPr>
              <w:pStyle w:val="NoSpacing"/>
              <w:rPr>
                <w:rFonts w:cs="Courier New"/>
                <w:sz w:val="24"/>
                <w:szCs w:val="24"/>
              </w:rPr>
            </w:pPr>
          </w:p>
        </w:tc>
        <w:tc>
          <w:tcPr>
            <w:tcW w:w="0" w:type="auto"/>
            <w:hideMark/>
          </w:tcPr>
          <w:p w14:paraId="456F2F90" w14:textId="77777777" w:rsidR="0038562D" w:rsidRPr="00113E63" w:rsidRDefault="0038562D" w:rsidP="00113E63">
            <w:pPr>
              <w:pStyle w:val="NoSpacing"/>
              <w:rPr>
                <w:rFonts w:cs="Courier New"/>
                <w:sz w:val="24"/>
                <w:szCs w:val="24"/>
              </w:rPr>
            </w:pPr>
          </w:p>
        </w:tc>
        <w:tc>
          <w:tcPr>
            <w:tcW w:w="0" w:type="auto"/>
            <w:hideMark/>
          </w:tcPr>
          <w:p w14:paraId="55809262" w14:textId="77777777" w:rsidR="0038562D" w:rsidRPr="00113E63" w:rsidRDefault="0038562D" w:rsidP="00113E63">
            <w:pPr>
              <w:pStyle w:val="NoSpacing"/>
              <w:rPr>
                <w:rFonts w:cs="Courier New"/>
                <w:sz w:val="24"/>
                <w:szCs w:val="24"/>
              </w:rPr>
            </w:pPr>
          </w:p>
        </w:tc>
      </w:tr>
      <w:tr w:rsidR="0038562D" w:rsidRPr="00651A00" w14:paraId="3036F895" w14:textId="77777777" w:rsidTr="00A03543">
        <w:tc>
          <w:tcPr>
            <w:tcW w:w="0" w:type="auto"/>
            <w:hideMark/>
          </w:tcPr>
          <w:p w14:paraId="096FE25A"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244B4800" w14:textId="77777777" w:rsidR="0038562D" w:rsidRPr="00113E63" w:rsidRDefault="0038562D" w:rsidP="00113E63">
            <w:pPr>
              <w:pStyle w:val="NoSpacing"/>
              <w:rPr>
                <w:rFonts w:cs="Courier New"/>
                <w:sz w:val="24"/>
                <w:szCs w:val="24"/>
              </w:rPr>
            </w:pPr>
            <w:r w:rsidRPr="00113E63">
              <w:rPr>
                <w:rFonts w:cs="Courier New"/>
                <w:sz w:val="24"/>
                <w:szCs w:val="24"/>
              </w:rPr>
              <w:t xml:space="preserve">1.5 (0.5, 3.2) </w:t>
            </w:r>
          </w:p>
        </w:tc>
        <w:tc>
          <w:tcPr>
            <w:tcW w:w="0" w:type="auto"/>
            <w:hideMark/>
          </w:tcPr>
          <w:p w14:paraId="7715EF67"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1.3) </w:t>
            </w:r>
          </w:p>
        </w:tc>
        <w:tc>
          <w:tcPr>
            <w:tcW w:w="0" w:type="auto"/>
            <w:hideMark/>
          </w:tcPr>
          <w:p w14:paraId="1F8E4698"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 </w:t>
            </w:r>
          </w:p>
        </w:tc>
      </w:tr>
      <w:tr w:rsidR="0038562D" w:rsidRPr="00651A00" w14:paraId="22BF81F6" w14:textId="77777777" w:rsidTr="00A03543">
        <w:tc>
          <w:tcPr>
            <w:tcW w:w="0" w:type="auto"/>
            <w:hideMark/>
          </w:tcPr>
          <w:p w14:paraId="47EB2AEB"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23DA5B74" w14:textId="77777777" w:rsidR="0038562D" w:rsidRPr="00113E63" w:rsidRDefault="0038562D" w:rsidP="00113E63">
            <w:pPr>
              <w:pStyle w:val="NoSpacing"/>
              <w:rPr>
                <w:rFonts w:cs="Courier New"/>
                <w:sz w:val="24"/>
                <w:szCs w:val="24"/>
              </w:rPr>
            </w:pPr>
            <w:r w:rsidRPr="00113E63">
              <w:rPr>
                <w:rFonts w:cs="Courier New"/>
                <w:sz w:val="24"/>
                <w:szCs w:val="24"/>
              </w:rPr>
              <w:t xml:space="preserve">1 (0.3, 2.1) </w:t>
            </w:r>
          </w:p>
        </w:tc>
        <w:tc>
          <w:tcPr>
            <w:tcW w:w="0" w:type="auto"/>
            <w:hideMark/>
          </w:tcPr>
          <w:p w14:paraId="0AF34211"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 </w:t>
            </w:r>
          </w:p>
        </w:tc>
        <w:tc>
          <w:tcPr>
            <w:tcW w:w="0" w:type="auto"/>
            <w:hideMark/>
          </w:tcPr>
          <w:p w14:paraId="313A403F"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 </w:t>
            </w:r>
          </w:p>
        </w:tc>
      </w:tr>
      <w:tr w:rsidR="0038562D" w:rsidRPr="00651A00" w14:paraId="203F6726" w14:textId="77777777" w:rsidTr="00A03543">
        <w:tc>
          <w:tcPr>
            <w:tcW w:w="0" w:type="auto"/>
            <w:hideMark/>
          </w:tcPr>
          <w:p w14:paraId="27E98260"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443B65B5" w14:textId="77777777" w:rsidR="0038562D" w:rsidRPr="00113E63" w:rsidRDefault="0038562D" w:rsidP="00113E63">
            <w:pPr>
              <w:pStyle w:val="NoSpacing"/>
              <w:rPr>
                <w:rFonts w:cs="Courier New"/>
                <w:sz w:val="24"/>
                <w:szCs w:val="24"/>
              </w:rPr>
            </w:pPr>
            <w:r w:rsidRPr="00113E63">
              <w:rPr>
                <w:rFonts w:cs="Courier New"/>
                <w:sz w:val="24"/>
                <w:szCs w:val="24"/>
              </w:rPr>
              <w:t xml:space="preserve">1.6 (0.5, 3.6) </w:t>
            </w:r>
          </w:p>
        </w:tc>
        <w:tc>
          <w:tcPr>
            <w:tcW w:w="0" w:type="auto"/>
            <w:hideMark/>
          </w:tcPr>
          <w:p w14:paraId="35B99983" w14:textId="77777777" w:rsidR="0038562D" w:rsidRPr="00113E63" w:rsidRDefault="0038562D" w:rsidP="00113E63">
            <w:pPr>
              <w:pStyle w:val="NoSpacing"/>
              <w:rPr>
                <w:rFonts w:cs="Courier New"/>
                <w:sz w:val="24"/>
                <w:szCs w:val="24"/>
              </w:rPr>
            </w:pPr>
            <w:r w:rsidRPr="00113E63">
              <w:rPr>
                <w:rFonts w:cs="Courier New"/>
                <w:sz w:val="24"/>
                <w:szCs w:val="24"/>
              </w:rPr>
              <w:t xml:space="preserve">0.5 (0.1, 1.6) </w:t>
            </w:r>
          </w:p>
        </w:tc>
        <w:tc>
          <w:tcPr>
            <w:tcW w:w="0" w:type="auto"/>
            <w:hideMark/>
          </w:tcPr>
          <w:p w14:paraId="2C42F861"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1.3) </w:t>
            </w:r>
          </w:p>
        </w:tc>
      </w:tr>
      <w:tr w:rsidR="0038562D" w:rsidRPr="00651A00" w14:paraId="57DA1168" w14:textId="77777777" w:rsidTr="00A03543">
        <w:tc>
          <w:tcPr>
            <w:tcW w:w="0" w:type="auto"/>
            <w:hideMark/>
          </w:tcPr>
          <w:p w14:paraId="3B64E257"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284BECAA" w14:textId="77777777" w:rsidR="0038562D" w:rsidRPr="00113E63" w:rsidRDefault="0038562D" w:rsidP="00113E63">
            <w:pPr>
              <w:pStyle w:val="NoSpacing"/>
              <w:rPr>
                <w:rFonts w:cs="Courier New"/>
                <w:sz w:val="24"/>
                <w:szCs w:val="24"/>
              </w:rPr>
            </w:pPr>
            <w:r w:rsidRPr="00113E63">
              <w:rPr>
                <w:rFonts w:cs="Courier New"/>
                <w:sz w:val="24"/>
                <w:szCs w:val="24"/>
              </w:rPr>
              <w:t xml:space="preserve">1 (0.4, 2.4) </w:t>
            </w:r>
          </w:p>
        </w:tc>
        <w:tc>
          <w:tcPr>
            <w:tcW w:w="0" w:type="auto"/>
            <w:hideMark/>
          </w:tcPr>
          <w:p w14:paraId="03C2ED0F"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1.2) </w:t>
            </w:r>
          </w:p>
        </w:tc>
        <w:tc>
          <w:tcPr>
            <w:tcW w:w="0" w:type="auto"/>
            <w:hideMark/>
          </w:tcPr>
          <w:p w14:paraId="680D0DDF"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1.3) </w:t>
            </w:r>
          </w:p>
        </w:tc>
      </w:tr>
      <w:tr w:rsidR="0038562D" w:rsidRPr="00651A00" w14:paraId="7D064667" w14:textId="77777777" w:rsidTr="00A03543">
        <w:tc>
          <w:tcPr>
            <w:tcW w:w="0" w:type="auto"/>
            <w:hideMark/>
          </w:tcPr>
          <w:p w14:paraId="63DAA41C"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55D6C480" w14:textId="77777777" w:rsidR="0038562D" w:rsidRPr="00113E63" w:rsidRDefault="0038562D" w:rsidP="00113E63">
            <w:pPr>
              <w:pStyle w:val="NoSpacing"/>
              <w:rPr>
                <w:rFonts w:cs="Courier New"/>
                <w:sz w:val="24"/>
                <w:szCs w:val="24"/>
              </w:rPr>
            </w:pPr>
            <w:r w:rsidRPr="00113E63">
              <w:rPr>
                <w:rFonts w:cs="Courier New"/>
                <w:sz w:val="24"/>
                <w:szCs w:val="24"/>
              </w:rPr>
              <w:t xml:space="preserve">1.2 (0.4, 2.7) </w:t>
            </w:r>
          </w:p>
        </w:tc>
        <w:tc>
          <w:tcPr>
            <w:tcW w:w="0" w:type="auto"/>
            <w:hideMark/>
          </w:tcPr>
          <w:p w14:paraId="2B3D45C8"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1.3) </w:t>
            </w:r>
          </w:p>
        </w:tc>
        <w:tc>
          <w:tcPr>
            <w:tcW w:w="0" w:type="auto"/>
            <w:hideMark/>
          </w:tcPr>
          <w:p w14:paraId="68AAD6FB"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r>
      <w:tr w:rsidR="0038562D" w:rsidRPr="00651A00" w14:paraId="4CAB2026" w14:textId="77777777" w:rsidTr="00A03543">
        <w:tc>
          <w:tcPr>
            <w:tcW w:w="0" w:type="auto"/>
            <w:hideMark/>
          </w:tcPr>
          <w:p w14:paraId="74C7DAD8" w14:textId="77777777" w:rsidR="0038562D" w:rsidRPr="00113E63" w:rsidRDefault="0038562D" w:rsidP="00113E63">
            <w:pPr>
              <w:pStyle w:val="NoSpacing"/>
              <w:rPr>
                <w:rFonts w:cs="Courier New"/>
                <w:sz w:val="24"/>
                <w:szCs w:val="24"/>
              </w:rPr>
            </w:pPr>
            <w:r w:rsidRPr="00113E63">
              <w:rPr>
                <w:rFonts w:cs="Courier New"/>
                <w:sz w:val="24"/>
                <w:szCs w:val="24"/>
              </w:rPr>
              <w:lastRenderedPageBreak/>
              <w:t xml:space="preserve">- Noncore </w:t>
            </w:r>
          </w:p>
        </w:tc>
        <w:tc>
          <w:tcPr>
            <w:tcW w:w="0" w:type="auto"/>
            <w:hideMark/>
          </w:tcPr>
          <w:p w14:paraId="3223935F" w14:textId="77777777" w:rsidR="0038562D" w:rsidRPr="00113E63" w:rsidRDefault="0038562D" w:rsidP="00113E63">
            <w:pPr>
              <w:pStyle w:val="NoSpacing"/>
              <w:rPr>
                <w:rFonts w:cs="Courier New"/>
                <w:sz w:val="24"/>
                <w:szCs w:val="24"/>
              </w:rPr>
            </w:pPr>
            <w:r w:rsidRPr="00113E63">
              <w:rPr>
                <w:rFonts w:cs="Courier New"/>
                <w:sz w:val="24"/>
                <w:szCs w:val="24"/>
              </w:rPr>
              <w:t xml:space="preserve">1.1 (0.4, 2.5) </w:t>
            </w:r>
          </w:p>
        </w:tc>
        <w:tc>
          <w:tcPr>
            <w:tcW w:w="0" w:type="auto"/>
            <w:hideMark/>
          </w:tcPr>
          <w:p w14:paraId="19D96394" w14:textId="77777777" w:rsidR="0038562D" w:rsidRPr="00113E63" w:rsidRDefault="0038562D" w:rsidP="00113E63">
            <w:pPr>
              <w:pStyle w:val="NoSpacing"/>
              <w:rPr>
                <w:rFonts w:cs="Courier New"/>
                <w:sz w:val="24"/>
                <w:szCs w:val="24"/>
              </w:rPr>
            </w:pPr>
            <w:r w:rsidRPr="00113E63">
              <w:rPr>
                <w:rFonts w:cs="Courier New"/>
                <w:sz w:val="24"/>
                <w:szCs w:val="24"/>
              </w:rPr>
              <w:t xml:space="preserve">0.5 (0.1, 1.6) </w:t>
            </w:r>
          </w:p>
        </w:tc>
        <w:tc>
          <w:tcPr>
            <w:tcW w:w="0" w:type="auto"/>
            <w:hideMark/>
          </w:tcPr>
          <w:p w14:paraId="43CDE3DB"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1.4) </w:t>
            </w:r>
          </w:p>
        </w:tc>
      </w:tr>
      <w:tr w:rsidR="0038562D" w:rsidRPr="00651A00" w14:paraId="5065DE3E" w14:textId="77777777" w:rsidTr="00A03543">
        <w:tc>
          <w:tcPr>
            <w:tcW w:w="0" w:type="auto"/>
            <w:hideMark/>
          </w:tcPr>
          <w:p w14:paraId="5BFD389B" w14:textId="77777777" w:rsidR="0038562D" w:rsidRPr="00113E63" w:rsidRDefault="0038562D" w:rsidP="00113E63">
            <w:pPr>
              <w:pStyle w:val="NoSpacing"/>
              <w:rPr>
                <w:rFonts w:cs="Courier New"/>
                <w:sz w:val="24"/>
                <w:szCs w:val="24"/>
              </w:rPr>
            </w:pPr>
            <w:r w:rsidRPr="00113E63">
              <w:rPr>
                <w:rFonts w:cs="Courier New"/>
                <w:sz w:val="24"/>
                <w:szCs w:val="24"/>
              </w:rPr>
              <w:t xml:space="preserve">South Atlantic </w:t>
            </w:r>
          </w:p>
        </w:tc>
        <w:tc>
          <w:tcPr>
            <w:tcW w:w="0" w:type="auto"/>
            <w:hideMark/>
          </w:tcPr>
          <w:p w14:paraId="1C71743E" w14:textId="77777777" w:rsidR="0038562D" w:rsidRPr="00113E63" w:rsidRDefault="0038562D" w:rsidP="00113E63">
            <w:pPr>
              <w:pStyle w:val="NoSpacing"/>
              <w:rPr>
                <w:rFonts w:cs="Courier New"/>
                <w:sz w:val="24"/>
                <w:szCs w:val="24"/>
              </w:rPr>
            </w:pPr>
          </w:p>
        </w:tc>
        <w:tc>
          <w:tcPr>
            <w:tcW w:w="0" w:type="auto"/>
            <w:hideMark/>
          </w:tcPr>
          <w:p w14:paraId="47853182" w14:textId="77777777" w:rsidR="0038562D" w:rsidRPr="00113E63" w:rsidRDefault="0038562D" w:rsidP="00113E63">
            <w:pPr>
              <w:pStyle w:val="NoSpacing"/>
              <w:rPr>
                <w:rFonts w:cs="Courier New"/>
                <w:sz w:val="24"/>
                <w:szCs w:val="24"/>
              </w:rPr>
            </w:pPr>
          </w:p>
        </w:tc>
        <w:tc>
          <w:tcPr>
            <w:tcW w:w="0" w:type="auto"/>
            <w:hideMark/>
          </w:tcPr>
          <w:p w14:paraId="5BC930E6" w14:textId="77777777" w:rsidR="0038562D" w:rsidRPr="00113E63" w:rsidRDefault="0038562D" w:rsidP="00113E63">
            <w:pPr>
              <w:pStyle w:val="NoSpacing"/>
              <w:rPr>
                <w:rFonts w:cs="Courier New"/>
                <w:sz w:val="24"/>
                <w:szCs w:val="24"/>
              </w:rPr>
            </w:pPr>
          </w:p>
        </w:tc>
      </w:tr>
      <w:tr w:rsidR="0038562D" w:rsidRPr="00651A00" w14:paraId="5B939E6B" w14:textId="77777777" w:rsidTr="00A03543">
        <w:tc>
          <w:tcPr>
            <w:tcW w:w="0" w:type="auto"/>
            <w:hideMark/>
          </w:tcPr>
          <w:p w14:paraId="6F0BBF92"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30C13615"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 </w:t>
            </w:r>
          </w:p>
        </w:tc>
        <w:tc>
          <w:tcPr>
            <w:tcW w:w="0" w:type="auto"/>
            <w:hideMark/>
          </w:tcPr>
          <w:p w14:paraId="7F4488C9" w14:textId="77777777" w:rsidR="0038562D" w:rsidRPr="00113E63" w:rsidRDefault="0038562D" w:rsidP="00113E63">
            <w:pPr>
              <w:pStyle w:val="NoSpacing"/>
              <w:rPr>
                <w:rFonts w:cs="Courier New"/>
                <w:sz w:val="24"/>
                <w:szCs w:val="24"/>
              </w:rPr>
            </w:pPr>
            <w:r w:rsidRPr="00113E63">
              <w:rPr>
                <w:rFonts w:cs="Courier New"/>
                <w:sz w:val="24"/>
                <w:szCs w:val="24"/>
              </w:rPr>
              <w:t xml:space="preserve">0.2 (0, 0.6) </w:t>
            </w:r>
          </w:p>
        </w:tc>
        <w:tc>
          <w:tcPr>
            <w:tcW w:w="0" w:type="auto"/>
            <w:hideMark/>
          </w:tcPr>
          <w:p w14:paraId="034079F7"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0.7) </w:t>
            </w:r>
          </w:p>
        </w:tc>
      </w:tr>
      <w:tr w:rsidR="0038562D" w:rsidRPr="00651A00" w14:paraId="0393658A" w14:textId="77777777" w:rsidTr="00A03543">
        <w:tc>
          <w:tcPr>
            <w:tcW w:w="0" w:type="auto"/>
            <w:hideMark/>
          </w:tcPr>
          <w:p w14:paraId="493156B9"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04D8DE9D" w14:textId="77777777" w:rsidR="0038562D" w:rsidRPr="00113E63" w:rsidRDefault="0038562D" w:rsidP="00113E63">
            <w:pPr>
              <w:pStyle w:val="NoSpacing"/>
              <w:rPr>
                <w:rFonts w:cs="Courier New"/>
                <w:sz w:val="24"/>
                <w:szCs w:val="24"/>
              </w:rPr>
            </w:pPr>
            <w:r w:rsidRPr="00113E63">
              <w:rPr>
                <w:rFonts w:cs="Courier New"/>
                <w:sz w:val="24"/>
                <w:szCs w:val="24"/>
              </w:rPr>
              <w:t xml:space="preserve">0.6 (0.2, 1.3) </w:t>
            </w:r>
          </w:p>
        </w:tc>
        <w:tc>
          <w:tcPr>
            <w:tcW w:w="0" w:type="auto"/>
            <w:hideMark/>
          </w:tcPr>
          <w:p w14:paraId="0EE0D3A0" w14:textId="77777777" w:rsidR="0038562D" w:rsidRPr="00113E63" w:rsidRDefault="0038562D" w:rsidP="00113E63">
            <w:pPr>
              <w:pStyle w:val="NoSpacing"/>
              <w:rPr>
                <w:rFonts w:cs="Courier New"/>
                <w:sz w:val="24"/>
                <w:szCs w:val="24"/>
              </w:rPr>
            </w:pPr>
            <w:r w:rsidRPr="00113E63">
              <w:rPr>
                <w:rFonts w:cs="Courier New"/>
                <w:sz w:val="24"/>
                <w:szCs w:val="24"/>
              </w:rPr>
              <w:t xml:space="preserve">0.2 (0, 0.5) </w:t>
            </w:r>
          </w:p>
        </w:tc>
        <w:tc>
          <w:tcPr>
            <w:tcW w:w="0" w:type="auto"/>
            <w:hideMark/>
          </w:tcPr>
          <w:p w14:paraId="62236981"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0.7) </w:t>
            </w:r>
          </w:p>
        </w:tc>
      </w:tr>
      <w:tr w:rsidR="0038562D" w:rsidRPr="00651A00" w14:paraId="45A2D674" w14:textId="77777777" w:rsidTr="00A03543">
        <w:tc>
          <w:tcPr>
            <w:tcW w:w="0" w:type="auto"/>
            <w:hideMark/>
          </w:tcPr>
          <w:p w14:paraId="48AB1348"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660F9B2E" w14:textId="77777777" w:rsidR="0038562D" w:rsidRPr="00113E63" w:rsidRDefault="0038562D" w:rsidP="00113E63">
            <w:pPr>
              <w:pStyle w:val="NoSpacing"/>
              <w:rPr>
                <w:rFonts w:cs="Courier New"/>
                <w:sz w:val="24"/>
                <w:szCs w:val="24"/>
              </w:rPr>
            </w:pPr>
            <w:r w:rsidRPr="00113E63">
              <w:rPr>
                <w:rFonts w:cs="Courier New"/>
                <w:sz w:val="24"/>
                <w:szCs w:val="24"/>
              </w:rPr>
              <w:t xml:space="preserve">1 (0.3, 2.2) </w:t>
            </w:r>
          </w:p>
        </w:tc>
        <w:tc>
          <w:tcPr>
            <w:tcW w:w="0" w:type="auto"/>
            <w:hideMark/>
          </w:tcPr>
          <w:p w14:paraId="7FC10E5F" w14:textId="77777777" w:rsidR="0038562D" w:rsidRPr="00113E63" w:rsidRDefault="0038562D" w:rsidP="00113E63">
            <w:pPr>
              <w:pStyle w:val="NoSpacing"/>
              <w:rPr>
                <w:rFonts w:cs="Courier New"/>
                <w:sz w:val="24"/>
                <w:szCs w:val="24"/>
              </w:rPr>
            </w:pPr>
            <w:r w:rsidRPr="00113E63">
              <w:rPr>
                <w:rFonts w:cs="Courier New"/>
                <w:sz w:val="24"/>
                <w:szCs w:val="24"/>
              </w:rPr>
              <w:t xml:space="preserve">0.2 (0.1, 0.8) </w:t>
            </w:r>
          </w:p>
        </w:tc>
        <w:tc>
          <w:tcPr>
            <w:tcW w:w="0" w:type="auto"/>
            <w:hideMark/>
          </w:tcPr>
          <w:p w14:paraId="2C514A79"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0.9) </w:t>
            </w:r>
          </w:p>
        </w:tc>
      </w:tr>
      <w:tr w:rsidR="0038562D" w:rsidRPr="00651A00" w14:paraId="45878989" w14:textId="77777777" w:rsidTr="00A03543">
        <w:tc>
          <w:tcPr>
            <w:tcW w:w="0" w:type="auto"/>
            <w:hideMark/>
          </w:tcPr>
          <w:p w14:paraId="1309F975"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00B3C4C4"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1.5) </w:t>
            </w:r>
          </w:p>
        </w:tc>
        <w:tc>
          <w:tcPr>
            <w:tcW w:w="0" w:type="auto"/>
            <w:hideMark/>
          </w:tcPr>
          <w:p w14:paraId="0B903CB8" w14:textId="77777777" w:rsidR="0038562D" w:rsidRPr="00113E63" w:rsidRDefault="0038562D" w:rsidP="00113E63">
            <w:pPr>
              <w:pStyle w:val="NoSpacing"/>
              <w:rPr>
                <w:rFonts w:cs="Courier New"/>
                <w:sz w:val="24"/>
                <w:szCs w:val="24"/>
              </w:rPr>
            </w:pPr>
            <w:r w:rsidRPr="00113E63">
              <w:rPr>
                <w:rFonts w:cs="Courier New"/>
                <w:sz w:val="24"/>
                <w:szCs w:val="24"/>
              </w:rPr>
              <w:t xml:space="preserve">0.2 (0, 0.6) </w:t>
            </w:r>
          </w:p>
        </w:tc>
        <w:tc>
          <w:tcPr>
            <w:tcW w:w="0" w:type="auto"/>
            <w:hideMark/>
          </w:tcPr>
          <w:p w14:paraId="37760416"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0.9) </w:t>
            </w:r>
          </w:p>
        </w:tc>
      </w:tr>
      <w:tr w:rsidR="0038562D" w:rsidRPr="00651A00" w14:paraId="5CB7F140" w14:textId="77777777" w:rsidTr="00A03543">
        <w:tc>
          <w:tcPr>
            <w:tcW w:w="0" w:type="auto"/>
            <w:hideMark/>
          </w:tcPr>
          <w:p w14:paraId="7BB41E23"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47F52EF5"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c>
          <w:tcPr>
            <w:tcW w:w="0" w:type="auto"/>
            <w:hideMark/>
          </w:tcPr>
          <w:p w14:paraId="24174BCA" w14:textId="77777777" w:rsidR="0038562D" w:rsidRPr="00113E63" w:rsidRDefault="0038562D" w:rsidP="00113E63">
            <w:pPr>
              <w:pStyle w:val="NoSpacing"/>
              <w:rPr>
                <w:rFonts w:cs="Courier New"/>
                <w:sz w:val="24"/>
                <w:szCs w:val="24"/>
              </w:rPr>
            </w:pPr>
            <w:r w:rsidRPr="00113E63">
              <w:rPr>
                <w:rFonts w:cs="Courier New"/>
                <w:sz w:val="24"/>
                <w:szCs w:val="24"/>
              </w:rPr>
              <w:t xml:space="preserve">0.2 (0, 0.6) </w:t>
            </w:r>
          </w:p>
        </w:tc>
        <w:tc>
          <w:tcPr>
            <w:tcW w:w="0" w:type="auto"/>
            <w:hideMark/>
          </w:tcPr>
          <w:p w14:paraId="2CC3559B" w14:textId="77777777" w:rsidR="0038562D" w:rsidRPr="00113E63" w:rsidRDefault="0038562D" w:rsidP="00113E63">
            <w:pPr>
              <w:pStyle w:val="NoSpacing"/>
              <w:rPr>
                <w:rFonts w:cs="Courier New"/>
                <w:sz w:val="24"/>
                <w:szCs w:val="24"/>
              </w:rPr>
            </w:pPr>
            <w:r w:rsidRPr="00113E63">
              <w:rPr>
                <w:rFonts w:cs="Courier New"/>
                <w:sz w:val="24"/>
                <w:szCs w:val="24"/>
              </w:rPr>
              <w:t xml:space="preserve">0.4 (0.2, 1) </w:t>
            </w:r>
          </w:p>
        </w:tc>
      </w:tr>
      <w:tr w:rsidR="0038562D" w:rsidRPr="00651A00" w14:paraId="5CC03A0C" w14:textId="77777777" w:rsidTr="00A03543">
        <w:tc>
          <w:tcPr>
            <w:tcW w:w="0" w:type="auto"/>
            <w:hideMark/>
          </w:tcPr>
          <w:p w14:paraId="17AF0B34"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314D9366"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1.5) </w:t>
            </w:r>
          </w:p>
        </w:tc>
        <w:tc>
          <w:tcPr>
            <w:tcW w:w="0" w:type="auto"/>
            <w:hideMark/>
          </w:tcPr>
          <w:p w14:paraId="081C6ACD" w14:textId="77777777" w:rsidR="0038562D" w:rsidRPr="00113E63" w:rsidRDefault="0038562D" w:rsidP="00113E63">
            <w:pPr>
              <w:pStyle w:val="NoSpacing"/>
              <w:rPr>
                <w:rFonts w:cs="Courier New"/>
                <w:sz w:val="24"/>
                <w:szCs w:val="24"/>
              </w:rPr>
            </w:pPr>
            <w:r w:rsidRPr="00113E63">
              <w:rPr>
                <w:rFonts w:cs="Courier New"/>
                <w:sz w:val="24"/>
                <w:szCs w:val="24"/>
              </w:rPr>
              <w:t xml:space="preserve">0.3 (0, 0.7) </w:t>
            </w:r>
          </w:p>
        </w:tc>
        <w:tc>
          <w:tcPr>
            <w:tcW w:w="0" w:type="auto"/>
            <w:hideMark/>
          </w:tcPr>
          <w:p w14:paraId="4539FD89" w14:textId="77777777" w:rsidR="0038562D" w:rsidRPr="00113E63" w:rsidRDefault="0038562D" w:rsidP="00113E63">
            <w:pPr>
              <w:pStyle w:val="NoSpacing"/>
              <w:rPr>
                <w:rFonts w:cs="Courier New"/>
                <w:sz w:val="24"/>
                <w:szCs w:val="24"/>
              </w:rPr>
            </w:pPr>
            <w:r w:rsidRPr="00113E63">
              <w:rPr>
                <w:rFonts w:cs="Courier New"/>
                <w:sz w:val="24"/>
                <w:szCs w:val="24"/>
              </w:rPr>
              <w:t xml:space="preserve">0.4 (0.2, 1) </w:t>
            </w:r>
          </w:p>
        </w:tc>
      </w:tr>
      <w:tr w:rsidR="0038562D" w:rsidRPr="00651A00" w14:paraId="43EBD51A" w14:textId="77777777" w:rsidTr="00A03543">
        <w:tc>
          <w:tcPr>
            <w:tcW w:w="0" w:type="auto"/>
            <w:hideMark/>
          </w:tcPr>
          <w:p w14:paraId="557FD0EC" w14:textId="77777777" w:rsidR="0038562D" w:rsidRPr="00113E63" w:rsidRDefault="0038562D" w:rsidP="00113E63">
            <w:pPr>
              <w:pStyle w:val="NoSpacing"/>
              <w:rPr>
                <w:rFonts w:cs="Courier New"/>
                <w:sz w:val="24"/>
                <w:szCs w:val="24"/>
              </w:rPr>
            </w:pPr>
            <w:r w:rsidRPr="00113E63">
              <w:rPr>
                <w:rFonts w:cs="Courier New"/>
                <w:sz w:val="24"/>
                <w:szCs w:val="24"/>
              </w:rPr>
              <w:t xml:space="preserve">West North Central </w:t>
            </w:r>
          </w:p>
        </w:tc>
        <w:tc>
          <w:tcPr>
            <w:tcW w:w="0" w:type="auto"/>
            <w:hideMark/>
          </w:tcPr>
          <w:p w14:paraId="237EE386" w14:textId="77777777" w:rsidR="0038562D" w:rsidRPr="00113E63" w:rsidRDefault="0038562D" w:rsidP="00113E63">
            <w:pPr>
              <w:pStyle w:val="NoSpacing"/>
              <w:rPr>
                <w:rFonts w:cs="Courier New"/>
                <w:sz w:val="24"/>
                <w:szCs w:val="24"/>
              </w:rPr>
            </w:pPr>
          </w:p>
        </w:tc>
        <w:tc>
          <w:tcPr>
            <w:tcW w:w="0" w:type="auto"/>
            <w:hideMark/>
          </w:tcPr>
          <w:p w14:paraId="55EB53D6" w14:textId="77777777" w:rsidR="0038562D" w:rsidRPr="00113E63" w:rsidRDefault="0038562D" w:rsidP="00113E63">
            <w:pPr>
              <w:pStyle w:val="NoSpacing"/>
              <w:rPr>
                <w:rFonts w:cs="Courier New"/>
                <w:sz w:val="24"/>
                <w:szCs w:val="24"/>
              </w:rPr>
            </w:pPr>
          </w:p>
        </w:tc>
        <w:tc>
          <w:tcPr>
            <w:tcW w:w="0" w:type="auto"/>
            <w:hideMark/>
          </w:tcPr>
          <w:p w14:paraId="3FFC0F82" w14:textId="77777777" w:rsidR="0038562D" w:rsidRPr="00113E63" w:rsidRDefault="0038562D" w:rsidP="00113E63">
            <w:pPr>
              <w:pStyle w:val="NoSpacing"/>
              <w:rPr>
                <w:rFonts w:cs="Courier New"/>
                <w:sz w:val="24"/>
                <w:szCs w:val="24"/>
              </w:rPr>
            </w:pPr>
          </w:p>
        </w:tc>
      </w:tr>
      <w:tr w:rsidR="0038562D" w:rsidRPr="00651A00" w14:paraId="67A02276" w14:textId="77777777" w:rsidTr="00A03543">
        <w:tc>
          <w:tcPr>
            <w:tcW w:w="0" w:type="auto"/>
            <w:hideMark/>
          </w:tcPr>
          <w:p w14:paraId="495B2F58"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4A342832" w14:textId="77777777" w:rsidR="0038562D" w:rsidRPr="00113E63" w:rsidRDefault="0038562D" w:rsidP="00113E63">
            <w:pPr>
              <w:pStyle w:val="NoSpacing"/>
              <w:rPr>
                <w:rFonts w:cs="Courier New"/>
                <w:sz w:val="24"/>
                <w:szCs w:val="24"/>
              </w:rPr>
            </w:pPr>
            <w:r w:rsidRPr="00113E63">
              <w:rPr>
                <w:rFonts w:cs="Courier New"/>
                <w:sz w:val="24"/>
                <w:szCs w:val="24"/>
              </w:rPr>
              <w:t xml:space="preserve">1.4 (0.5, 3.3) </w:t>
            </w:r>
          </w:p>
        </w:tc>
        <w:tc>
          <w:tcPr>
            <w:tcW w:w="0" w:type="auto"/>
            <w:hideMark/>
          </w:tcPr>
          <w:p w14:paraId="4DF6EF37"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1.2) </w:t>
            </w:r>
          </w:p>
        </w:tc>
        <w:tc>
          <w:tcPr>
            <w:tcW w:w="0" w:type="auto"/>
            <w:hideMark/>
          </w:tcPr>
          <w:p w14:paraId="1543DDC9"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0.6) </w:t>
            </w:r>
          </w:p>
        </w:tc>
      </w:tr>
      <w:tr w:rsidR="0038562D" w:rsidRPr="00651A00" w14:paraId="1D41DBC0" w14:textId="77777777" w:rsidTr="00A03543">
        <w:tc>
          <w:tcPr>
            <w:tcW w:w="0" w:type="auto"/>
            <w:hideMark/>
          </w:tcPr>
          <w:p w14:paraId="0556FCC9"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752C5E6B" w14:textId="77777777" w:rsidR="0038562D" w:rsidRPr="00113E63" w:rsidRDefault="0038562D" w:rsidP="00113E63">
            <w:pPr>
              <w:pStyle w:val="NoSpacing"/>
              <w:rPr>
                <w:rFonts w:cs="Courier New"/>
                <w:sz w:val="24"/>
                <w:szCs w:val="24"/>
              </w:rPr>
            </w:pPr>
            <w:r w:rsidRPr="00113E63">
              <w:rPr>
                <w:rFonts w:cs="Courier New"/>
                <w:sz w:val="24"/>
                <w:szCs w:val="24"/>
              </w:rPr>
              <w:t xml:space="preserve">1 (0.3, 2.2) </w:t>
            </w:r>
          </w:p>
        </w:tc>
        <w:tc>
          <w:tcPr>
            <w:tcW w:w="0" w:type="auto"/>
            <w:hideMark/>
          </w:tcPr>
          <w:p w14:paraId="422F1FF0" w14:textId="77777777" w:rsidR="0038562D" w:rsidRPr="00113E63" w:rsidRDefault="0038562D" w:rsidP="00113E63">
            <w:pPr>
              <w:pStyle w:val="NoSpacing"/>
              <w:rPr>
                <w:rFonts w:cs="Courier New"/>
                <w:sz w:val="24"/>
                <w:szCs w:val="24"/>
              </w:rPr>
            </w:pPr>
            <w:r w:rsidRPr="00113E63">
              <w:rPr>
                <w:rFonts w:cs="Courier New"/>
                <w:sz w:val="24"/>
                <w:szCs w:val="24"/>
              </w:rPr>
              <w:t xml:space="preserve">0.3 (0.1, 1) </w:t>
            </w:r>
          </w:p>
        </w:tc>
        <w:tc>
          <w:tcPr>
            <w:tcW w:w="0" w:type="auto"/>
            <w:hideMark/>
          </w:tcPr>
          <w:p w14:paraId="24E917C6" w14:textId="77777777" w:rsidR="0038562D" w:rsidRPr="00113E63" w:rsidRDefault="0038562D" w:rsidP="00113E63">
            <w:pPr>
              <w:pStyle w:val="NoSpacing"/>
              <w:rPr>
                <w:rFonts w:cs="Courier New"/>
                <w:sz w:val="24"/>
                <w:szCs w:val="24"/>
              </w:rPr>
            </w:pPr>
            <w:r w:rsidRPr="00113E63">
              <w:rPr>
                <w:rFonts w:cs="Courier New"/>
                <w:sz w:val="24"/>
                <w:szCs w:val="24"/>
              </w:rPr>
              <w:t xml:space="preserve">0.3 (0.1, 0.6) </w:t>
            </w:r>
          </w:p>
        </w:tc>
      </w:tr>
      <w:tr w:rsidR="0038562D" w:rsidRPr="00651A00" w14:paraId="2FFEACF4" w14:textId="77777777" w:rsidTr="00A03543">
        <w:tc>
          <w:tcPr>
            <w:tcW w:w="0" w:type="auto"/>
            <w:hideMark/>
          </w:tcPr>
          <w:p w14:paraId="02981FE8"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210CC1E1" w14:textId="77777777" w:rsidR="0038562D" w:rsidRPr="00113E63" w:rsidRDefault="0038562D" w:rsidP="00113E63">
            <w:pPr>
              <w:pStyle w:val="NoSpacing"/>
              <w:rPr>
                <w:rFonts w:cs="Courier New"/>
                <w:sz w:val="24"/>
                <w:szCs w:val="24"/>
              </w:rPr>
            </w:pPr>
            <w:r w:rsidRPr="00113E63">
              <w:rPr>
                <w:rFonts w:cs="Courier New"/>
                <w:sz w:val="24"/>
                <w:szCs w:val="24"/>
              </w:rPr>
              <w:t xml:space="preserve">1.6 (0.5, 3.8) </w:t>
            </w:r>
          </w:p>
        </w:tc>
        <w:tc>
          <w:tcPr>
            <w:tcW w:w="0" w:type="auto"/>
            <w:hideMark/>
          </w:tcPr>
          <w:p w14:paraId="017689DE" w14:textId="77777777" w:rsidR="0038562D" w:rsidRPr="00113E63" w:rsidRDefault="0038562D" w:rsidP="00113E63">
            <w:pPr>
              <w:pStyle w:val="NoSpacing"/>
              <w:rPr>
                <w:rFonts w:cs="Courier New"/>
                <w:sz w:val="24"/>
                <w:szCs w:val="24"/>
              </w:rPr>
            </w:pPr>
            <w:r w:rsidRPr="00113E63">
              <w:rPr>
                <w:rFonts w:cs="Courier New"/>
                <w:sz w:val="24"/>
                <w:szCs w:val="24"/>
              </w:rPr>
              <w:t xml:space="preserve">0.5 (0.1, 1.4) </w:t>
            </w:r>
          </w:p>
        </w:tc>
        <w:tc>
          <w:tcPr>
            <w:tcW w:w="0" w:type="auto"/>
            <w:hideMark/>
          </w:tcPr>
          <w:p w14:paraId="3B93CBD0"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0.8) </w:t>
            </w:r>
          </w:p>
        </w:tc>
      </w:tr>
      <w:tr w:rsidR="0038562D" w:rsidRPr="00651A00" w14:paraId="7A8E5619" w14:textId="77777777" w:rsidTr="00A03543">
        <w:tc>
          <w:tcPr>
            <w:tcW w:w="0" w:type="auto"/>
            <w:hideMark/>
          </w:tcPr>
          <w:p w14:paraId="583DC908"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5556212E" w14:textId="77777777" w:rsidR="0038562D" w:rsidRPr="00113E63" w:rsidRDefault="0038562D" w:rsidP="00113E63">
            <w:pPr>
              <w:pStyle w:val="NoSpacing"/>
              <w:rPr>
                <w:rFonts w:cs="Courier New"/>
                <w:sz w:val="24"/>
                <w:szCs w:val="24"/>
              </w:rPr>
            </w:pPr>
            <w:r w:rsidRPr="00113E63">
              <w:rPr>
                <w:rFonts w:cs="Courier New"/>
                <w:sz w:val="24"/>
                <w:szCs w:val="24"/>
              </w:rPr>
              <w:t xml:space="preserve">1.1 (0.4, 2.4) </w:t>
            </w:r>
          </w:p>
        </w:tc>
        <w:tc>
          <w:tcPr>
            <w:tcW w:w="0" w:type="auto"/>
            <w:hideMark/>
          </w:tcPr>
          <w:p w14:paraId="6443C36A"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1.1) </w:t>
            </w:r>
          </w:p>
        </w:tc>
        <w:tc>
          <w:tcPr>
            <w:tcW w:w="0" w:type="auto"/>
            <w:hideMark/>
          </w:tcPr>
          <w:p w14:paraId="16ACB451"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0.8) </w:t>
            </w:r>
          </w:p>
        </w:tc>
      </w:tr>
      <w:tr w:rsidR="0038562D" w:rsidRPr="00651A00" w14:paraId="2299501A" w14:textId="77777777" w:rsidTr="00A03543">
        <w:tc>
          <w:tcPr>
            <w:tcW w:w="0" w:type="auto"/>
            <w:hideMark/>
          </w:tcPr>
          <w:p w14:paraId="4189F2A5"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642E7DA1" w14:textId="77777777" w:rsidR="0038562D" w:rsidRPr="00113E63" w:rsidRDefault="0038562D" w:rsidP="00113E63">
            <w:pPr>
              <w:pStyle w:val="NoSpacing"/>
              <w:rPr>
                <w:rFonts w:cs="Courier New"/>
                <w:sz w:val="24"/>
                <w:szCs w:val="24"/>
              </w:rPr>
            </w:pPr>
            <w:r w:rsidRPr="00113E63">
              <w:rPr>
                <w:rFonts w:cs="Courier New"/>
                <w:sz w:val="24"/>
                <w:szCs w:val="24"/>
              </w:rPr>
              <w:t xml:space="preserve">1.2 (0.4, 2.6) </w:t>
            </w:r>
          </w:p>
        </w:tc>
        <w:tc>
          <w:tcPr>
            <w:tcW w:w="0" w:type="auto"/>
            <w:hideMark/>
          </w:tcPr>
          <w:p w14:paraId="66967396" w14:textId="77777777" w:rsidR="0038562D" w:rsidRPr="00113E63" w:rsidRDefault="0038562D" w:rsidP="00113E63">
            <w:pPr>
              <w:pStyle w:val="NoSpacing"/>
              <w:rPr>
                <w:rFonts w:cs="Courier New"/>
                <w:sz w:val="24"/>
                <w:szCs w:val="24"/>
              </w:rPr>
            </w:pPr>
            <w:r w:rsidRPr="00113E63">
              <w:rPr>
                <w:rFonts w:cs="Courier New"/>
                <w:sz w:val="24"/>
                <w:szCs w:val="24"/>
              </w:rPr>
              <w:t xml:space="preserve">0.4 (0.1, 1.2) </w:t>
            </w:r>
          </w:p>
        </w:tc>
        <w:tc>
          <w:tcPr>
            <w:tcW w:w="0" w:type="auto"/>
            <w:hideMark/>
          </w:tcPr>
          <w:p w14:paraId="34DD2320"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0.9) </w:t>
            </w:r>
          </w:p>
        </w:tc>
      </w:tr>
      <w:tr w:rsidR="0038562D" w:rsidRPr="00651A00" w14:paraId="6B39B38E" w14:textId="77777777" w:rsidTr="00A03543">
        <w:tc>
          <w:tcPr>
            <w:tcW w:w="0" w:type="auto"/>
            <w:hideMark/>
          </w:tcPr>
          <w:p w14:paraId="6EA2C83D"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75E8C158" w14:textId="77777777" w:rsidR="0038562D" w:rsidRPr="00113E63" w:rsidRDefault="0038562D" w:rsidP="00113E63">
            <w:pPr>
              <w:pStyle w:val="NoSpacing"/>
              <w:rPr>
                <w:rFonts w:cs="Courier New"/>
                <w:sz w:val="24"/>
                <w:szCs w:val="24"/>
              </w:rPr>
            </w:pPr>
            <w:r w:rsidRPr="00113E63">
              <w:rPr>
                <w:rFonts w:cs="Courier New"/>
                <w:sz w:val="24"/>
                <w:szCs w:val="24"/>
              </w:rPr>
              <w:t xml:space="preserve">1.1 (0.3, 2.5) </w:t>
            </w:r>
          </w:p>
        </w:tc>
        <w:tc>
          <w:tcPr>
            <w:tcW w:w="0" w:type="auto"/>
            <w:hideMark/>
          </w:tcPr>
          <w:p w14:paraId="7D4E5077" w14:textId="77777777" w:rsidR="0038562D" w:rsidRPr="00113E63" w:rsidRDefault="0038562D" w:rsidP="00113E63">
            <w:pPr>
              <w:pStyle w:val="NoSpacing"/>
              <w:rPr>
                <w:rFonts w:cs="Courier New"/>
                <w:sz w:val="24"/>
                <w:szCs w:val="24"/>
              </w:rPr>
            </w:pPr>
            <w:r w:rsidRPr="00113E63">
              <w:rPr>
                <w:rFonts w:cs="Courier New"/>
                <w:sz w:val="24"/>
                <w:szCs w:val="24"/>
              </w:rPr>
              <w:t xml:space="preserve">0.5 (0.1, 1.4) </w:t>
            </w:r>
          </w:p>
        </w:tc>
        <w:tc>
          <w:tcPr>
            <w:tcW w:w="0" w:type="auto"/>
            <w:hideMark/>
          </w:tcPr>
          <w:p w14:paraId="4071DD0B" w14:textId="77777777" w:rsidR="0038562D" w:rsidRPr="00113E63" w:rsidRDefault="0038562D" w:rsidP="00113E63">
            <w:pPr>
              <w:pStyle w:val="NoSpacing"/>
              <w:rPr>
                <w:rFonts w:cs="Courier New"/>
                <w:sz w:val="24"/>
                <w:szCs w:val="24"/>
              </w:rPr>
            </w:pPr>
            <w:r w:rsidRPr="00113E63">
              <w:rPr>
                <w:rFonts w:cs="Courier New"/>
                <w:sz w:val="24"/>
                <w:szCs w:val="24"/>
              </w:rPr>
              <w:t xml:space="preserve">0.4 (0.1, 0.9) </w:t>
            </w:r>
          </w:p>
        </w:tc>
      </w:tr>
      <w:tr w:rsidR="0038562D" w:rsidRPr="00651A00" w14:paraId="1DF2722D" w14:textId="77777777" w:rsidTr="00A03543">
        <w:tc>
          <w:tcPr>
            <w:tcW w:w="0" w:type="auto"/>
            <w:hideMark/>
          </w:tcPr>
          <w:p w14:paraId="1FAA3025" w14:textId="77777777" w:rsidR="0038562D" w:rsidRPr="00113E63" w:rsidRDefault="0038562D" w:rsidP="00113E63">
            <w:pPr>
              <w:pStyle w:val="NoSpacing"/>
              <w:rPr>
                <w:rFonts w:cs="Courier New"/>
                <w:sz w:val="24"/>
                <w:szCs w:val="24"/>
              </w:rPr>
            </w:pPr>
            <w:r w:rsidRPr="00113E63">
              <w:rPr>
                <w:rFonts w:cs="Courier New"/>
                <w:sz w:val="24"/>
                <w:szCs w:val="24"/>
              </w:rPr>
              <w:t xml:space="preserve">West South Central </w:t>
            </w:r>
          </w:p>
        </w:tc>
        <w:tc>
          <w:tcPr>
            <w:tcW w:w="0" w:type="auto"/>
            <w:hideMark/>
          </w:tcPr>
          <w:p w14:paraId="5F05C219" w14:textId="77777777" w:rsidR="0038562D" w:rsidRPr="00113E63" w:rsidRDefault="0038562D" w:rsidP="00113E63">
            <w:pPr>
              <w:pStyle w:val="NoSpacing"/>
              <w:rPr>
                <w:rFonts w:cs="Courier New"/>
                <w:sz w:val="24"/>
                <w:szCs w:val="24"/>
              </w:rPr>
            </w:pPr>
          </w:p>
        </w:tc>
        <w:tc>
          <w:tcPr>
            <w:tcW w:w="0" w:type="auto"/>
            <w:hideMark/>
          </w:tcPr>
          <w:p w14:paraId="7AF41DEF" w14:textId="77777777" w:rsidR="0038562D" w:rsidRPr="00113E63" w:rsidRDefault="0038562D" w:rsidP="00113E63">
            <w:pPr>
              <w:pStyle w:val="NoSpacing"/>
              <w:rPr>
                <w:rFonts w:cs="Courier New"/>
                <w:sz w:val="24"/>
                <w:szCs w:val="24"/>
              </w:rPr>
            </w:pPr>
          </w:p>
        </w:tc>
        <w:tc>
          <w:tcPr>
            <w:tcW w:w="0" w:type="auto"/>
            <w:hideMark/>
          </w:tcPr>
          <w:p w14:paraId="022D4666" w14:textId="77777777" w:rsidR="0038562D" w:rsidRPr="00113E63" w:rsidRDefault="0038562D" w:rsidP="00113E63">
            <w:pPr>
              <w:pStyle w:val="NoSpacing"/>
              <w:rPr>
                <w:rFonts w:cs="Courier New"/>
                <w:sz w:val="24"/>
                <w:szCs w:val="24"/>
              </w:rPr>
            </w:pPr>
          </w:p>
        </w:tc>
      </w:tr>
      <w:tr w:rsidR="0038562D" w:rsidRPr="00651A00" w14:paraId="37441F66" w14:textId="77777777" w:rsidTr="00A03543">
        <w:tc>
          <w:tcPr>
            <w:tcW w:w="0" w:type="auto"/>
            <w:hideMark/>
          </w:tcPr>
          <w:p w14:paraId="7912E7E3"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Central Metro </w:t>
            </w:r>
          </w:p>
        </w:tc>
        <w:tc>
          <w:tcPr>
            <w:tcW w:w="0" w:type="auto"/>
            <w:hideMark/>
          </w:tcPr>
          <w:p w14:paraId="6556E181" w14:textId="77777777" w:rsidR="0038562D" w:rsidRPr="00113E63" w:rsidRDefault="0038562D" w:rsidP="00113E63">
            <w:pPr>
              <w:pStyle w:val="NoSpacing"/>
              <w:rPr>
                <w:rFonts w:cs="Courier New"/>
                <w:sz w:val="24"/>
                <w:szCs w:val="24"/>
              </w:rPr>
            </w:pPr>
            <w:r w:rsidRPr="00113E63">
              <w:rPr>
                <w:rFonts w:cs="Courier New"/>
                <w:sz w:val="24"/>
                <w:szCs w:val="24"/>
              </w:rPr>
              <w:t xml:space="preserve">1.2 (0.4, 2.7) </w:t>
            </w:r>
          </w:p>
        </w:tc>
        <w:tc>
          <w:tcPr>
            <w:tcW w:w="0" w:type="auto"/>
            <w:hideMark/>
          </w:tcPr>
          <w:p w14:paraId="5115FD62" w14:textId="77777777" w:rsidR="0038562D" w:rsidRPr="00113E63" w:rsidRDefault="0038562D" w:rsidP="00113E63">
            <w:pPr>
              <w:pStyle w:val="NoSpacing"/>
              <w:rPr>
                <w:rFonts w:cs="Courier New"/>
                <w:sz w:val="24"/>
                <w:szCs w:val="24"/>
              </w:rPr>
            </w:pPr>
            <w:r w:rsidRPr="00113E63">
              <w:rPr>
                <w:rFonts w:cs="Courier New"/>
                <w:sz w:val="24"/>
                <w:szCs w:val="24"/>
              </w:rPr>
              <w:t xml:space="preserve">0.7 (0.1, 1.9) </w:t>
            </w:r>
          </w:p>
        </w:tc>
        <w:tc>
          <w:tcPr>
            <w:tcW w:w="0" w:type="auto"/>
            <w:hideMark/>
          </w:tcPr>
          <w:p w14:paraId="53A68B8A"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1.1) </w:t>
            </w:r>
          </w:p>
        </w:tc>
      </w:tr>
      <w:tr w:rsidR="0038562D" w:rsidRPr="00651A00" w14:paraId="24F238C4" w14:textId="77777777" w:rsidTr="00A03543">
        <w:tc>
          <w:tcPr>
            <w:tcW w:w="0" w:type="auto"/>
            <w:hideMark/>
          </w:tcPr>
          <w:p w14:paraId="4B7565F8" w14:textId="77777777" w:rsidR="0038562D" w:rsidRPr="00113E63" w:rsidRDefault="0038562D" w:rsidP="00113E63">
            <w:pPr>
              <w:pStyle w:val="NoSpacing"/>
              <w:rPr>
                <w:rFonts w:cs="Courier New"/>
                <w:sz w:val="24"/>
                <w:szCs w:val="24"/>
              </w:rPr>
            </w:pPr>
            <w:r w:rsidRPr="00113E63">
              <w:rPr>
                <w:rFonts w:cs="Courier New"/>
                <w:sz w:val="24"/>
                <w:szCs w:val="24"/>
              </w:rPr>
              <w:t xml:space="preserve">- Large Fringe Metro </w:t>
            </w:r>
          </w:p>
        </w:tc>
        <w:tc>
          <w:tcPr>
            <w:tcW w:w="0" w:type="auto"/>
            <w:hideMark/>
          </w:tcPr>
          <w:p w14:paraId="71D5B3BB" w14:textId="77777777" w:rsidR="0038562D" w:rsidRPr="00113E63" w:rsidRDefault="0038562D" w:rsidP="00113E63">
            <w:pPr>
              <w:pStyle w:val="NoSpacing"/>
              <w:rPr>
                <w:rFonts w:cs="Courier New"/>
                <w:sz w:val="24"/>
                <w:szCs w:val="24"/>
              </w:rPr>
            </w:pPr>
            <w:r w:rsidRPr="00113E63">
              <w:rPr>
                <w:rFonts w:cs="Courier New"/>
                <w:sz w:val="24"/>
                <w:szCs w:val="24"/>
              </w:rPr>
              <w:t xml:space="preserve">0.8 (0.3, 1.8) </w:t>
            </w:r>
          </w:p>
        </w:tc>
        <w:tc>
          <w:tcPr>
            <w:tcW w:w="0" w:type="auto"/>
            <w:hideMark/>
          </w:tcPr>
          <w:p w14:paraId="2E5D0891" w14:textId="77777777" w:rsidR="0038562D" w:rsidRPr="00113E63" w:rsidRDefault="0038562D" w:rsidP="00113E63">
            <w:pPr>
              <w:pStyle w:val="NoSpacing"/>
              <w:rPr>
                <w:rFonts w:cs="Courier New"/>
                <w:sz w:val="24"/>
                <w:szCs w:val="24"/>
              </w:rPr>
            </w:pPr>
            <w:r w:rsidRPr="00113E63">
              <w:rPr>
                <w:rFonts w:cs="Courier New"/>
                <w:sz w:val="24"/>
                <w:szCs w:val="24"/>
              </w:rPr>
              <w:t xml:space="preserve">0.6 (0.1, 1.6) </w:t>
            </w:r>
          </w:p>
        </w:tc>
        <w:tc>
          <w:tcPr>
            <w:tcW w:w="0" w:type="auto"/>
            <w:hideMark/>
          </w:tcPr>
          <w:p w14:paraId="421E716D" w14:textId="77777777" w:rsidR="0038562D" w:rsidRPr="00113E63" w:rsidRDefault="0038562D" w:rsidP="00113E63">
            <w:pPr>
              <w:pStyle w:val="NoSpacing"/>
              <w:rPr>
                <w:rFonts w:cs="Courier New"/>
                <w:sz w:val="24"/>
                <w:szCs w:val="24"/>
              </w:rPr>
            </w:pPr>
            <w:r w:rsidRPr="00113E63">
              <w:rPr>
                <w:rFonts w:cs="Courier New"/>
                <w:sz w:val="24"/>
                <w:szCs w:val="24"/>
              </w:rPr>
              <w:t xml:space="preserve">0.5 (0.2, 1.1) </w:t>
            </w:r>
          </w:p>
        </w:tc>
      </w:tr>
      <w:tr w:rsidR="0038562D" w:rsidRPr="00651A00" w14:paraId="1E8D5A47" w14:textId="77777777" w:rsidTr="00A03543">
        <w:tc>
          <w:tcPr>
            <w:tcW w:w="0" w:type="auto"/>
            <w:hideMark/>
          </w:tcPr>
          <w:p w14:paraId="7B788CB1" w14:textId="77777777" w:rsidR="0038562D" w:rsidRPr="00113E63" w:rsidRDefault="0038562D" w:rsidP="00113E63">
            <w:pPr>
              <w:pStyle w:val="NoSpacing"/>
              <w:rPr>
                <w:rFonts w:cs="Courier New"/>
                <w:sz w:val="24"/>
                <w:szCs w:val="24"/>
              </w:rPr>
            </w:pPr>
            <w:r w:rsidRPr="00113E63">
              <w:rPr>
                <w:rFonts w:cs="Courier New"/>
                <w:sz w:val="24"/>
                <w:szCs w:val="24"/>
              </w:rPr>
              <w:t xml:space="preserve">- Medium Metro </w:t>
            </w:r>
          </w:p>
        </w:tc>
        <w:tc>
          <w:tcPr>
            <w:tcW w:w="0" w:type="auto"/>
            <w:hideMark/>
          </w:tcPr>
          <w:p w14:paraId="5ABA6C2B" w14:textId="77777777" w:rsidR="0038562D" w:rsidRPr="00113E63" w:rsidRDefault="0038562D" w:rsidP="00113E63">
            <w:pPr>
              <w:pStyle w:val="NoSpacing"/>
              <w:rPr>
                <w:rFonts w:cs="Courier New"/>
                <w:sz w:val="24"/>
                <w:szCs w:val="24"/>
              </w:rPr>
            </w:pPr>
            <w:r w:rsidRPr="00113E63">
              <w:rPr>
                <w:rFonts w:cs="Courier New"/>
                <w:sz w:val="24"/>
                <w:szCs w:val="24"/>
              </w:rPr>
              <w:t xml:space="preserve">1.4 (0.5, 3.1) </w:t>
            </w:r>
          </w:p>
        </w:tc>
        <w:tc>
          <w:tcPr>
            <w:tcW w:w="0" w:type="auto"/>
            <w:hideMark/>
          </w:tcPr>
          <w:p w14:paraId="3CD48FDA" w14:textId="77777777" w:rsidR="0038562D" w:rsidRPr="00113E63" w:rsidRDefault="0038562D" w:rsidP="00113E63">
            <w:pPr>
              <w:pStyle w:val="NoSpacing"/>
              <w:rPr>
                <w:rFonts w:cs="Courier New"/>
                <w:sz w:val="24"/>
                <w:szCs w:val="24"/>
              </w:rPr>
            </w:pPr>
            <w:r w:rsidRPr="00113E63">
              <w:rPr>
                <w:rFonts w:cs="Courier New"/>
                <w:sz w:val="24"/>
                <w:szCs w:val="24"/>
              </w:rPr>
              <w:t xml:space="preserve">0.8 (0.2, 2.3) </w:t>
            </w:r>
          </w:p>
        </w:tc>
        <w:tc>
          <w:tcPr>
            <w:tcW w:w="0" w:type="auto"/>
            <w:hideMark/>
          </w:tcPr>
          <w:p w14:paraId="419F7D0E"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1.4) </w:t>
            </w:r>
          </w:p>
        </w:tc>
      </w:tr>
      <w:tr w:rsidR="0038562D" w:rsidRPr="00651A00" w14:paraId="650E1B4A" w14:textId="77777777" w:rsidTr="00A03543">
        <w:tc>
          <w:tcPr>
            <w:tcW w:w="0" w:type="auto"/>
            <w:hideMark/>
          </w:tcPr>
          <w:p w14:paraId="2FCD279E" w14:textId="77777777" w:rsidR="0038562D" w:rsidRPr="00113E63" w:rsidRDefault="0038562D" w:rsidP="00113E63">
            <w:pPr>
              <w:pStyle w:val="NoSpacing"/>
              <w:rPr>
                <w:rFonts w:cs="Courier New"/>
                <w:sz w:val="24"/>
                <w:szCs w:val="24"/>
              </w:rPr>
            </w:pPr>
            <w:r w:rsidRPr="00113E63">
              <w:rPr>
                <w:rFonts w:cs="Courier New"/>
                <w:sz w:val="24"/>
                <w:szCs w:val="24"/>
              </w:rPr>
              <w:t xml:space="preserve">- Small Metro </w:t>
            </w:r>
          </w:p>
        </w:tc>
        <w:tc>
          <w:tcPr>
            <w:tcW w:w="0" w:type="auto"/>
            <w:hideMark/>
          </w:tcPr>
          <w:p w14:paraId="6C75995C"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 </w:t>
            </w:r>
          </w:p>
        </w:tc>
        <w:tc>
          <w:tcPr>
            <w:tcW w:w="0" w:type="auto"/>
            <w:hideMark/>
          </w:tcPr>
          <w:p w14:paraId="76894AC4" w14:textId="77777777" w:rsidR="0038562D" w:rsidRPr="00113E63" w:rsidRDefault="0038562D" w:rsidP="00113E63">
            <w:pPr>
              <w:pStyle w:val="NoSpacing"/>
              <w:rPr>
                <w:rFonts w:cs="Courier New"/>
                <w:sz w:val="24"/>
                <w:szCs w:val="24"/>
              </w:rPr>
            </w:pPr>
            <w:r w:rsidRPr="00113E63">
              <w:rPr>
                <w:rFonts w:cs="Courier New"/>
                <w:sz w:val="24"/>
                <w:szCs w:val="24"/>
              </w:rPr>
              <w:t xml:space="preserve">0.7 (0.1, 2) </w:t>
            </w:r>
          </w:p>
        </w:tc>
        <w:tc>
          <w:tcPr>
            <w:tcW w:w="0" w:type="auto"/>
            <w:hideMark/>
          </w:tcPr>
          <w:p w14:paraId="0C063439"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1.5) </w:t>
            </w:r>
          </w:p>
        </w:tc>
      </w:tr>
      <w:tr w:rsidR="0038562D" w:rsidRPr="00651A00" w14:paraId="72BE131F" w14:textId="77777777" w:rsidTr="00A03543">
        <w:tc>
          <w:tcPr>
            <w:tcW w:w="0" w:type="auto"/>
            <w:hideMark/>
          </w:tcPr>
          <w:p w14:paraId="6939C2A4" w14:textId="77777777" w:rsidR="0038562D" w:rsidRPr="00113E63" w:rsidRDefault="0038562D" w:rsidP="00113E63">
            <w:pPr>
              <w:pStyle w:val="NoSpacing"/>
              <w:rPr>
                <w:rFonts w:cs="Courier New"/>
                <w:sz w:val="24"/>
                <w:szCs w:val="24"/>
              </w:rPr>
            </w:pPr>
            <w:r w:rsidRPr="00113E63">
              <w:rPr>
                <w:rFonts w:cs="Courier New"/>
                <w:sz w:val="24"/>
                <w:szCs w:val="24"/>
              </w:rPr>
              <w:t xml:space="preserve">- Micropolitan </w:t>
            </w:r>
          </w:p>
        </w:tc>
        <w:tc>
          <w:tcPr>
            <w:tcW w:w="0" w:type="auto"/>
            <w:hideMark/>
          </w:tcPr>
          <w:p w14:paraId="67ED08D5" w14:textId="77777777" w:rsidR="0038562D" w:rsidRPr="00113E63" w:rsidRDefault="0038562D" w:rsidP="00113E63">
            <w:pPr>
              <w:pStyle w:val="NoSpacing"/>
              <w:rPr>
                <w:rFonts w:cs="Courier New"/>
                <w:sz w:val="24"/>
                <w:szCs w:val="24"/>
              </w:rPr>
            </w:pPr>
            <w:r w:rsidRPr="00113E63">
              <w:rPr>
                <w:rFonts w:cs="Courier New"/>
                <w:sz w:val="24"/>
                <w:szCs w:val="24"/>
              </w:rPr>
              <w:t xml:space="preserve">1 (0.3, 2.2) </w:t>
            </w:r>
          </w:p>
        </w:tc>
        <w:tc>
          <w:tcPr>
            <w:tcW w:w="0" w:type="auto"/>
            <w:hideMark/>
          </w:tcPr>
          <w:p w14:paraId="0B78CBDE" w14:textId="77777777" w:rsidR="0038562D" w:rsidRPr="00113E63" w:rsidRDefault="0038562D" w:rsidP="00113E63">
            <w:pPr>
              <w:pStyle w:val="NoSpacing"/>
              <w:rPr>
                <w:rFonts w:cs="Courier New"/>
                <w:sz w:val="24"/>
                <w:szCs w:val="24"/>
              </w:rPr>
            </w:pPr>
            <w:r w:rsidRPr="00113E63">
              <w:rPr>
                <w:rFonts w:cs="Courier New"/>
                <w:sz w:val="24"/>
                <w:szCs w:val="24"/>
              </w:rPr>
              <w:t xml:space="preserve">0.7 (0.1, 1.9) </w:t>
            </w:r>
          </w:p>
        </w:tc>
        <w:tc>
          <w:tcPr>
            <w:tcW w:w="0" w:type="auto"/>
            <w:hideMark/>
          </w:tcPr>
          <w:p w14:paraId="3431BA1F"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r>
      <w:tr w:rsidR="0038562D" w:rsidRPr="00651A00" w14:paraId="0D5B7CF1" w14:textId="77777777" w:rsidTr="00A03543">
        <w:tc>
          <w:tcPr>
            <w:tcW w:w="0" w:type="auto"/>
            <w:hideMark/>
          </w:tcPr>
          <w:p w14:paraId="00F080A1" w14:textId="77777777" w:rsidR="0038562D" w:rsidRPr="00113E63" w:rsidRDefault="0038562D" w:rsidP="00113E63">
            <w:pPr>
              <w:pStyle w:val="NoSpacing"/>
              <w:rPr>
                <w:rFonts w:cs="Courier New"/>
                <w:sz w:val="24"/>
                <w:szCs w:val="24"/>
              </w:rPr>
            </w:pPr>
            <w:r w:rsidRPr="00113E63">
              <w:rPr>
                <w:rFonts w:cs="Courier New"/>
                <w:sz w:val="24"/>
                <w:szCs w:val="24"/>
              </w:rPr>
              <w:t xml:space="preserve">- Noncore </w:t>
            </w:r>
          </w:p>
        </w:tc>
        <w:tc>
          <w:tcPr>
            <w:tcW w:w="0" w:type="auto"/>
            <w:hideMark/>
          </w:tcPr>
          <w:p w14:paraId="2583576A" w14:textId="77777777" w:rsidR="0038562D" w:rsidRPr="00113E63" w:rsidRDefault="0038562D" w:rsidP="00113E63">
            <w:pPr>
              <w:pStyle w:val="NoSpacing"/>
              <w:rPr>
                <w:rFonts w:cs="Courier New"/>
                <w:sz w:val="24"/>
                <w:szCs w:val="24"/>
              </w:rPr>
            </w:pPr>
            <w:r w:rsidRPr="00113E63">
              <w:rPr>
                <w:rFonts w:cs="Courier New"/>
                <w:sz w:val="24"/>
                <w:szCs w:val="24"/>
              </w:rPr>
              <w:t xml:space="preserve">0.9 (0.3, 2.1) </w:t>
            </w:r>
          </w:p>
        </w:tc>
        <w:tc>
          <w:tcPr>
            <w:tcW w:w="0" w:type="auto"/>
            <w:hideMark/>
          </w:tcPr>
          <w:p w14:paraId="3ABD3675" w14:textId="77777777" w:rsidR="0038562D" w:rsidRPr="00113E63" w:rsidRDefault="0038562D" w:rsidP="00113E63">
            <w:pPr>
              <w:pStyle w:val="NoSpacing"/>
              <w:rPr>
                <w:rFonts w:cs="Courier New"/>
                <w:sz w:val="24"/>
                <w:szCs w:val="24"/>
              </w:rPr>
            </w:pPr>
            <w:r w:rsidRPr="00113E63">
              <w:rPr>
                <w:rFonts w:cs="Courier New"/>
                <w:sz w:val="24"/>
                <w:szCs w:val="24"/>
              </w:rPr>
              <w:t xml:space="preserve">0.8 (0.2, 2.4) </w:t>
            </w:r>
          </w:p>
        </w:tc>
        <w:tc>
          <w:tcPr>
            <w:tcW w:w="0" w:type="auto"/>
            <w:hideMark/>
          </w:tcPr>
          <w:p w14:paraId="07DEE748" w14:textId="77777777" w:rsidR="0038562D" w:rsidRPr="00113E63" w:rsidRDefault="0038562D" w:rsidP="00113E63">
            <w:pPr>
              <w:pStyle w:val="NoSpacing"/>
              <w:rPr>
                <w:rFonts w:cs="Courier New"/>
                <w:sz w:val="24"/>
                <w:szCs w:val="24"/>
              </w:rPr>
            </w:pPr>
            <w:r w:rsidRPr="00113E63">
              <w:rPr>
                <w:rFonts w:cs="Courier New"/>
                <w:sz w:val="24"/>
                <w:szCs w:val="24"/>
              </w:rPr>
              <w:t xml:space="preserve">0.7 (0.2, 1.6) </w:t>
            </w:r>
          </w:p>
        </w:tc>
      </w:tr>
    </w:tbl>
    <w:p w14:paraId="09D4DD7B" w14:textId="77777777" w:rsidR="0038562D" w:rsidRPr="00113E63" w:rsidRDefault="0038562D" w:rsidP="0038562D">
      <w:pPr>
        <w:rPr>
          <w:rFonts w:eastAsia="Times New Roman" w:cs="Courier New"/>
          <w:sz w:val="24"/>
          <w:szCs w:val="24"/>
        </w:rPr>
      </w:pPr>
    </w:p>
    <w:p w14:paraId="46416670" w14:textId="77777777" w:rsidR="00AC2177" w:rsidRPr="00113E63" w:rsidRDefault="00AC2177" w:rsidP="00FD189F">
      <w:pPr>
        <w:spacing w:line="240" w:lineRule="auto"/>
        <w:rPr>
          <w:rFonts w:cs="Courier New"/>
          <w:sz w:val="24"/>
          <w:szCs w:val="24"/>
        </w:rPr>
      </w:pPr>
    </w:p>
    <w:p w14:paraId="5603BDB6" w14:textId="33805306" w:rsidR="0033597E" w:rsidRPr="00113E63" w:rsidRDefault="0033597E" w:rsidP="00FD189F">
      <w:pPr>
        <w:spacing w:line="240" w:lineRule="auto"/>
        <w:rPr>
          <w:rFonts w:cs="Courier New"/>
          <w:b/>
          <w:sz w:val="24"/>
          <w:szCs w:val="24"/>
        </w:rPr>
      </w:pPr>
    </w:p>
    <w:p w14:paraId="794BAA5E" w14:textId="77777777" w:rsidR="006E191C" w:rsidRPr="00113E63" w:rsidRDefault="006E191C" w:rsidP="009D6BC5">
      <w:pPr>
        <w:spacing w:line="240" w:lineRule="auto"/>
        <w:ind w:firstLine="0"/>
        <w:rPr>
          <w:rFonts w:cs="Courier New"/>
          <w:b/>
          <w:sz w:val="24"/>
          <w:szCs w:val="24"/>
        </w:rPr>
      </w:pPr>
    </w:p>
    <w:p w14:paraId="65A762E4" w14:textId="77777777" w:rsidR="006E191C" w:rsidRPr="00113E63" w:rsidRDefault="006E191C" w:rsidP="00122098">
      <w:pPr>
        <w:spacing w:line="240" w:lineRule="auto"/>
        <w:ind w:firstLine="0"/>
        <w:rPr>
          <w:rFonts w:cs="Courier New"/>
          <w:b/>
          <w:sz w:val="24"/>
          <w:szCs w:val="24"/>
        </w:rPr>
      </w:pPr>
    </w:p>
    <w:p w14:paraId="7C3642A3" w14:textId="77777777" w:rsidR="006E191C" w:rsidRPr="00113E63" w:rsidRDefault="006E191C" w:rsidP="00651A00">
      <w:pPr>
        <w:spacing w:line="240" w:lineRule="auto"/>
        <w:ind w:firstLine="0"/>
        <w:rPr>
          <w:rFonts w:cs="Courier New"/>
          <w:b/>
          <w:sz w:val="24"/>
          <w:szCs w:val="24"/>
        </w:rPr>
      </w:pPr>
    </w:p>
    <w:p w14:paraId="5848B047" w14:textId="77777777" w:rsidR="006E191C" w:rsidRPr="00113E63" w:rsidRDefault="006E191C" w:rsidP="00651A00">
      <w:pPr>
        <w:spacing w:line="240" w:lineRule="auto"/>
        <w:ind w:firstLine="0"/>
        <w:rPr>
          <w:rFonts w:cs="Courier New"/>
          <w:b/>
          <w:sz w:val="24"/>
          <w:szCs w:val="24"/>
        </w:rPr>
      </w:pPr>
    </w:p>
    <w:p w14:paraId="0146F48F" w14:textId="128085E3" w:rsidR="008B30A4" w:rsidRPr="00113E63" w:rsidRDefault="00C14E2F" w:rsidP="00651A00">
      <w:pPr>
        <w:spacing w:line="240" w:lineRule="auto"/>
        <w:ind w:firstLine="0"/>
        <w:rPr>
          <w:rFonts w:cs="Courier New"/>
          <w:b/>
          <w:sz w:val="24"/>
          <w:szCs w:val="24"/>
        </w:rPr>
      </w:pPr>
      <w:r w:rsidRPr="00113E63">
        <w:rPr>
          <w:rFonts w:cs="Courier New"/>
          <w:b/>
          <w:sz w:val="24"/>
          <w:szCs w:val="24"/>
        </w:rPr>
        <w:t>Bayesian Utility</w:t>
      </w:r>
    </w:p>
    <w:p w14:paraId="4C293FFD" w14:textId="6588A28D" w:rsidR="008B30A4" w:rsidRPr="00113E63" w:rsidRDefault="008B30A4" w:rsidP="00651A00">
      <w:pPr>
        <w:spacing w:line="240" w:lineRule="auto"/>
        <w:ind w:firstLine="0"/>
        <w:rPr>
          <w:rFonts w:cs="Courier New"/>
          <w:b/>
          <w:sz w:val="24"/>
          <w:szCs w:val="24"/>
        </w:rPr>
      </w:pPr>
    </w:p>
    <w:p w14:paraId="45D0ECAA" w14:textId="6963D438" w:rsidR="008B30A4" w:rsidRPr="00113E63" w:rsidRDefault="00C14E2F" w:rsidP="00651A00">
      <w:pPr>
        <w:spacing w:line="240" w:lineRule="auto"/>
        <w:ind w:firstLine="0"/>
        <w:rPr>
          <w:rFonts w:cs="Courier New"/>
          <w:sz w:val="24"/>
          <w:szCs w:val="24"/>
        </w:rPr>
      </w:pPr>
      <w:r w:rsidRPr="00113E63">
        <w:rPr>
          <w:rFonts w:cs="Courier New"/>
          <w:sz w:val="24"/>
          <w:szCs w:val="24"/>
        </w:rPr>
        <w:t>Figure A1 gives violin plots</w:t>
      </w:r>
      <w:r w:rsidR="00E201F9" w:rsidRPr="00651A00">
        <w:rPr>
          <w:rFonts w:cs="Courier New"/>
          <w:szCs w:val="24"/>
        </w:rPr>
        <w:t xml:space="preserve"> of</w:t>
      </w:r>
      <w:r w:rsidR="00FD4612" w:rsidRPr="00651A00">
        <w:rPr>
          <w:rFonts w:cs="Courier New"/>
          <w:szCs w:val="24"/>
        </w:rPr>
        <w:t xml:space="preserve"> (</w:t>
      </w:r>
      <w:r w:rsidR="002B5BE3" w:rsidRPr="00651A00">
        <w:rPr>
          <w:rFonts w:cs="Courier New"/>
          <w:szCs w:val="24"/>
        </w:rPr>
        <w:t xml:space="preserve">both observed and </w:t>
      </w:r>
      <w:r w:rsidR="00CD7996" w:rsidRPr="00651A00">
        <w:rPr>
          <w:rFonts w:cs="Courier New"/>
          <w:szCs w:val="24"/>
        </w:rPr>
        <w:t>model-</w:t>
      </w:r>
      <w:r w:rsidR="00FD4612" w:rsidRPr="00651A00">
        <w:rPr>
          <w:rFonts w:cs="Courier New"/>
          <w:szCs w:val="24"/>
        </w:rPr>
        <w:t>estimated)</w:t>
      </w:r>
      <w:r w:rsidR="00E201F9" w:rsidRPr="00651A00">
        <w:rPr>
          <w:rFonts w:cs="Courier New"/>
          <w:szCs w:val="24"/>
        </w:rPr>
        <w:t xml:space="preserve"> </w:t>
      </w:r>
      <w:r w:rsidR="002B5BE3" w:rsidRPr="00113E63">
        <w:rPr>
          <w:rFonts w:cs="Courier New"/>
          <w:sz w:val="24"/>
          <w:szCs w:val="24"/>
        </w:rPr>
        <w:t>race-specific p</w:t>
      </w:r>
      <w:r w:rsidR="00CD7996" w:rsidRPr="00651A00">
        <w:rPr>
          <w:rFonts w:cs="Courier New"/>
          <w:szCs w:val="24"/>
        </w:rPr>
        <w:t>olice-involved mortality rates, for each metropolitan-type and division:</w:t>
      </w:r>
    </w:p>
    <w:p w14:paraId="2246C7F7" w14:textId="77777777" w:rsidR="003F000A" w:rsidRPr="00113E63" w:rsidRDefault="003F000A" w:rsidP="00651A00">
      <w:pPr>
        <w:spacing w:line="240" w:lineRule="auto"/>
        <w:ind w:firstLine="0"/>
        <w:rPr>
          <w:rFonts w:cs="Courier New"/>
          <w:sz w:val="24"/>
          <w:szCs w:val="24"/>
        </w:rPr>
      </w:pPr>
    </w:p>
    <w:p w14:paraId="3AF605B1" w14:textId="4B52471A" w:rsidR="003F000A" w:rsidRPr="00113E63" w:rsidRDefault="00BA3E10" w:rsidP="00651A00">
      <w:pPr>
        <w:spacing w:line="240" w:lineRule="auto"/>
        <w:ind w:firstLine="0"/>
        <w:rPr>
          <w:rFonts w:cs="Courier New"/>
          <w:sz w:val="24"/>
          <w:szCs w:val="24"/>
        </w:rPr>
      </w:pPr>
      <w:r w:rsidRPr="00113E63">
        <w:rPr>
          <w:rFonts w:cs="Courier New"/>
          <w:noProof/>
          <w:sz w:val="24"/>
          <w:szCs w:val="24"/>
        </w:rPr>
        <w:lastRenderedPageBreak/>
        <w:drawing>
          <wp:inline distT="0" distB="0" distL="0" distR="0" wp14:anchorId="2E7E9B38" wp14:editId="1EE4B4B1">
            <wp:extent cx="5943600" cy="2511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2"/>
                    <a:stretch>
                      <a:fillRect/>
                    </a:stretch>
                  </pic:blipFill>
                  <pic:spPr>
                    <a:xfrm>
                      <a:off x="0" y="0"/>
                      <a:ext cx="5943600" cy="2511425"/>
                    </a:xfrm>
                    <a:prstGeom prst="rect">
                      <a:avLst/>
                    </a:prstGeom>
                  </pic:spPr>
                </pic:pic>
              </a:graphicData>
            </a:graphic>
          </wp:inline>
        </w:drawing>
      </w:r>
    </w:p>
    <w:p w14:paraId="0AC91378" w14:textId="486FED2C" w:rsidR="008415DC" w:rsidRPr="00113E63" w:rsidRDefault="008415DC" w:rsidP="00651A00">
      <w:pPr>
        <w:spacing w:line="240" w:lineRule="auto"/>
        <w:ind w:firstLine="0"/>
        <w:rPr>
          <w:rFonts w:cs="Courier New"/>
          <w:sz w:val="24"/>
          <w:szCs w:val="24"/>
        </w:rPr>
      </w:pPr>
    </w:p>
    <w:p w14:paraId="1C4C743F" w14:textId="77777777" w:rsidR="008415DC" w:rsidRPr="00113E63" w:rsidRDefault="008415DC" w:rsidP="00651A00">
      <w:pPr>
        <w:spacing w:line="240" w:lineRule="auto"/>
        <w:ind w:firstLine="0"/>
        <w:rPr>
          <w:rFonts w:cs="Courier New"/>
          <w:sz w:val="24"/>
          <w:szCs w:val="24"/>
        </w:rPr>
      </w:pPr>
    </w:p>
    <w:p w14:paraId="37B443B2" w14:textId="63EC3AA1" w:rsidR="001D7C9D" w:rsidRPr="00113E63" w:rsidRDefault="001D7C9D" w:rsidP="00651A00">
      <w:pPr>
        <w:spacing w:line="360" w:lineRule="auto"/>
        <w:ind w:firstLine="0"/>
        <w:rPr>
          <w:sz w:val="24"/>
          <w:szCs w:val="24"/>
        </w:rPr>
      </w:pPr>
      <w:commentRangeStart w:id="155"/>
      <w:commentRangeStart w:id="156"/>
      <w:r w:rsidRPr="00113E63">
        <w:rPr>
          <w:b/>
          <w:i/>
          <w:sz w:val="24"/>
          <w:szCs w:val="24"/>
        </w:rPr>
        <w:t xml:space="preserve">Figure </w:t>
      </w:r>
      <w:r w:rsidR="002A178F" w:rsidRPr="00113E63">
        <w:rPr>
          <w:b/>
          <w:i/>
          <w:sz w:val="24"/>
          <w:szCs w:val="24"/>
        </w:rPr>
        <w:t>A</w:t>
      </w:r>
      <w:r w:rsidRPr="00113E63">
        <w:rPr>
          <w:b/>
          <w:i/>
          <w:sz w:val="24"/>
          <w:szCs w:val="24"/>
        </w:rPr>
        <w:t xml:space="preserve">1. </w:t>
      </w:r>
      <w:commentRangeStart w:id="157"/>
      <w:r w:rsidRPr="00113E63">
        <w:rPr>
          <w:i/>
          <w:sz w:val="24"/>
          <w:szCs w:val="24"/>
        </w:rPr>
        <w:t xml:space="preserve">Violin plots </w:t>
      </w:r>
      <w:commentRangeEnd w:id="157"/>
      <w:r w:rsidRPr="00113E63">
        <w:rPr>
          <w:rStyle w:val="CommentReference"/>
          <w:i/>
          <w:sz w:val="24"/>
          <w:szCs w:val="24"/>
        </w:rPr>
        <w:commentReference w:id="157"/>
      </w:r>
      <w:r w:rsidRPr="00113E63">
        <w:rPr>
          <w:i/>
          <w:sz w:val="24"/>
          <w:szCs w:val="24"/>
        </w:rPr>
        <w:t>of observed and model estimated race-specific police-related fatalities by metro-type and Census-divisions. Note: rates are per year, per 100,000 population</w:t>
      </w:r>
      <w:commentRangeEnd w:id="155"/>
      <w:r w:rsidRPr="00113E63">
        <w:rPr>
          <w:rStyle w:val="CommentReference"/>
          <w:i/>
          <w:sz w:val="24"/>
          <w:szCs w:val="24"/>
        </w:rPr>
        <w:commentReference w:id="155"/>
      </w:r>
      <w:r w:rsidRPr="00113E63">
        <w:rPr>
          <w:sz w:val="24"/>
          <w:szCs w:val="24"/>
        </w:rPr>
        <w:t xml:space="preserve">. </w:t>
      </w:r>
      <w:commentRangeEnd w:id="156"/>
      <w:r w:rsidRPr="00113E63">
        <w:rPr>
          <w:rStyle w:val="CommentReference"/>
          <w:sz w:val="24"/>
          <w:szCs w:val="24"/>
        </w:rPr>
        <w:commentReference w:id="156"/>
      </w:r>
    </w:p>
    <w:p w14:paraId="189BC208" w14:textId="7DFDEA25" w:rsidR="0085043F" w:rsidRPr="00113E63" w:rsidRDefault="0085043F" w:rsidP="00651A00">
      <w:pPr>
        <w:spacing w:line="240" w:lineRule="auto"/>
        <w:ind w:firstLine="0"/>
        <w:rPr>
          <w:rFonts w:cs="Courier New"/>
          <w:sz w:val="24"/>
          <w:szCs w:val="24"/>
        </w:rPr>
      </w:pPr>
    </w:p>
    <w:p w14:paraId="790B3D3E" w14:textId="2F056B62" w:rsidR="002B5BE3" w:rsidRPr="00113E63" w:rsidRDefault="002B5BE3" w:rsidP="00651A00">
      <w:pPr>
        <w:spacing w:line="240" w:lineRule="auto"/>
        <w:ind w:firstLine="0"/>
        <w:rPr>
          <w:rFonts w:cs="Courier New"/>
          <w:sz w:val="24"/>
          <w:szCs w:val="24"/>
        </w:rPr>
      </w:pPr>
    </w:p>
    <w:p w14:paraId="7DF5484B" w14:textId="15D60E83" w:rsidR="00BC027C" w:rsidRPr="00113E63" w:rsidRDefault="002A178F" w:rsidP="00651A00">
      <w:pPr>
        <w:spacing w:line="240" w:lineRule="auto"/>
        <w:ind w:firstLine="0"/>
        <w:rPr>
          <w:rFonts w:cs="Helvetica"/>
          <w:color w:val="000000"/>
          <w:sz w:val="24"/>
          <w:szCs w:val="24"/>
          <w:shd w:val="clear" w:color="auto" w:fill="FFFFFF"/>
        </w:rPr>
      </w:pPr>
      <w:r w:rsidRPr="00113E63">
        <w:rPr>
          <w:rFonts w:cs="Courier New"/>
          <w:sz w:val="24"/>
          <w:szCs w:val="24"/>
        </w:rPr>
        <w:t>Figur</w:t>
      </w:r>
      <w:r w:rsidR="008E62DA" w:rsidRPr="00113E63">
        <w:rPr>
          <w:rFonts w:cs="Courier New"/>
          <w:sz w:val="24"/>
          <w:szCs w:val="24"/>
        </w:rPr>
        <w:t xml:space="preserve">e A1 illustrates </w:t>
      </w:r>
      <w:r w:rsidR="001B4DAF" w:rsidRPr="00651A00">
        <w:rPr>
          <w:rFonts w:cs="Courier New"/>
          <w:szCs w:val="24"/>
        </w:rPr>
        <w:t xml:space="preserve">the </w:t>
      </w:r>
      <w:r w:rsidR="00987C21" w:rsidRPr="00651A00">
        <w:rPr>
          <w:rFonts w:cs="Courier New"/>
          <w:szCs w:val="24"/>
        </w:rPr>
        <w:t>effects</w:t>
      </w:r>
      <w:r w:rsidR="00FD4612" w:rsidRPr="00651A00">
        <w:rPr>
          <w:rFonts w:cs="Courier New"/>
          <w:szCs w:val="24"/>
        </w:rPr>
        <w:t>/utility</w:t>
      </w:r>
      <w:r w:rsidR="00987C21" w:rsidRPr="00651A00">
        <w:rPr>
          <w:rFonts w:cs="Courier New"/>
          <w:szCs w:val="24"/>
        </w:rPr>
        <w:t xml:space="preserve"> </w:t>
      </w:r>
      <w:r w:rsidR="001B4DAF" w:rsidRPr="00113E63">
        <w:rPr>
          <w:rFonts w:cs="Courier New"/>
          <w:sz w:val="24"/>
          <w:szCs w:val="24"/>
        </w:rPr>
        <w:t>our Ba</w:t>
      </w:r>
      <w:r w:rsidR="001B4DAF" w:rsidRPr="00651A00">
        <w:rPr>
          <w:rFonts w:cs="Courier New"/>
          <w:szCs w:val="24"/>
        </w:rPr>
        <w:t xml:space="preserve">yesian approach. </w:t>
      </w:r>
      <w:r w:rsidR="001B4DAF" w:rsidRPr="00651A00">
        <w:rPr>
          <w:rFonts w:cs="Helvetica"/>
          <w:color w:val="000000"/>
          <w:szCs w:val="24"/>
          <w:shd w:val="clear" w:color="auto" w:fill="FFFFFF"/>
        </w:rPr>
        <w:t xml:space="preserve">Consider the difference between the observed and estimate rates of police-related mortality among Blacks in Pacific, noncore metros (approximately 3.8 and 1.1 per </w:t>
      </w:r>
      <w:r w:rsidR="009B3B6F" w:rsidRPr="00651A00">
        <w:rPr>
          <w:rFonts w:cs="Helvetica"/>
          <w:color w:val="000000"/>
          <w:szCs w:val="24"/>
          <w:shd w:val="clear" w:color="auto" w:fill="FFFFFF"/>
        </w:rPr>
        <w:t xml:space="preserve">year, per </w:t>
      </w:r>
      <w:r w:rsidR="001B4DAF" w:rsidRPr="00651A00">
        <w:rPr>
          <w:rFonts w:cs="Helvetica"/>
          <w:color w:val="000000"/>
          <w:szCs w:val="24"/>
          <w:shd w:val="clear" w:color="auto" w:fill="FFFFFF"/>
        </w:rPr>
        <w:t xml:space="preserve">100,000, respectively). Here, the, extremely, high observed mortality rate is the product of a sparse Black population/mortality count: Pacific noncore metros had, in sum, a Black </w:t>
      </w:r>
      <w:commentRangeStart w:id="158"/>
      <w:r w:rsidR="001B4DAF" w:rsidRPr="00651A00">
        <w:rPr>
          <w:rFonts w:cs="Helvetica"/>
          <w:color w:val="000000"/>
          <w:szCs w:val="24"/>
          <w:shd w:val="clear" w:color="auto" w:fill="FFFFFF"/>
        </w:rPr>
        <w:t>population of 6,045 individuals, 1 of whom was killed by police</w:t>
      </w:r>
      <w:commentRangeEnd w:id="158"/>
      <w:r w:rsidR="001B4DAF" w:rsidRPr="00113E63">
        <w:rPr>
          <w:rStyle w:val="CommentReference"/>
          <w:sz w:val="24"/>
          <w:szCs w:val="24"/>
        </w:rPr>
        <w:commentReference w:id="158"/>
      </w:r>
      <w:r w:rsidR="001B4DAF" w:rsidRPr="00113E63">
        <w:rPr>
          <w:rFonts w:cs="Helvetica"/>
          <w:color w:val="000000"/>
          <w:sz w:val="24"/>
          <w:szCs w:val="24"/>
          <w:shd w:val="clear" w:color="auto" w:fill="FFFFFF"/>
        </w:rPr>
        <w:t>. While this outcome is striking, and the circumstances that generated it are certainly worth further consideration---especially given that only 10 Black individuals lived in the county where the lone individual was killed---there is uncertainty around whether this observed rate is a product of a “true” underlying risk of mortality.</w:t>
      </w:r>
      <w:r w:rsidR="001B4DAF" w:rsidRPr="00651A00">
        <w:rPr>
          <w:rFonts w:cs="Helvetica"/>
          <w:color w:val="000000"/>
          <w:szCs w:val="24"/>
          <w:shd w:val="clear" w:color="auto" w:fill="FFFFFF"/>
        </w:rPr>
        <w:t xml:space="preserve"> The model predicted rates attempt to account for this</w:t>
      </w:r>
      <w:r w:rsidR="00192BC2" w:rsidRPr="00651A00">
        <w:rPr>
          <w:rFonts w:cs="Helvetica"/>
          <w:color w:val="000000"/>
          <w:szCs w:val="24"/>
          <w:shd w:val="clear" w:color="auto" w:fill="FFFFFF"/>
        </w:rPr>
        <w:t>, by</w:t>
      </w:r>
      <w:r w:rsidR="001B4DAF" w:rsidRPr="00651A00">
        <w:rPr>
          <w:rFonts w:cs="Helvetica"/>
          <w:color w:val="000000"/>
          <w:szCs w:val="24"/>
          <w:shd w:val="clear" w:color="auto" w:fill="FFFFFF"/>
        </w:rPr>
        <w:t xml:space="preserve"> </w:t>
      </w:r>
      <w:r w:rsidR="00192BC2" w:rsidRPr="00113E63">
        <w:rPr>
          <w:rFonts w:cs="Helvetica"/>
          <w:color w:val="000000"/>
          <w:sz w:val="24"/>
          <w:szCs w:val="24"/>
          <w:shd w:val="clear" w:color="auto" w:fill="FFFFFF"/>
        </w:rPr>
        <w:t>pulling</w:t>
      </w:r>
      <w:r w:rsidR="001B4DAF" w:rsidRPr="00651A00">
        <w:rPr>
          <w:rFonts w:cs="Helvetica"/>
          <w:color w:val="000000"/>
          <w:szCs w:val="24"/>
          <w:shd w:val="clear" w:color="auto" w:fill="FFFFFF"/>
        </w:rPr>
        <w:t xml:space="preserve"> weakly </w:t>
      </w:r>
      <w:r w:rsidR="00192BC2" w:rsidRPr="00651A00">
        <w:rPr>
          <w:rFonts w:cs="Helvetica"/>
          <w:color w:val="000000"/>
          <w:szCs w:val="24"/>
          <w:shd w:val="clear" w:color="auto" w:fill="FFFFFF"/>
        </w:rPr>
        <w:t>supported points back to our prior beliefs</w:t>
      </w:r>
      <w:r w:rsidR="003F4500" w:rsidRPr="00651A00">
        <w:rPr>
          <w:rFonts w:cs="Helvetica"/>
          <w:color w:val="000000"/>
          <w:szCs w:val="24"/>
          <w:shd w:val="clear" w:color="auto" w:fill="FFFFFF"/>
        </w:rPr>
        <w:t xml:space="preserve"> (national averages)</w:t>
      </w:r>
      <w:r w:rsidR="001B4DAF" w:rsidRPr="00651A00">
        <w:rPr>
          <w:rFonts w:cs="Helvetica"/>
          <w:color w:val="000000"/>
          <w:szCs w:val="24"/>
          <w:shd w:val="clear" w:color="auto" w:fill="FFFFFF"/>
        </w:rPr>
        <w:t>.  In places where more data exists---e.g., in Large Fringe or Medium Metros of all division---we have more trust that data reflects true underlying risks, and so pr</w:t>
      </w:r>
      <w:r w:rsidR="002D204C" w:rsidRPr="00651A00">
        <w:rPr>
          <w:rFonts w:cs="Helvetica"/>
          <w:color w:val="000000"/>
          <w:szCs w:val="24"/>
          <w:shd w:val="clear" w:color="auto" w:fill="FFFFFF"/>
        </w:rPr>
        <w:t xml:space="preserve">edicted values are more similar </w:t>
      </w:r>
      <w:r w:rsidR="0090143A" w:rsidRPr="00113E63">
        <w:rPr>
          <w:rFonts w:cs="Helvetica"/>
          <w:color w:val="000000"/>
          <w:sz w:val="24"/>
          <w:szCs w:val="24"/>
          <w:shd w:val="clear" w:color="auto" w:fill="FFFFFF"/>
        </w:rPr>
        <w:t>to the o</w:t>
      </w:r>
      <w:r w:rsidR="0090143A" w:rsidRPr="00651A00">
        <w:rPr>
          <w:rFonts w:cs="Helvetica"/>
          <w:color w:val="000000"/>
          <w:szCs w:val="24"/>
          <w:shd w:val="clear" w:color="auto" w:fill="FFFFFF"/>
        </w:rPr>
        <w:t>bserved data.</w:t>
      </w:r>
    </w:p>
    <w:sectPr w:rsidR="00BC027C" w:rsidRPr="00113E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dy Lee" w:date="2017-11-01T14:23:00Z" w:initials="HL">
    <w:p w14:paraId="7443A67D" w14:textId="0D48BDAE" w:rsidR="003B5FB6" w:rsidRDefault="003B5FB6">
      <w:pPr>
        <w:pStyle w:val="CommentText"/>
      </w:pPr>
      <w:r>
        <w:rPr>
          <w:rStyle w:val="CommentReference"/>
        </w:rPr>
        <w:annotationRef/>
      </w:r>
      <w:r>
        <w:t xml:space="preserve">I am horrible at this but can we think of a cool title </w:t>
      </w:r>
    </w:p>
  </w:comment>
  <w:comment w:id="1" w:author="Michael Esposito" w:date="2017-10-05T10:03:00Z" w:initials="ME">
    <w:p w14:paraId="7D2D5BF6" w14:textId="5C79EF67" w:rsidR="003B5FB6" w:rsidRDefault="003B5FB6">
      <w:pPr>
        <w:pStyle w:val="CommentText"/>
      </w:pPr>
      <w:r>
        <w:rPr>
          <w:rStyle w:val="CommentReference"/>
        </w:rPr>
        <w:annotationRef/>
      </w:r>
      <w:r>
        <w:t>Cite; can think of journalist produced ones</w:t>
      </w:r>
    </w:p>
  </w:comment>
  <w:comment w:id="5" w:author="Michael Esposito" w:date="2017-10-05T10:03:00Z" w:initials="ME">
    <w:p w14:paraId="11163F45" w14:textId="7B01552B" w:rsidR="003B5FB6" w:rsidRDefault="003B5FB6">
      <w:pPr>
        <w:pStyle w:val="CommentText"/>
      </w:pPr>
      <w:r>
        <w:rPr>
          <w:rStyle w:val="CommentReference"/>
        </w:rPr>
        <w:annotationRef/>
      </w:r>
      <w:r>
        <w:t>Do we have any more cites for this?</w:t>
      </w:r>
    </w:p>
  </w:comment>
  <w:comment w:id="6" w:author="Frank R. Edwards Jr [2]" w:date="2017-11-07T11:15:00Z" w:initials="FE">
    <w:p w14:paraId="467CC451" w14:textId="77777777" w:rsidR="003B5FB6" w:rsidRDefault="003B5FB6">
      <w:pPr>
        <w:pStyle w:val="CommentText"/>
      </w:pPr>
      <w:r>
        <w:rPr>
          <w:rStyle w:val="CommentReference"/>
        </w:rPr>
        <w:annotationRef/>
      </w:r>
      <w:r>
        <w:t xml:space="preserve">Going to add 3, but will wait til final to reformat citations cuz that’s messy: </w:t>
      </w:r>
    </w:p>
    <w:p w14:paraId="2941572B" w14:textId="3B842221" w:rsidR="003B5FB6" w:rsidRDefault="003B5FB6">
      <w:pPr>
        <w:pStyle w:val="CommentText"/>
        <w:rPr>
          <w:rFonts w:ascii="Arial" w:hAnsi="Arial" w:cs="Arial"/>
          <w:color w:val="666666"/>
          <w:sz w:val="18"/>
          <w:szCs w:val="18"/>
        </w:rPr>
      </w:pPr>
      <w:r>
        <w:t>Amanda Geller, Jeffrey Fagan, Tom Tyler, Bruce G. Link, </w:t>
      </w:r>
      <w:r>
        <w:rPr>
          <w:rFonts w:ascii="Arial" w:hAnsi="Arial" w:cs="Arial"/>
          <w:color w:val="666666"/>
          <w:sz w:val="18"/>
          <w:szCs w:val="18"/>
        </w:rPr>
        <w:t>“Aggressive Policing and the Mental Health of Young Urban Men”, </w:t>
      </w:r>
      <w:r>
        <w:rPr>
          <w:rStyle w:val="HTMLCite"/>
          <w:rFonts w:ascii="Arial" w:hAnsi="Arial" w:cs="Arial"/>
          <w:color w:val="666666"/>
          <w:sz w:val="18"/>
          <w:szCs w:val="18"/>
        </w:rPr>
        <w:t>American Journal of Public Health</w:t>
      </w:r>
      <w:r>
        <w:rPr>
          <w:rFonts w:ascii="Arial" w:hAnsi="Arial" w:cs="Arial"/>
          <w:color w:val="666666"/>
          <w:sz w:val="18"/>
          <w:szCs w:val="18"/>
        </w:rPr>
        <w:t xml:space="preserve"> 104, no. 12 (December 1, 2014): pp. 2321-2327., </w:t>
      </w:r>
    </w:p>
    <w:p w14:paraId="62E1AC0B" w14:textId="77777777" w:rsidR="003B5FB6" w:rsidRDefault="003B5FB6">
      <w:pPr>
        <w:pStyle w:val="CommentText"/>
        <w:rPr>
          <w:rFonts w:ascii="Arial" w:hAnsi="Arial" w:cs="Arial"/>
          <w:color w:val="666666"/>
          <w:sz w:val="18"/>
          <w:szCs w:val="18"/>
        </w:rPr>
      </w:pPr>
    </w:p>
    <w:p w14:paraId="2AE1421F" w14:textId="6CE58662" w:rsidR="003B5FB6" w:rsidRDefault="003B5FB6">
      <w:pPr>
        <w:pStyle w:val="CommentText"/>
        <w:rPr>
          <w:rFonts w:ascii="Arial" w:hAnsi="Arial" w:cs="Arial"/>
          <w:color w:val="222222"/>
          <w:shd w:val="clear" w:color="auto" w:fill="FFFFFF"/>
        </w:rPr>
      </w:pPr>
      <w:r>
        <w:rPr>
          <w:rFonts w:ascii="Arial" w:hAnsi="Arial" w:cs="Arial"/>
          <w:color w:val="222222"/>
          <w:shd w:val="clear" w:color="auto" w:fill="FFFFFF"/>
        </w:rPr>
        <w:t>Epp, Charles R., Steven Maynard-Moody, and Donald P. Haider-Markel. </w:t>
      </w:r>
      <w:r>
        <w:rPr>
          <w:rFonts w:ascii="Arial" w:hAnsi="Arial" w:cs="Arial"/>
          <w:i/>
          <w:iCs/>
          <w:color w:val="222222"/>
          <w:shd w:val="clear" w:color="auto" w:fill="FFFFFF"/>
        </w:rPr>
        <w:t>Pulled over: How police stops define race and citizenship</w:t>
      </w:r>
      <w:r>
        <w:rPr>
          <w:rFonts w:ascii="Arial" w:hAnsi="Arial" w:cs="Arial"/>
          <w:color w:val="222222"/>
          <w:shd w:val="clear" w:color="auto" w:fill="FFFFFF"/>
        </w:rPr>
        <w:t>. University of Chicago Press, 2014.</w:t>
      </w:r>
    </w:p>
    <w:p w14:paraId="3C614142" w14:textId="77777777" w:rsidR="003B5FB6" w:rsidRDefault="003B5FB6">
      <w:pPr>
        <w:pStyle w:val="CommentText"/>
        <w:rPr>
          <w:rFonts w:ascii="Arial" w:hAnsi="Arial" w:cs="Arial"/>
          <w:color w:val="222222"/>
          <w:shd w:val="clear" w:color="auto" w:fill="FFFFFF"/>
        </w:rPr>
      </w:pPr>
    </w:p>
    <w:p w14:paraId="7A114AED" w14:textId="40284E0B" w:rsidR="003B5FB6" w:rsidRDefault="003B5FB6">
      <w:pPr>
        <w:pStyle w:val="CommentText"/>
      </w:pPr>
      <w:r>
        <w:rPr>
          <w:rFonts w:ascii="Arial" w:hAnsi="Arial" w:cs="Arial"/>
          <w:color w:val="222222"/>
          <w:shd w:val="clear" w:color="auto" w:fill="FFFFFF"/>
        </w:rPr>
        <w:t>Soss, Joe, and Vesla Weaver. "Police Are Our Government: Politics, Political Science, and the Policing of Race–Class Subjugated Communities." </w:t>
      </w:r>
      <w:r>
        <w:rPr>
          <w:rFonts w:ascii="Arial" w:hAnsi="Arial" w:cs="Arial"/>
          <w:i/>
          <w:iCs/>
          <w:color w:val="222222"/>
          <w:shd w:val="clear" w:color="auto" w:fill="FFFFFF"/>
        </w:rPr>
        <w:t>Annual Review of Political Science</w:t>
      </w:r>
      <w:r>
        <w:rPr>
          <w:rFonts w:ascii="Arial" w:hAnsi="Arial" w:cs="Arial"/>
          <w:color w:val="222222"/>
          <w:shd w:val="clear" w:color="auto" w:fill="FFFFFF"/>
        </w:rPr>
        <w:t> 20 (2017): 565-591.</w:t>
      </w:r>
    </w:p>
  </w:comment>
  <w:comment w:id="7" w:author="Frank R. Edwards Jr [3]" w:date="2017-11-07T11:23:00Z" w:initials="FE">
    <w:p w14:paraId="51177B98" w14:textId="77777777" w:rsidR="003B5FB6" w:rsidRDefault="003B5FB6">
      <w:pPr>
        <w:pStyle w:val="CommentText"/>
      </w:pPr>
      <w:r>
        <w:rPr>
          <w:rStyle w:val="CommentReference"/>
        </w:rPr>
        <w:annotationRef/>
      </w:r>
      <w:r>
        <w:t>Add:</w:t>
      </w:r>
    </w:p>
    <w:p w14:paraId="0A95E3ED" w14:textId="0CED5E5F" w:rsidR="003B5FB6" w:rsidRDefault="003B5FB6">
      <w:pPr>
        <w:pStyle w:val="CommentText"/>
      </w:pPr>
      <w:r>
        <w:t xml:space="preserve"> </w:t>
      </w:r>
      <w:r>
        <w:rPr>
          <w:rFonts w:ascii="Arial" w:hAnsi="Arial" w:cs="Arial"/>
          <w:color w:val="333333"/>
          <w:shd w:val="clear" w:color="auto" w:fill="FFFFFF"/>
        </w:rPr>
        <w:t>Feldman JM, Gruskin S, Coull BA, Krieger N (2017) Quantifying underreporting of law-enforcement-related deaths in United States vital statistics and news-media-based data sources: A capture–recapture analysis. PLoS Med14(10): e1002399. https://doi.org/10.1371/journal.pmed.1002399</w:t>
      </w:r>
    </w:p>
  </w:comment>
  <w:comment w:id="9" w:author="Michael Esposito" w:date="2017-10-08T07:03:00Z" w:initials="ME">
    <w:p w14:paraId="1B05E304" w14:textId="61990B78" w:rsidR="003B5FB6" w:rsidRDefault="003B5FB6">
      <w:pPr>
        <w:pStyle w:val="CommentText"/>
      </w:pPr>
      <w:r>
        <w:rPr>
          <w:rStyle w:val="CommentReference"/>
        </w:rPr>
        <w:annotationRef/>
      </w:r>
      <w:r>
        <w:t>cite</w:t>
      </w:r>
    </w:p>
  </w:comment>
  <w:comment w:id="10" w:author="Frank R. Edwards Jr [4]" w:date="2017-11-07T11:24:00Z" w:initials="FE">
    <w:p w14:paraId="0CA96380" w14:textId="0E98D11B" w:rsidR="003B5FB6" w:rsidRDefault="003B5FB6">
      <w:pPr>
        <w:pStyle w:val="CommentText"/>
      </w:pPr>
      <w:r>
        <w:rPr>
          <w:rStyle w:val="CommentReference"/>
        </w:rPr>
        <w:annotationRef/>
      </w:r>
      <w:r>
        <w:t xml:space="preserve">Will add Ruggles et al for NHGIS data </w:t>
      </w:r>
    </w:p>
  </w:comment>
  <w:comment w:id="11" w:author="Hedy Lee" w:date="2017-11-01T15:16:00Z" w:initials="HL">
    <w:p w14:paraId="50489766" w14:textId="771B8F39" w:rsidR="003B5FB6" w:rsidRDefault="003B5FB6">
      <w:pPr>
        <w:pStyle w:val="CommentText"/>
      </w:pPr>
      <w:r>
        <w:rPr>
          <w:rStyle w:val="CommentReference"/>
        </w:rPr>
        <w:annotationRef/>
      </w:r>
      <w:r>
        <w:t xml:space="preserve">AS you saw in my changes above, I wonder if we should use Hispanic to make things simpler/ </w:t>
      </w:r>
    </w:p>
  </w:comment>
  <w:comment w:id="12" w:author="Frank R. Edwards Jr [5]" w:date="2017-11-07T11:24:00Z" w:initials="FE">
    <w:p w14:paraId="179AB428" w14:textId="22A281C4" w:rsidR="003B5FB6" w:rsidRDefault="003B5FB6">
      <w:pPr>
        <w:pStyle w:val="CommentText"/>
      </w:pPr>
      <w:r>
        <w:rPr>
          <w:rStyle w:val="CommentReference"/>
        </w:rPr>
        <w:annotationRef/>
      </w:r>
      <w:r>
        <w:t>Fine by me – means graphics need to be re-run with new labels</w:t>
      </w:r>
    </w:p>
  </w:comment>
  <w:comment w:id="15" w:author="Hedy Lee" w:date="2017-11-01T15:17:00Z" w:initials="HL">
    <w:p w14:paraId="46C08B54" w14:textId="65135953" w:rsidR="003B5FB6" w:rsidRDefault="003B5FB6">
      <w:pPr>
        <w:pStyle w:val="CommentText"/>
      </w:pPr>
      <w:r>
        <w:rPr>
          <w:rStyle w:val="CommentReference"/>
        </w:rPr>
        <w:annotationRef/>
      </w:r>
      <w:r>
        <w:t>Why not use them in main models and talk about a sensitivity analysis where they are dropped and we get similar results. Or is the problem we don’t?</w:t>
      </w:r>
    </w:p>
  </w:comment>
  <w:comment w:id="16" w:author="Frank R. Edwards Jr [6]" w:date="2017-11-07T11:25:00Z" w:initials="FE">
    <w:p w14:paraId="5AE938F5" w14:textId="6227D5A4" w:rsidR="003B5FB6" w:rsidRDefault="003B5FB6">
      <w:pPr>
        <w:pStyle w:val="CommentText"/>
      </w:pPr>
      <w:r>
        <w:rPr>
          <w:rStyle w:val="CommentReference"/>
        </w:rPr>
        <w:annotationRef/>
      </w:r>
      <w:r>
        <w:t xml:space="preserve">Could easily add a sensitivity appendix. </w:t>
      </w:r>
    </w:p>
  </w:comment>
  <w:comment w:id="17" w:author="Michael Esposito" w:date="2017-10-05T14:23:00Z" w:initials="ME">
    <w:p w14:paraId="5F6CE0E5" w14:textId="16D7BB6F" w:rsidR="003B5FB6" w:rsidRDefault="003B5FB6">
      <w:pPr>
        <w:pStyle w:val="CommentText"/>
      </w:pPr>
      <w:r>
        <w:rPr>
          <w:rStyle w:val="CommentReference"/>
        </w:rPr>
        <w:annotationRef/>
      </w:r>
      <w:r>
        <w:t xml:space="preserve">Idk what this is but </w:t>
      </w:r>
      <w:r w:rsidRPr="00B76E12">
        <w:t>https://www2.census.gov/geo/pdfs/reference/GARM/Ch6GARM.pdf</w:t>
      </w:r>
    </w:p>
  </w:comment>
  <w:comment w:id="18" w:author="Frank R. Edwards Jr [7]" w:date="2017-11-07T11:26:00Z" w:initials="FE">
    <w:p w14:paraId="23861235" w14:textId="522F2F58" w:rsidR="003B5FB6" w:rsidRDefault="003B5FB6">
      <w:pPr>
        <w:pStyle w:val="CommentText"/>
      </w:pPr>
      <w:r>
        <w:rPr>
          <w:rStyle w:val="CommentReference"/>
        </w:rPr>
        <w:annotationRef/>
      </w:r>
      <w:r>
        <w:t>Does this need a citation? Strikes me as a pretty easy-to-find fact</w:t>
      </w:r>
    </w:p>
  </w:comment>
  <w:comment w:id="19" w:author="Michael Esposito" w:date="2017-10-05T14:27:00Z" w:initials="ME">
    <w:p w14:paraId="7C908424" w14:textId="5E23295F" w:rsidR="003B5FB6" w:rsidRDefault="003B5FB6">
      <w:pPr>
        <w:pStyle w:val="CommentText"/>
      </w:pPr>
      <w:r>
        <w:rPr>
          <w:rStyle w:val="CommentReference"/>
        </w:rPr>
        <w:annotationRef/>
      </w:r>
      <w:r>
        <w:t xml:space="preserve">For the citation </w:t>
      </w:r>
      <w:r w:rsidRPr="00F402D7">
        <w:t>https://www.cdc.gov/nchs/data_access/urban_rural.htm</w:t>
      </w:r>
    </w:p>
  </w:comment>
  <w:comment w:id="21" w:author="Michael Esposito" w:date="2017-10-05T14:50:00Z" w:initials="ME">
    <w:p w14:paraId="45684497" w14:textId="415135B2" w:rsidR="003B5FB6" w:rsidRDefault="003B5FB6">
      <w:pPr>
        <w:pStyle w:val="CommentText"/>
      </w:pPr>
      <w:r>
        <w:rPr>
          <w:rStyle w:val="CommentReference"/>
        </w:rPr>
        <w:annotationRef/>
      </w:r>
      <w:r>
        <w:t>THIS COMMENT DOENST MATTER AT ALL: I think weakly informative might refer to something else; maybe doing something a little different (since priors are informed by actual data)</w:t>
      </w:r>
    </w:p>
  </w:comment>
  <w:comment w:id="22" w:author="Frank R. Edwards Jr [9]" w:date="2017-11-07T11:28:00Z" w:initials="FE">
    <w:p w14:paraId="1ADA7F9A" w14:textId="0B7AFCDB" w:rsidR="003B5FB6" w:rsidRDefault="003B5FB6">
      <w:pPr>
        <w:pStyle w:val="CommentText"/>
      </w:pPr>
      <w:r>
        <w:rPr>
          <w:rStyle w:val="CommentReference"/>
        </w:rPr>
        <w:annotationRef/>
      </w:r>
      <w:r>
        <w:t xml:space="preserve">We’ve put a relatively large variance on the priors, hence weakly informative, but can just state that directly if you think it’s more direct. We can give the full prior as a footnote. </w:t>
      </w:r>
    </w:p>
    <w:p w14:paraId="08430FD7" w14:textId="77777777" w:rsidR="003B5FB6" w:rsidRDefault="003B5FB6">
      <w:pPr>
        <w:pStyle w:val="CommentText"/>
      </w:pPr>
    </w:p>
    <w:p w14:paraId="0FC35A04" w14:textId="0C70CB11" w:rsidR="003B5FB6" w:rsidRDefault="003B5FB6">
      <w:pPr>
        <w:pStyle w:val="CommentText"/>
      </w:pPr>
      <w:r>
        <w:t>The pri</w:t>
      </w:r>
      <w:r w:rsidR="00977E3C">
        <w:t>or distribution is specified as a log mortality rate of 0.37 per 100,000 adult population for white and Hispanic adults, and 0.94 deaths per 100,000 population for African Americans, with a relatively large variance</w:t>
      </w:r>
      <w:r w:rsidR="0028617C">
        <w:t xml:space="preserve"> t</w:t>
      </w:r>
      <w:r w:rsidR="00977E3C">
        <w:t>:</w:t>
      </w:r>
    </w:p>
    <w:p w14:paraId="19DB3F48" w14:textId="77777777" w:rsidR="00977E3C" w:rsidRDefault="00977E3C">
      <w:pPr>
        <w:pStyle w:val="CommentText"/>
      </w:pPr>
    </w:p>
    <w:p w14:paraId="1CE58160" w14:textId="30541200" w:rsidR="00977E3C" w:rsidRPr="00977E3C" w:rsidRDefault="00977E3C">
      <w:pPr>
        <w:pStyle w:val="CommentText"/>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Mortality</m:t>
                  </m:r>
                </m:e>
                <m:sub>
                  <m:r>
                    <w:rPr>
                      <w:rFonts w:ascii="Cambria Math" w:hAnsi="Cambria Math"/>
                    </w:rPr>
                    <m:t>white</m:t>
                  </m:r>
                </m:sub>
              </m:sSub>
            </m:e>
          </m:d>
          <m:r>
            <w:rPr>
              <w:rFonts w:ascii="Cambria Math" w:hAnsi="Cambria Math"/>
            </w:rPr>
            <m:t>~</m:t>
          </m:r>
          <m:r>
            <m:rPr>
              <m:sty m:val="p"/>
            </m:rPr>
            <w:rPr>
              <w:rFonts w:ascii="Cambria Math" w:hAnsi="Cambria Math"/>
            </w:rPr>
            <m:t xml:space="preserve"> Normal</m:t>
          </m:r>
          <m:r>
            <m:rPr>
              <m:sty m:val="p"/>
            </m:rPr>
            <w:rPr>
              <w:rFonts w:ascii="Cambria Math" w:hAnsi="Cambria Math"/>
            </w:rPr>
            <m:t>(</m:t>
          </m:r>
          <m:f>
            <m:fPr>
              <m:ctrlPr>
                <w:rPr>
                  <w:rFonts w:ascii="Cambria Math" w:hAnsi="Cambria Math"/>
                </w:rPr>
              </m:ctrlPr>
            </m:fPr>
            <m:num>
              <m:r>
                <w:rPr>
                  <w:rFonts w:ascii="Cambria Math" w:hAnsi="Cambria Math"/>
                </w:rPr>
                <m:t>0.37</m:t>
              </m:r>
            </m:num>
            <m:den>
              <m:r>
                <w:rPr>
                  <w:rFonts w:ascii="Cambria Math" w:hAnsi="Cambria Math"/>
                </w:rPr>
                <m:t>100000</m:t>
              </m:r>
            </m:den>
          </m:f>
          <m:r>
            <w:rPr>
              <w:rFonts w:ascii="Cambria Math" w:hAnsi="Cambria Math"/>
            </w:rPr>
            <m:t>, 10)</m:t>
          </m:r>
        </m:oMath>
      </m:oMathPara>
    </w:p>
  </w:comment>
  <w:comment w:id="65" w:author="Michael Esposito" w:date="2017-10-05T14:41:00Z" w:initials="ME">
    <w:p w14:paraId="2B08F33F" w14:textId="7738171C" w:rsidR="003B5FB6" w:rsidRDefault="003B5FB6">
      <w:pPr>
        <w:pStyle w:val="CommentText"/>
      </w:pPr>
      <w:r>
        <w:rPr>
          <w:rStyle w:val="CommentReference"/>
        </w:rPr>
        <w:annotationRef/>
      </w:r>
      <w:r>
        <w:t>These are national numbers right? Just checking.</w:t>
      </w:r>
    </w:p>
  </w:comment>
  <w:comment w:id="66" w:author="Frank R. Edwards Jr [10]" w:date="2017-11-07T11:27:00Z" w:initials="FE">
    <w:p w14:paraId="3DDB8CB3" w14:textId="565C8B54" w:rsidR="003B5FB6" w:rsidRDefault="003B5FB6">
      <w:pPr>
        <w:pStyle w:val="CommentText"/>
      </w:pPr>
      <w:r>
        <w:rPr>
          <w:rStyle w:val="CommentReference"/>
        </w:rPr>
        <w:annotationRef/>
      </w:r>
      <w:r>
        <w:t>Correct – these are national</w:t>
      </w:r>
    </w:p>
  </w:comment>
  <w:comment w:id="91" w:author="Frank R. Edwards Jr [8]" w:date="2017-11-07T14:20:00Z" w:initials="FE">
    <w:p w14:paraId="72AEE7EE" w14:textId="7194131C" w:rsidR="002E2005" w:rsidRDefault="002E2005">
      <w:pPr>
        <w:pStyle w:val="CommentText"/>
      </w:pPr>
      <w:r>
        <w:rPr>
          <w:rStyle w:val="CommentReference"/>
        </w:rPr>
        <w:annotationRef/>
      </w:r>
      <w:r>
        <w:rPr>
          <w:rFonts w:ascii="Arial" w:hAnsi="Arial" w:cs="Arial"/>
          <w:color w:val="222222"/>
          <w:shd w:val="clear" w:color="auto" w:fill="FFFFFF"/>
        </w:rPr>
        <w:t>Gelman, Andrew, John B. Carlin, Hal S. Stern, David B. Dunson, Aki Vehtari, and Donald B. Rubin. </w:t>
      </w:r>
      <w:r>
        <w:rPr>
          <w:rFonts w:ascii="Arial" w:hAnsi="Arial" w:cs="Arial"/>
          <w:i/>
          <w:iCs/>
          <w:color w:val="222222"/>
          <w:shd w:val="clear" w:color="auto" w:fill="FFFFFF"/>
        </w:rPr>
        <w:t>Bayesian data analysis</w:t>
      </w:r>
      <w:r>
        <w:rPr>
          <w:rFonts w:ascii="Arial" w:hAnsi="Arial" w:cs="Arial"/>
          <w:color w:val="222222"/>
          <w:shd w:val="clear" w:color="auto" w:fill="FFFFFF"/>
        </w:rPr>
        <w:t>. Vol. 2. Boca Raton, FL: CRC press, 2014.</w:t>
      </w:r>
    </w:p>
  </w:comment>
  <w:comment w:id="78" w:author="Michael Esposito" w:date="2017-10-08T07:31:00Z" w:initials="ME">
    <w:p w14:paraId="5C3C9AFC" w14:textId="7F3D1880" w:rsidR="003B5FB6" w:rsidRDefault="003B5FB6">
      <w:pPr>
        <w:pStyle w:val="CommentText"/>
      </w:pPr>
      <w:r>
        <w:rPr>
          <w:rStyle w:val="CommentReference"/>
        </w:rPr>
        <w:annotationRef/>
      </w:r>
      <w:r>
        <w:t xml:space="preserve">This might be a good cite: </w:t>
      </w:r>
      <w:hyperlink r:id="rId1" w:history="1">
        <w:r w:rsidRPr="003064B9">
          <w:rPr>
            <w:rStyle w:val="Hyperlink"/>
          </w:rPr>
          <w:t>https://www.ncbi.nlm.nih.gov/pmc/articles/PMC3607322/</w:t>
        </w:r>
      </w:hyperlink>
    </w:p>
    <w:p w14:paraId="73E49A76" w14:textId="65E1D8B1" w:rsidR="003B5FB6" w:rsidRDefault="003B5FB6">
      <w:pPr>
        <w:pStyle w:val="CommentText"/>
      </w:pPr>
    </w:p>
    <w:p w14:paraId="2442E854" w14:textId="3F7CCC31" w:rsidR="003B5FB6" w:rsidRDefault="003B5FB6">
      <w:pPr>
        <w:pStyle w:val="CommentText"/>
      </w:pPr>
      <w:r>
        <w:t>That king and gelman one too</w:t>
      </w:r>
    </w:p>
  </w:comment>
  <w:comment w:id="118" w:author="Michael Esposito" w:date="2017-10-09T17:37:00Z" w:initials="ME">
    <w:p w14:paraId="2DFC493E" w14:textId="63475790" w:rsidR="003B5FB6" w:rsidRDefault="003B5FB6">
      <w:pPr>
        <w:pStyle w:val="CommentText"/>
      </w:pPr>
      <w:r>
        <w:rPr>
          <w:rStyle w:val="CommentReference"/>
        </w:rPr>
        <w:annotationRef/>
      </w:r>
      <w:r>
        <w:t>Maybe need to re-think this part</w:t>
      </w:r>
    </w:p>
  </w:comment>
  <w:comment w:id="119" w:author="Michael Esposito" w:date="2017-06-30T15:11:00Z" w:initials="ME">
    <w:p w14:paraId="1D150BA5" w14:textId="488C5DD4" w:rsidR="003B5FB6" w:rsidRDefault="003B5FB6">
      <w:pPr>
        <w:pStyle w:val="CommentText"/>
      </w:pPr>
      <w:r>
        <w:rPr>
          <w:rStyle w:val="CommentReference"/>
        </w:rPr>
        <w:annotationRef/>
      </w:r>
      <w:r>
        <w:t xml:space="preserve">Can remove colors; was just helpful to search for patterns---leaving jic its helpful for yall too </w:t>
      </w:r>
    </w:p>
  </w:comment>
  <w:comment w:id="123" w:author="Michael Esposito" w:date="2017-06-29T15:03:00Z" w:initials="ME">
    <w:p w14:paraId="4E242F0E" w14:textId="77777777" w:rsidR="003B5FB6" w:rsidRDefault="003B5FB6" w:rsidP="00423294">
      <w:pPr>
        <w:pStyle w:val="CommentText"/>
      </w:pPr>
      <w:r>
        <w:rPr>
          <w:rStyle w:val="CommentReference"/>
        </w:rPr>
        <w:annotationRef/>
      </w:r>
      <w:r>
        <w:t>Should we lay out what a violin plot is, explicitly? Seems intuitive but…</w:t>
      </w:r>
    </w:p>
  </w:comment>
  <w:comment w:id="124" w:author="Frank R. Edwards Jr" w:date="2017-09-25T15:40:00Z" w:initials="FREJ">
    <w:p w14:paraId="5D2E09E5" w14:textId="77777777" w:rsidR="003B5FB6" w:rsidRDefault="003B5FB6" w:rsidP="00423294">
      <w:pPr>
        <w:pStyle w:val="CommentText"/>
      </w:pPr>
      <w:r>
        <w:rPr>
          <w:rStyle w:val="CommentReference"/>
        </w:rPr>
        <w:annotationRef/>
      </w:r>
      <w:r>
        <w:t>I think we are cool. Reviewers will tell us if they think we need it.</w:t>
      </w:r>
    </w:p>
  </w:comment>
  <w:comment w:id="120" w:author="Michael Esposito" w:date="2017-06-29T15:06:00Z" w:initials="ME">
    <w:p w14:paraId="4A3E7FEA" w14:textId="77777777" w:rsidR="003B5FB6" w:rsidRDefault="003B5FB6" w:rsidP="00423294">
      <w:pPr>
        <w:pStyle w:val="CommentText"/>
      </w:pPr>
      <w:r>
        <w:rPr>
          <w:rStyle w:val="CommentReference"/>
        </w:rPr>
        <w:annotationRef/>
      </w:r>
      <w:r>
        <w:t>Not sure where that big table is going, but we should propably point folks to it, w/ something like “please see table x in … for precise values, as well as uncertainty estimates,” here</w:t>
      </w:r>
    </w:p>
  </w:comment>
  <w:comment w:id="121" w:author="Frank R. Edwards Jr" w:date="2017-09-25T15:39:00Z" w:initials="FREJ">
    <w:p w14:paraId="5ABE1929" w14:textId="77777777" w:rsidR="003B5FB6" w:rsidRDefault="003B5FB6" w:rsidP="00423294">
      <w:pPr>
        <w:pStyle w:val="CommentText"/>
      </w:pPr>
      <w:r>
        <w:rPr>
          <w:rStyle w:val="CommentReference"/>
        </w:rPr>
        <w:annotationRef/>
      </w:r>
      <w:r>
        <w:t>done</w:t>
      </w:r>
    </w:p>
  </w:comment>
  <w:comment w:id="122" w:author="Michael Esposito" w:date="2017-06-29T12:53:00Z" w:initials="ME">
    <w:p w14:paraId="49D81BFA" w14:textId="77777777" w:rsidR="003B5FB6" w:rsidRDefault="003B5FB6" w:rsidP="00423294">
      <w:pPr>
        <w:pStyle w:val="CommentText"/>
      </w:pPr>
      <w:r>
        <w:rPr>
          <w:rStyle w:val="CommentReference"/>
        </w:rPr>
        <w:annotationRef/>
      </w:r>
      <w:r>
        <w:t>)</w:t>
      </w:r>
    </w:p>
  </w:comment>
  <w:comment w:id="137" w:author="Michael Esposito" w:date="2017-07-01T17:46:00Z" w:initials="ME">
    <w:p w14:paraId="1AD8F46E" w14:textId="76BFE1F9" w:rsidR="003B5FB6" w:rsidRDefault="003B5FB6">
      <w:pPr>
        <w:pStyle w:val="CommentText"/>
      </w:pPr>
      <w:r>
        <w:rPr>
          <w:rStyle w:val="CommentReference"/>
        </w:rPr>
        <w:annotationRef/>
      </w:r>
      <w:r>
        <w:t>Could be convinced to exclude interval indicator from this plot…</w:t>
      </w:r>
    </w:p>
  </w:comment>
  <w:comment w:id="138" w:author="Frank R. Edwards Jr" w:date="2017-09-25T15:58:00Z" w:initials="FREJ">
    <w:p w14:paraId="6B7C6C0F" w14:textId="6DE1C3D7" w:rsidR="003B5FB6" w:rsidRDefault="003B5FB6">
      <w:pPr>
        <w:pStyle w:val="CommentText"/>
      </w:pPr>
      <w:r>
        <w:rPr>
          <w:rStyle w:val="CommentReference"/>
        </w:rPr>
        <w:annotationRef/>
      </w:r>
      <w:r>
        <w:t>Do it. Makes the figure stronger and we can always add it back in at reviewer request</w:t>
      </w:r>
    </w:p>
  </w:comment>
  <w:comment w:id="136" w:author="Michael Esposito" w:date="2017-10-07T09:11:00Z" w:initials="ME">
    <w:p w14:paraId="7B79AE7E" w14:textId="43619A33" w:rsidR="003B5FB6" w:rsidRDefault="003B5FB6">
      <w:pPr>
        <w:pStyle w:val="CommentText"/>
      </w:pPr>
      <w:r>
        <w:rPr>
          <w:rStyle w:val="CommentReference"/>
        </w:rPr>
        <w:annotationRef/>
      </w:r>
      <w:r>
        <w:t>Frank, could you check if you get the same rate ratios?</w:t>
      </w:r>
    </w:p>
  </w:comment>
  <w:comment w:id="139" w:author="Hedy Lee" w:date="2017-11-01T16:08:00Z" w:initials="HL">
    <w:p w14:paraId="296A1945" w14:textId="13284143" w:rsidR="003B5FB6" w:rsidRDefault="003B5FB6" w:rsidP="00B22E9A">
      <w:pPr>
        <w:pStyle w:val="CommentText"/>
      </w:pPr>
      <w:r>
        <w:rPr>
          <w:rStyle w:val="CommentReference"/>
        </w:rPr>
        <w:annotationRef/>
      </w:r>
      <w:r>
        <w:t>I tried to add more meat to this but I need more help from yall</w:t>
      </w:r>
    </w:p>
    <w:p w14:paraId="0A5C6AB4" w14:textId="4FE87093" w:rsidR="003B5FB6" w:rsidRDefault="003B5FB6" w:rsidP="00B22E9A">
      <w:pPr>
        <w:pStyle w:val="CommentText"/>
      </w:pPr>
      <w:r>
        <w:t>Remember that the discussion section is the hear of the paper. This is where you compare your results to what has been found in prior work, theorize about what the heck is going on, talk about limitations and future steps and policy implications.</w:t>
      </w:r>
    </w:p>
    <w:p w14:paraId="1A927025" w14:textId="6E0B4555" w:rsidR="003B5FB6" w:rsidRDefault="003B5FB6" w:rsidP="00B22E9A">
      <w:pPr>
        <w:pStyle w:val="CommentText"/>
        <w:ind w:firstLine="0"/>
      </w:pPr>
    </w:p>
  </w:comment>
  <w:comment w:id="142" w:author="Hedy Lee" w:date="2017-11-01T15:48:00Z" w:initials="HL">
    <w:p w14:paraId="31CA2FB8" w14:textId="63D7E1C3" w:rsidR="003B5FB6" w:rsidRDefault="003B5FB6">
      <w:pPr>
        <w:pStyle w:val="CommentText"/>
      </w:pPr>
      <w:r>
        <w:rPr>
          <w:rStyle w:val="CommentReference"/>
        </w:rPr>
        <w:annotationRef/>
      </w:r>
      <w:r>
        <w:t>Is there a way to talk about how bad these estimate would be if we didn’t incorporate this modeling approach?</w:t>
      </w:r>
    </w:p>
  </w:comment>
  <w:comment w:id="143" w:author="Frank R. Edwards Jr [11]" w:date="2017-11-07T14:39:00Z" w:initials="FE">
    <w:p w14:paraId="28103B39" w14:textId="12F5A014" w:rsidR="0060663B" w:rsidRDefault="0060663B">
      <w:pPr>
        <w:pStyle w:val="CommentText"/>
      </w:pPr>
      <w:r>
        <w:rPr>
          <w:rStyle w:val="CommentReference"/>
        </w:rPr>
        <w:annotationRef/>
      </w:r>
      <w:r>
        <w:t>Yes! Will add</w:t>
      </w:r>
    </w:p>
  </w:comment>
  <w:comment w:id="151" w:author="Hedy Lee" w:date="2017-11-01T15:49:00Z" w:initials="HL">
    <w:p w14:paraId="3C96D312" w14:textId="772AD367" w:rsidR="003B5FB6" w:rsidRDefault="003B5FB6">
      <w:pPr>
        <w:pStyle w:val="CommentText"/>
      </w:pPr>
      <w:r>
        <w:rPr>
          <w:rStyle w:val="CommentReference"/>
        </w:rPr>
        <w:annotationRef/>
      </w:r>
      <w:r>
        <w:t>Not sure this is the best adjective for a public health audience. Need to move to policy focus</w:t>
      </w:r>
    </w:p>
  </w:comment>
  <w:comment w:id="152" w:author="Hedy Lee" w:date="2017-11-01T15:58:00Z" w:initials="HL">
    <w:p w14:paraId="73099D39" w14:textId="146B1442" w:rsidR="003B5FB6" w:rsidRDefault="003B5FB6">
      <w:pPr>
        <w:pStyle w:val="CommentText"/>
      </w:pPr>
      <w:r>
        <w:rPr>
          <w:rStyle w:val="CommentReference"/>
        </w:rPr>
        <w:annotationRef/>
      </w:r>
      <w:r>
        <w:t xml:space="preserve">Not sure if this is the bets example but we need to include something like this </w:t>
      </w:r>
    </w:p>
  </w:comment>
  <w:comment w:id="157" w:author="Michael Esposito" w:date="2017-06-29T15:03:00Z" w:initials="ME">
    <w:p w14:paraId="1995E4C6" w14:textId="77777777" w:rsidR="003B5FB6" w:rsidRDefault="003B5FB6" w:rsidP="001D7C9D">
      <w:pPr>
        <w:pStyle w:val="CommentText"/>
      </w:pPr>
      <w:r>
        <w:rPr>
          <w:rStyle w:val="CommentReference"/>
        </w:rPr>
        <w:annotationRef/>
      </w:r>
      <w:r>
        <w:t>Should we lay out what a violin plot is, explicitly? Seems intuitive but…</w:t>
      </w:r>
    </w:p>
  </w:comment>
  <w:comment w:id="155" w:author="Michael Esposito" w:date="2017-06-29T15:06:00Z" w:initials="ME">
    <w:p w14:paraId="267642FE" w14:textId="1EB0A5A0" w:rsidR="003B5FB6" w:rsidRDefault="003B5FB6" w:rsidP="001D7C9D">
      <w:pPr>
        <w:pStyle w:val="CommentText"/>
      </w:pPr>
      <w:r>
        <w:rPr>
          <w:rStyle w:val="CommentReference"/>
        </w:rPr>
        <w:annotationRef/>
      </w:r>
      <w:r>
        <w:t>Not sure where that big table is going, but we should probably point folks to it, w/ something like “please see table x in … for precise values, as well as uncertainty estimates,” here</w:t>
      </w:r>
    </w:p>
  </w:comment>
  <w:comment w:id="156" w:author="Michael Esposito" w:date="2017-06-29T12:53:00Z" w:initials="ME">
    <w:p w14:paraId="21F4D38E" w14:textId="77777777" w:rsidR="003B5FB6" w:rsidRDefault="003B5FB6" w:rsidP="001D7C9D">
      <w:pPr>
        <w:pStyle w:val="CommentText"/>
      </w:pPr>
      <w:r>
        <w:rPr>
          <w:rStyle w:val="CommentReference"/>
        </w:rPr>
        <w:annotationRef/>
      </w:r>
      <w:r>
        <w:t>)</w:t>
      </w:r>
    </w:p>
  </w:comment>
  <w:comment w:id="158" w:author="Michael Esposito" w:date="2017-06-30T16:10:00Z" w:initials="ME">
    <w:p w14:paraId="722A6FC1" w14:textId="77777777" w:rsidR="003B5FB6" w:rsidRDefault="003B5FB6" w:rsidP="001B4DAF">
      <w:pPr>
        <w:pStyle w:val="CommentText"/>
      </w:pPr>
      <w:r>
        <w:rPr>
          <w:rStyle w:val="CommentReference"/>
        </w:rPr>
        <w:annotationRef/>
      </w:r>
      <w:r>
        <w:t xml:space="preserve">Wait, wait: are we calculating this right? Is it 1/6045, or average of individual county rates (so ((1/10) + (0*the 54 other counties)/55) ? (same value, just different order of magnitude) (slightly off from 16 because of adding 1 for logs but that’s fine)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3A67D" w15:done="0"/>
  <w15:commentEx w15:paraId="7D2D5BF6" w15:done="0"/>
  <w15:commentEx w15:paraId="11163F45" w15:done="0"/>
  <w15:commentEx w15:paraId="7A114AED" w15:paraIdParent="11163F45" w15:done="0"/>
  <w15:commentEx w15:paraId="0A95E3ED" w15:done="0"/>
  <w15:commentEx w15:paraId="1B05E304" w15:done="0"/>
  <w15:commentEx w15:paraId="0CA96380" w15:paraIdParent="1B05E304" w15:done="0"/>
  <w15:commentEx w15:paraId="50489766" w15:done="0"/>
  <w15:commentEx w15:paraId="179AB428" w15:paraIdParent="50489766" w15:done="0"/>
  <w15:commentEx w15:paraId="46C08B54" w15:done="0"/>
  <w15:commentEx w15:paraId="5AE938F5" w15:paraIdParent="46C08B54" w15:done="0"/>
  <w15:commentEx w15:paraId="5F6CE0E5" w15:done="0"/>
  <w15:commentEx w15:paraId="23861235" w15:paraIdParent="5F6CE0E5" w15:done="0"/>
  <w15:commentEx w15:paraId="7C908424" w15:done="0"/>
  <w15:commentEx w15:paraId="45684497" w15:done="1"/>
  <w15:commentEx w15:paraId="1CE58160" w15:paraIdParent="45684497" w15:done="0"/>
  <w15:commentEx w15:paraId="2B08F33F" w15:done="0"/>
  <w15:commentEx w15:paraId="3DDB8CB3" w15:paraIdParent="2B08F33F" w15:done="0"/>
  <w15:commentEx w15:paraId="72AEE7EE" w15:done="0"/>
  <w15:commentEx w15:paraId="2442E854" w15:done="0"/>
  <w15:commentEx w15:paraId="2DFC493E" w15:done="0"/>
  <w15:commentEx w15:paraId="1D150BA5" w15:done="0"/>
  <w15:commentEx w15:paraId="4E242F0E" w15:done="0"/>
  <w15:commentEx w15:paraId="5D2E09E5" w15:paraIdParent="4E242F0E" w15:done="0"/>
  <w15:commentEx w15:paraId="4A3E7FEA" w15:done="0"/>
  <w15:commentEx w15:paraId="5ABE1929" w15:paraIdParent="4A3E7FEA" w15:done="0"/>
  <w15:commentEx w15:paraId="49D81BFA" w15:done="1"/>
  <w15:commentEx w15:paraId="1AD8F46E" w15:done="1"/>
  <w15:commentEx w15:paraId="6B7C6C0F" w15:paraIdParent="1AD8F46E" w15:done="1"/>
  <w15:commentEx w15:paraId="7B79AE7E" w15:done="0"/>
  <w15:commentEx w15:paraId="1A927025" w15:done="0"/>
  <w15:commentEx w15:paraId="31CA2FB8" w15:done="0"/>
  <w15:commentEx w15:paraId="28103B39" w15:paraIdParent="31CA2FB8" w15:done="0"/>
  <w15:commentEx w15:paraId="3C96D312" w15:done="0"/>
  <w15:commentEx w15:paraId="73099D39" w15:done="0"/>
  <w15:commentEx w15:paraId="1995E4C6" w15:done="1"/>
  <w15:commentEx w15:paraId="267642FE" w15:done="1"/>
  <w15:commentEx w15:paraId="21F4D38E" w15:done="1"/>
  <w15:commentEx w15:paraId="722A6FC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5478EC" w16cid:durableId="1D7F6FAF"/>
  <w16cid:commentId w16cid:paraId="7D2D5BF6" w16cid:durableId="1D8081EC"/>
  <w16cid:commentId w16cid:paraId="11163F45" w16cid:durableId="1D8081D9"/>
  <w16cid:commentId w16cid:paraId="5A5BE7A3" w16cid:durableId="1D7F6FB0"/>
  <w16cid:commentId w16cid:paraId="5E540F21" w16cid:durableId="1CFB5D63"/>
  <w16cid:commentId w16cid:paraId="78585439" w16cid:durableId="1D7F6FB3"/>
  <w16cid:commentId w16cid:paraId="2409D93E" w16cid:durableId="1D7F6FB4"/>
  <w16cid:commentId w16cid:paraId="1B05E304" w16cid:durableId="1D844C26"/>
  <w16cid:commentId w16cid:paraId="5F6CE0E5" w16cid:durableId="1D80BEDD"/>
  <w16cid:commentId w16cid:paraId="7C908424" w16cid:durableId="1D80BFD5"/>
  <w16cid:commentId w16cid:paraId="45684497" w16cid:durableId="1D80C546"/>
  <w16cid:commentId w16cid:paraId="2B08F33F" w16cid:durableId="1D80C30A"/>
  <w16cid:commentId w16cid:paraId="2442E854" w16cid:durableId="1D8452DB"/>
  <w16cid:commentId w16cid:paraId="61F2DC42" w16cid:durableId="1CFB805D"/>
  <w16cid:commentId w16cid:paraId="4E7D9304" w16cid:durableId="1D7F6FB7"/>
  <w16cid:commentId w16cid:paraId="609A39D4" w16cid:durableId="1CFB82CF"/>
  <w16cid:commentId w16cid:paraId="50DF166A" w16cid:durableId="1D7F6FB9"/>
  <w16cid:commentId w16cid:paraId="03BE5F26" w16cid:durableId="1CFBB017"/>
  <w16cid:commentId w16cid:paraId="75F0F474" w16cid:durableId="1D7F6FBB"/>
  <w16cid:commentId w16cid:paraId="46C47C60" w16cid:durableId="1D7F6FBC"/>
  <w16cid:commentId w16cid:paraId="25A0703C" w16cid:durableId="1D7F6FBD"/>
  <w16cid:commentId w16cid:paraId="19A53DB8" w16cid:durableId="1D00F147"/>
  <w16cid:commentId w16cid:paraId="2DFC493E" w16cid:durableId="1D86324B"/>
  <w16cid:commentId w16cid:paraId="66720C00" w16cid:durableId="1D830F2A"/>
  <w16cid:commentId w16cid:paraId="1D150BA5" w16cid:durableId="1D00E8B4"/>
  <w16cid:commentId w16cid:paraId="4E242F0E" w16cid:durableId="1CFF9528"/>
  <w16cid:commentId w16cid:paraId="5D2E09E5" w16cid:durableId="1D7F6FC1"/>
  <w16cid:commentId w16cid:paraId="4A3E7FEA" w16cid:durableId="1CFF95DD"/>
  <w16cid:commentId w16cid:paraId="5ABE1929" w16cid:durableId="1D7F6FC3"/>
  <w16cid:commentId w16cid:paraId="49D81BFA" w16cid:durableId="1CFF76E2"/>
  <w16cid:commentId w16cid:paraId="1AD8F46E" w16cid:durableId="1D025E8B"/>
  <w16cid:commentId w16cid:paraId="6B7C6C0F" w16cid:durableId="1D7F6FCC"/>
  <w16cid:commentId w16cid:paraId="7B79AE7E" w16cid:durableId="1D8318DD"/>
  <w16cid:commentId w16cid:paraId="1995E4C6" w16cid:durableId="1D84652C"/>
  <w16cid:commentId w16cid:paraId="267642FE" w16cid:durableId="1D84652B"/>
  <w16cid:commentId w16cid:paraId="21F4D38E" w16cid:durableId="1D84652A"/>
  <w16cid:commentId w16cid:paraId="722A6FC1" w16cid:durableId="1D00F6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28D7D" w14:textId="77777777" w:rsidR="00A8373C" w:rsidRDefault="00A8373C" w:rsidP="00E55D5C">
      <w:pPr>
        <w:spacing w:line="240" w:lineRule="auto"/>
      </w:pPr>
      <w:r>
        <w:separator/>
      </w:r>
    </w:p>
  </w:endnote>
  <w:endnote w:type="continuationSeparator" w:id="0">
    <w:p w14:paraId="04F09B3B" w14:textId="77777777" w:rsidR="00A8373C" w:rsidRDefault="00A8373C" w:rsidP="00E55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F6B45" w14:textId="77777777" w:rsidR="00A8373C" w:rsidRDefault="00A8373C" w:rsidP="00E55D5C">
      <w:pPr>
        <w:spacing w:line="240" w:lineRule="auto"/>
      </w:pPr>
      <w:r>
        <w:separator/>
      </w:r>
    </w:p>
  </w:footnote>
  <w:footnote w:type="continuationSeparator" w:id="0">
    <w:p w14:paraId="4AEC3045" w14:textId="77777777" w:rsidR="00A8373C" w:rsidRDefault="00A8373C" w:rsidP="00E55D5C">
      <w:pPr>
        <w:spacing w:line="240" w:lineRule="auto"/>
      </w:pPr>
      <w:r>
        <w:continuationSeparator/>
      </w:r>
    </w:p>
  </w:footnote>
  <w:footnote w:id="1">
    <w:p w14:paraId="79754C91" w14:textId="292A8D63" w:rsidR="0028617C" w:rsidRDefault="0028617C">
      <w:pPr>
        <w:pStyle w:val="FootnoteText"/>
      </w:pPr>
      <w:ins w:id="24" w:author="Frank R. Edwards Jr [8]" w:date="2017-11-07T13:42:00Z">
        <w:r>
          <w:rPr>
            <w:rStyle w:val="FootnoteReference"/>
          </w:rPr>
          <w:footnoteRef/>
        </w:r>
        <w:r>
          <w:t xml:space="preserve"> Priors</w:t>
        </w:r>
      </w:ins>
      <w:ins w:id="25" w:author="Frank R. Edwards Jr [8]" w:date="2017-11-07T14:10:00Z">
        <w:r w:rsidR="00F32097">
          <w:t xml:space="preserve"> for negative binomial model intercepts</w:t>
        </w:r>
      </w:ins>
      <w:ins w:id="26" w:author="Frank R. Edwards Jr [8]" w:date="2017-11-07T13:42:00Z">
        <w:r>
          <w:t xml:space="preserve"> are specified </w:t>
        </w:r>
      </w:ins>
      <w:ins w:id="27" w:author="Frank R. Edwards Jr [8]" w:date="2017-11-07T14:08:00Z">
        <w:r w:rsidR="002305DF">
          <w:t>for white and Hispanic mortality</w:t>
        </w:r>
      </w:ins>
      <w:ins w:id="28" w:author="Frank R. Edwards Jr [8]" w:date="2017-11-07T14:09:00Z">
        <w:r w:rsidR="002305DF">
          <w:t xml:space="preserve"> risk per 100,000 adults</w:t>
        </w:r>
      </w:ins>
      <w:ins w:id="29" w:author="Frank R. Edwards Jr [8]" w:date="2017-11-07T14:08:00Z">
        <w:r w:rsidR="002305DF">
          <w:t xml:space="preserve"> </w:t>
        </w:r>
      </w:ins>
      <w:ins w:id="30" w:author="Frank R. Edwards Jr [8]" w:date="2017-11-07T13:42:00Z">
        <w:r>
          <w:t xml:space="preserve">as: </w:t>
        </w:r>
        <m:oMath>
          <m:r>
            <w:rPr>
              <w:rFonts w:ascii="Cambria Math" w:hAnsi="Cambria Math"/>
            </w:rPr>
            <m:t>P(</m:t>
          </m:r>
        </m:oMath>
      </w:ins>
      <m:oMath>
        <m:sSub>
          <m:sSubPr>
            <m:ctrlPr>
              <w:ins w:id="31" w:author="Frank R. Edwards Jr [8]" w:date="2017-11-07T13:43:00Z">
                <w:rPr>
                  <w:rFonts w:ascii="Cambria Math" w:hAnsi="Cambria Math"/>
                  <w:i/>
                </w:rPr>
              </w:ins>
            </m:ctrlPr>
          </m:sSubPr>
          <m:e>
            <m:r>
              <w:ins w:id="32" w:author="Frank R. Edwards Jr [8]" w:date="2017-11-07T13:43:00Z">
                <w:rPr>
                  <w:rFonts w:ascii="Cambria Math" w:hAnsi="Cambria Math"/>
                </w:rPr>
                <m:t>Mortality</m:t>
              </w:ins>
            </m:r>
          </m:e>
          <m:sub>
            <m:r>
              <w:ins w:id="33" w:author="Frank R. Edwards Jr [8]" w:date="2017-11-07T13:43:00Z">
                <w:rPr>
                  <w:rFonts w:ascii="Cambria Math" w:hAnsi="Cambria Math"/>
                </w:rPr>
                <m:t>white</m:t>
              </w:ins>
            </m:r>
          </m:sub>
        </m:sSub>
        <m:r>
          <w:ins w:id="34" w:author="Frank R. Edwards Jr [8]" w:date="2017-11-07T13:43:00Z">
            <w:rPr>
              <w:rFonts w:ascii="Cambria Math" w:hAnsi="Cambria Math"/>
            </w:rPr>
            <m:t>)~Normal</m:t>
          </w:ins>
        </m:r>
        <m:d>
          <m:dPr>
            <m:ctrlPr>
              <w:ins w:id="35" w:author="Frank R. Edwards Jr [8]" w:date="2017-11-07T13:43:00Z">
                <w:rPr>
                  <w:rFonts w:ascii="Cambria Math" w:hAnsi="Cambria Math"/>
                  <w:i/>
                </w:rPr>
              </w:ins>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ins w:id="36" w:author="Frank R. Edwards Jr [8]" w:date="2017-11-07T13:43:00Z">
                        <w:rPr>
                          <w:rFonts w:ascii="Cambria Math" w:hAnsi="Cambria Math"/>
                          <w:i/>
                        </w:rPr>
                      </w:ins>
                    </m:ctrlPr>
                  </m:dPr>
                  <m:e>
                    <m:f>
                      <m:fPr>
                        <m:ctrlPr>
                          <w:ins w:id="37" w:author="Frank R. Edwards Jr [8]" w:date="2017-11-07T13:43:00Z">
                            <w:rPr>
                              <w:rFonts w:ascii="Cambria Math" w:hAnsi="Cambria Math"/>
                              <w:i/>
                            </w:rPr>
                          </w:ins>
                        </m:ctrlPr>
                      </m:fPr>
                      <m:num>
                        <m:r>
                          <w:ins w:id="38" w:author="Frank R. Edwards Jr [8]" w:date="2017-11-07T13:43:00Z">
                            <w:rPr>
                              <w:rFonts w:ascii="Cambria Math" w:hAnsi="Cambria Math"/>
                            </w:rPr>
                            <m:t>0.37</m:t>
                          </w:ins>
                        </m:r>
                      </m:num>
                      <m:den>
                        <m:r>
                          <w:ins w:id="39" w:author="Frank R. Edwards Jr [8]" w:date="2017-11-07T13:43:00Z">
                            <w:rPr>
                              <w:rFonts w:ascii="Cambria Math" w:hAnsi="Cambria Math"/>
                            </w:rPr>
                            <m:t>100000</m:t>
                          </w:ins>
                        </m:r>
                      </m:den>
                    </m:f>
                    <m:ctrlPr>
                      <w:ins w:id="40" w:author="Frank R. Edwards Jr [8]" w:date="2017-11-07T13:43:00Z">
                        <w:rPr>
                          <w:rFonts w:ascii="Cambria Math" w:eastAsiaTheme="minorEastAsia" w:hAnsi="Cambria Math"/>
                          <w:i/>
                        </w:rPr>
                      </w:ins>
                    </m:ctrlPr>
                  </m:e>
                </m:d>
              </m:e>
            </m:func>
            <m:r>
              <w:ins w:id="41" w:author="Frank R. Edwards Jr [8]" w:date="2017-11-07T13:43:00Z">
                <w:rPr>
                  <w:rFonts w:ascii="Cambria Math" w:eastAsiaTheme="minorEastAsia" w:hAnsi="Cambria Math"/>
                </w:rPr>
                <m:t>, 10</m:t>
              </w:ins>
            </m:r>
            <m:ctrlPr>
              <w:ins w:id="42" w:author="Frank R. Edwards Jr [8]" w:date="2017-11-07T13:43:00Z">
                <w:rPr>
                  <w:rFonts w:ascii="Cambria Math" w:eastAsiaTheme="minorEastAsia" w:hAnsi="Cambria Math"/>
                  <w:i/>
                </w:rPr>
              </w:ins>
            </m:ctrlPr>
          </m:e>
        </m:d>
      </m:oMath>
      <w:ins w:id="43" w:author="Frank R. Edwards Jr [8]" w:date="2017-11-07T13:44:00Z">
        <w:r>
          <w:rPr>
            <w:rFonts w:eastAsiaTheme="minorEastAsia"/>
          </w:rPr>
          <w:t xml:space="preserve"> </w:t>
        </w:r>
      </w:ins>
      <w:ins w:id="44" w:author="Frank R. Edwards Jr [8]" w:date="2017-11-07T14:08:00Z">
        <w:r w:rsidR="002305DF">
          <w:rPr>
            <w:rFonts w:eastAsiaTheme="minorEastAsia"/>
          </w:rPr>
          <w:t xml:space="preserve">and for Black mortality </w:t>
        </w:r>
      </w:ins>
      <w:ins w:id="45" w:author="Frank R. Edwards Jr [8]" w:date="2017-11-07T14:09:00Z">
        <w:r w:rsidR="002305DF">
          <w:rPr>
            <w:rFonts w:eastAsiaTheme="minorEastAsia"/>
          </w:rPr>
          <w:t xml:space="preserve">risk </w:t>
        </w:r>
      </w:ins>
      <w:ins w:id="46" w:author="Frank R. Edwards Jr [8]" w:date="2017-11-07T14:08:00Z">
        <w:r w:rsidR="002305DF">
          <w:rPr>
            <w:rFonts w:eastAsiaTheme="minorEastAsia"/>
          </w:rPr>
          <w:t xml:space="preserve">as: </w:t>
        </w:r>
      </w:ins>
      <m:oMath>
        <m:r>
          <w:ins w:id="47" w:author="Frank R. Edwards Jr [8]" w:date="2017-11-07T14:09:00Z">
            <w:rPr>
              <w:rFonts w:ascii="Cambria Math" w:hAnsi="Cambria Math"/>
            </w:rPr>
            <m:t>P(</m:t>
          </w:ins>
        </m:r>
        <m:sSub>
          <m:sSubPr>
            <m:ctrlPr>
              <w:ins w:id="48" w:author="Frank R. Edwards Jr [8]" w:date="2017-11-07T14:09:00Z">
                <w:rPr>
                  <w:rFonts w:ascii="Cambria Math" w:hAnsi="Cambria Math"/>
                  <w:i/>
                </w:rPr>
              </w:ins>
            </m:ctrlPr>
          </m:sSubPr>
          <m:e>
            <m:r>
              <w:ins w:id="49" w:author="Frank R. Edwards Jr [8]" w:date="2017-11-07T14:09:00Z">
                <w:rPr>
                  <w:rFonts w:ascii="Cambria Math" w:hAnsi="Cambria Math"/>
                </w:rPr>
                <m:t>Mortality</m:t>
              </w:ins>
            </m:r>
          </m:e>
          <m:sub>
            <m:r>
              <w:ins w:id="50" w:author="Frank R. Edwards Jr [8]" w:date="2017-11-07T14:09:00Z">
                <w:rPr>
                  <w:rFonts w:ascii="Cambria Math" w:hAnsi="Cambria Math"/>
                </w:rPr>
                <m:t>black</m:t>
              </w:ins>
            </m:r>
          </m:sub>
        </m:sSub>
        <m:r>
          <w:ins w:id="51" w:author="Frank R. Edwards Jr [8]" w:date="2017-11-07T14:09:00Z">
            <w:rPr>
              <w:rFonts w:ascii="Cambria Math" w:hAnsi="Cambria Math"/>
            </w:rPr>
            <m:t>)~Normal</m:t>
          </w:ins>
        </m:r>
        <m:d>
          <m:dPr>
            <m:ctrlPr>
              <w:ins w:id="52" w:author="Frank R. Edwards Jr [8]" w:date="2017-11-07T14:09:00Z">
                <w:rPr>
                  <w:rFonts w:ascii="Cambria Math" w:hAnsi="Cambria Math"/>
                  <w:i/>
                </w:rPr>
              </w:ins>
            </m:ctrlPr>
          </m:dPr>
          <m:e>
            <m:func>
              <m:funcPr>
                <m:ctrlPr>
                  <w:ins w:id="53" w:author="Frank R. Edwards Jr [8]" w:date="2017-11-07T14:09:00Z">
                    <w:rPr>
                      <w:rFonts w:ascii="Cambria Math" w:hAnsi="Cambria Math"/>
                    </w:rPr>
                  </w:ins>
                </m:ctrlPr>
              </m:funcPr>
              <m:fName>
                <m:r>
                  <w:ins w:id="54" w:author="Frank R. Edwards Jr [8]" w:date="2017-11-07T14:09:00Z">
                    <m:rPr>
                      <m:sty m:val="p"/>
                    </m:rPr>
                    <w:rPr>
                      <w:rFonts w:ascii="Cambria Math" w:hAnsi="Cambria Math"/>
                    </w:rPr>
                    <m:t>log</m:t>
                  </w:ins>
                </m:r>
                <m:ctrlPr>
                  <w:ins w:id="55" w:author="Frank R. Edwards Jr [8]" w:date="2017-11-07T14:09:00Z">
                    <w:rPr>
                      <w:rFonts w:ascii="Cambria Math" w:hAnsi="Cambria Math"/>
                      <w:i/>
                    </w:rPr>
                  </w:ins>
                </m:ctrlPr>
              </m:fName>
              <m:e>
                <m:d>
                  <m:dPr>
                    <m:ctrlPr>
                      <w:ins w:id="56" w:author="Frank R. Edwards Jr [8]" w:date="2017-11-07T14:09:00Z">
                        <w:rPr>
                          <w:rFonts w:ascii="Cambria Math" w:hAnsi="Cambria Math"/>
                          <w:i/>
                        </w:rPr>
                      </w:ins>
                    </m:ctrlPr>
                  </m:dPr>
                  <m:e>
                    <m:f>
                      <m:fPr>
                        <m:ctrlPr>
                          <w:ins w:id="57" w:author="Frank R. Edwards Jr [8]" w:date="2017-11-07T14:09:00Z">
                            <w:rPr>
                              <w:rFonts w:ascii="Cambria Math" w:hAnsi="Cambria Math"/>
                              <w:i/>
                            </w:rPr>
                          </w:ins>
                        </m:ctrlPr>
                      </m:fPr>
                      <m:num>
                        <m:r>
                          <w:ins w:id="58" w:author="Frank R. Edwards Jr [8]" w:date="2017-11-07T14:09:00Z">
                            <w:rPr>
                              <w:rFonts w:ascii="Cambria Math" w:hAnsi="Cambria Math"/>
                            </w:rPr>
                            <m:t>0.94</m:t>
                          </w:ins>
                        </m:r>
                      </m:num>
                      <m:den>
                        <m:r>
                          <w:ins w:id="59" w:author="Frank R. Edwards Jr [8]" w:date="2017-11-07T14:09:00Z">
                            <w:rPr>
                              <w:rFonts w:ascii="Cambria Math" w:hAnsi="Cambria Math"/>
                            </w:rPr>
                            <m:t>100000</m:t>
                          </w:ins>
                        </m:r>
                      </m:den>
                    </m:f>
                    <m:ctrlPr>
                      <w:ins w:id="60" w:author="Frank R. Edwards Jr [8]" w:date="2017-11-07T14:09:00Z">
                        <w:rPr>
                          <w:rFonts w:ascii="Cambria Math" w:eastAsiaTheme="minorEastAsia" w:hAnsi="Cambria Math"/>
                          <w:i/>
                        </w:rPr>
                      </w:ins>
                    </m:ctrlPr>
                  </m:e>
                </m:d>
              </m:e>
            </m:func>
            <m:r>
              <w:ins w:id="61" w:author="Frank R. Edwards Jr [8]" w:date="2017-11-07T14:09:00Z">
                <w:rPr>
                  <w:rFonts w:ascii="Cambria Math" w:eastAsiaTheme="minorEastAsia" w:hAnsi="Cambria Math"/>
                </w:rPr>
                <m:t>, 10</m:t>
              </w:ins>
            </m:r>
            <m:ctrlPr>
              <w:ins w:id="62" w:author="Frank R. Edwards Jr [8]" w:date="2017-11-07T14:09:00Z">
                <w:rPr>
                  <w:rFonts w:ascii="Cambria Math" w:eastAsiaTheme="minorEastAsia" w:hAnsi="Cambria Math"/>
                  <w:i/>
                </w:rPr>
              </w:ins>
            </m:ctrlPr>
          </m:e>
        </m:d>
      </m:oMath>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F09E4"/>
    <w:multiLevelType w:val="hybridMultilevel"/>
    <w:tmpl w:val="268AFF1C"/>
    <w:lvl w:ilvl="0" w:tplc="1D56EEF0">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35EB5"/>
    <w:multiLevelType w:val="hybridMultilevel"/>
    <w:tmpl w:val="C2CCC5CA"/>
    <w:lvl w:ilvl="0" w:tplc="C67C061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4327B"/>
    <w:multiLevelType w:val="hybridMultilevel"/>
    <w:tmpl w:val="01300D0A"/>
    <w:lvl w:ilvl="0" w:tplc="BA82BAC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40E6B"/>
    <w:multiLevelType w:val="hybridMultilevel"/>
    <w:tmpl w:val="E3B67176"/>
    <w:lvl w:ilvl="0" w:tplc="97F88AA2">
      <w:numFmt w:val="bullet"/>
      <w:lvlText w:val="-"/>
      <w:lvlJc w:val="left"/>
      <w:pPr>
        <w:ind w:left="1080" w:hanging="360"/>
      </w:pPr>
      <w:rPr>
        <w:rFonts w:ascii="Cambria" w:eastAsiaTheme="minorHAnsi" w:hAnsi="Cambria"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9B3B98"/>
    <w:multiLevelType w:val="hybridMultilevel"/>
    <w:tmpl w:val="E0165554"/>
    <w:lvl w:ilvl="0" w:tplc="E51C2280">
      <w:start w:val="1"/>
      <w:numFmt w:val="bullet"/>
      <w:lvlText w:val="-"/>
      <w:lvlJc w:val="left"/>
      <w:pPr>
        <w:ind w:left="720" w:hanging="360"/>
      </w:pPr>
      <w:rPr>
        <w:rFonts w:ascii="Cambria" w:eastAsiaTheme="minorHAnsi" w:hAnsi="Cambri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dy Lee">
    <w15:presenceInfo w15:providerId="None" w15:userId="Hedy Lee"/>
  </w15:person>
  <w15:person w15:author="Michael Esposito">
    <w15:presenceInfo w15:providerId="Windows Live" w15:userId="e48c47cfa9a3a03d"/>
  </w15:person>
  <w15:person w15:author="Frank R. Edwards Jr">
    <w15:presenceInfo w15:providerId="AD" w15:userId="S-1-5-21-1275210071-879983540-725345543-1236917"/>
  </w15:person>
  <w15:person w15:author="Frank R. Edwards Jr [2]">
    <w15:presenceInfo w15:providerId="AD" w15:userId="S-1-5-21-1275210071-879983540-725345543-1236917"/>
  </w15:person>
  <w15:person w15:author="Frank R. Edwards Jr [3]">
    <w15:presenceInfo w15:providerId="AD" w15:userId="S-1-5-21-1275210071-879983540-725345543-1236917"/>
  </w15:person>
  <w15:person w15:author="Frank R. Edwards Jr [4]">
    <w15:presenceInfo w15:providerId="AD" w15:userId="S-1-5-21-1275210071-879983540-725345543-1236917"/>
  </w15:person>
  <w15:person w15:author="Frank R. Edwards Jr [5]">
    <w15:presenceInfo w15:providerId="AD" w15:userId="S-1-5-21-1275210071-879983540-725345543-1236917"/>
  </w15:person>
  <w15:person w15:author="Frank R. Edwards Jr [6]">
    <w15:presenceInfo w15:providerId="AD" w15:userId="S-1-5-21-1275210071-879983540-725345543-1236917"/>
  </w15:person>
  <w15:person w15:author="Frank R. Edwards Jr [7]">
    <w15:presenceInfo w15:providerId="AD" w15:userId="S-1-5-21-1275210071-879983540-725345543-1236917"/>
  </w15:person>
  <w15:person w15:author="Frank R. Edwards Jr [8]">
    <w15:presenceInfo w15:providerId="AD" w15:userId="S-1-5-21-1275210071-879983540-725345543-1236917"/>
  </w15:person>
  <w15:person w15:author="Frank R. Edwards Jr [9]">
    <w15:presenceInfo w15:providerId="AD" w15:userId="S-1-5-21-1275210071-879983540-725345543-1236917"/>
  </w15:person>
  <w15:person w15:author="Frank R. Edwards Jr [10]">
    <w15:presenceInfo w15:providerId="AD" w15:userId="S-1-5-21-1275210071-879983540-725345543-1236917"/>
  </w15:person>
  <w15:person w15:author="Frank R. Edwards Jr [11]">
    <w15:presenceInfo w15:providerId="AD" w15:userId="S-1-5-21-1275210071-879983540-725345543-1236917"/>
  </w15:person>
  <w15:person w15:author="Frank Edwards">
    <w15:presenceInfo w15:providerId="AD" w15:userId="S-1-5-21-1275210071-879983540-725345543-1236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F7"/>
    <w:rsid w:val="00000B43"/>
    <w:rsid w:val="00000D78"/>
    <w:rsid w:val="0000181E"/>
    <w:rsid w:val="00001BA4"/>
    <w:rsid w:val="000052E6"/>
    <w:rsid w:val="00005525"/>
    <w:rsid w:val="0000675D"/>
    <w:rsid w:val="00007B14"/>
    <w:rsid w:val="00011175"/>
    <w:rsid w:val="0001216F"/>
    <w:rsid w:val="0001279D"/>
    <w:rsid w:val="00012F2D"/>
    <w:rsid w:val="00013EE0"/>
    <w:rsid w:val="000142C6"/>
    <w:rsid w:val="00014905"/>
    <w:rsid w:val="000154F6"/>
    <w:rsid w:val="00015C98"/>
    <w:rsid w:val="00016097"/>
    <w:rsid w:val="00016C8D"/>
    <w:rsid w:val="00017329"/>
    <w:rsid w:val="000207C1"/>
    <w:rsid w:val="00021DF4"/>
    <w:rsid w:val="0002537B"/>
    <w:rsid w:val="00026923"/>
    <w:rsid w:val="00027469"/>
    <w:rsid w:val="00027B32"/>
    <w:rsid w:val="000306DB"/>
    <w:rsid w:val="000356A1"/>
    <w:rsid w:val="00036669"/>
    <w:rsid w:val="000371E2"/>
    <w:rsid w:val="000403BE"/>
    <w:rsid w:val="00041617"/>
    <w:rsid w:val="0004174F"/>
    <w:rsid w:val="00042033"/>
    <w:rsid w:val="0004206D"/>
    <w:rsid w:val="00042B16"/>
    <w:rsid w:val="00044868"/>
    <w:rsid w:val="0004595F"/>
    <w:rsid w:val="00046513"/>
    <w:rsid w:val="00046D5C"/>
    <w:rsid w:val="00055020"/>
    <w:rsid w:val="000564A8"/>
    <w:rsid w:val="000571DA"/>
    <w:rsid w:val="00057728"/>
    <w:rsid w:val="00057873"/>
    <w:rsid w:val="000604E8"/>
    <w:rsid w:val="000609D7"/>
    <w:rsid w:val="000621B3"/>
    <w:rsid w:val="000623AB"/>
    <w:rsid w:val="000648F5"/>
    <w:rsid w:val="0006646E"/>
    <w:rsid w:val="0007251B"/>
    <w:rsid w:val="00074053"/>
    <w:rsid w:val="00074BCE"/>
    <w:rsid w:val="00076552"/>
    <w:rsid w:val="00082E48"/>
    <w:rsid w:val="000833F5"/>
    <w:rsid w:val="00083701"/>
    <w:rsid w:val="00085683"/>
    <w:rsid w:val="000866F8"/>
    <w:rsid w:val="00087126"/>
    <w:rsid w:val="00087598"/>
    <w:rsid w:val="000877DF"/>
    <w:rsid w:val="00090BB9"/>
    <w:rsid w:val="00091B52"/>
    <w:rsid w:val="000930FA"/>
    <w:rsid w:val="00093319"/>
    <w:rsid w:val="00093D68"/>
    <w:rsid w:val="00095139"/>
    <w:rsid w:val="000966BF"/>
    <w:rsid w:val="000A1CBD"/>
    <w:rsid w:val="000A4041"/>
    <w:rsid w:val="000A4D1A"/>
    <w:rsid w:val="000A58B7"/>
    <w:rsid w:val="000A627A"/>
    <w:rsid w:val="000B11D6"/>
    <w:rsid w:val="000B4A95"/>
    <w:rsid w:val="000B537F"/>
    <w:rsid w:val="000B57AD"/>
    <w:rsid w:val="000B6986"/>
    <w:rsid w:val="000C208F"/>
    <w:rsid w:val="000C2DE3"/>
    <w:rsid w:val="000C4B5A"/>
    <w:rsid w:val="000C4DEB"/>
    <w:rsid w:val="000C62F8"/>
    <w:rsid w:val="000D145E"/>
    <w:rsid w:val="000D1F98"/>
    <w:rsid w:val="000D4449"/>
    <w:rsid w:val="000D5C1E"/>
    <w:rsid w:val="000D6262"/>
    <w:rsid w:val="000D69C1"/>
    <w:rsid w:val="000D7D11"/>
    <w:rsid w:val="000E0DAC"/>
    <w:rsid w:val="000E4128"/>
    <w:rsid w:val="000E4CF6"/>
    <w:rsid w:val="000E4F3D"/>
    <w:rsid w:val="000E5A4B"/>
    <w:rsid w:val="000F0047"/>
    <w:rsid w:val="000F00DA"/>
    <w:rsid w:val="000F0211"/>
    <w:rsid w:val="000F3FF9"/>
    <w:rsid w:val="000F5628"/>
    <w:rsid w:val="000F77AE"/>
    <w:rsid w:val="00101D1F"/>
    <w:rsid w:val="001035EC"/>
    <w:rsid w:val="00104287"/>
    <w:rsid w:val="0010658A"/>
    <w:rsid w:val="00107F81"/>
    <w:rsid w:val="00113909"/>
    <w:rsid w:val="00113E63"/>
    <w:rsid w:val="00116C0E"/>
    <w:rsid w:val="00116DBC"/>
    <w:rsid w:val="0012150A"/>
    <w:rsid w:val="001216D1"/>
    <w:rsid w:val="00121EFE"/>
    <w:rsid w:val="00122098"/>
    <w:rsid w:val="0012245B"/>
    <w:rsid w:val="001241BF"/>
    <w:rsid w:val="001249FF"/>
    <w:rsid w:val="00125CDA"/>
    <w:rsid w:val="00125E19"/>
    <w:rsid w:val="0013155C"/>
    <w:rsid w:val="001333F3"/>
    <w:rsid w:val="00133FC1"/>
    <w:rsid w:val="0013588D"/>
    <w:rsid w:val="00136E12"/>
    <w:rsid w:val="00137F45"/>
    <w:rsid w:val="00140536"/>
    <w:rsid w:val="00141208"/>
    <w:rsid w:val="00143F03"/>
    <w:rsid w:val="0014470F"/>
    <w:rsid w:val="00144AD3"/>
    <w:rsid w:val="00145A79"/>
    <w:rsid w:val="00147916"/>
    <w:rsid w:val="0015076D"/>
    <w:rsid w:val="00153B00"/>
    <w:rsid w:val="00153BE7"/>
    <w:rsid w:val="00154885"/>
    <w:rsid w:val="00154ABA"/>
    <w:rsid w:val="001568F3"/>
    <w:rsid w:val="00162F12"/>
    <w:rsid w:val="001643BB"/>
    <w:rsid w:val="001678D7"/>
    <w:rsid w:val="00167D7D"/>
    <w:rsid w:val="00170B96"/>
    <w:rsid w:val="00173485"/>
    <w:rsid w:val="00173EC0"/>
    <w:rsid w:val="001751A7"/>
    <w:rsid w:val="0017587A"/>
    <w:rsid w:val="001759E2"/>
    <w:rsid w:val="00175AAB"/>
    <w:rsid w:val="00177902"/>
    <w:rsid w:val="00181CA5"/>
    <w:rsid w:val="0018534F"/>
    <w:rsid w:val="00185563"/>
    <w:rsid w:val="00185629"/>
    <w:rsid w:val="001856C9"/>
    <w:rsid w:val="00186736"/>
    <w:rsid w:val="00191622"/>
    <w:rsid w:val="001919CD"/>
    <w:rsid w:val="00191C38"/>
    <w:rsid w:val="00192BC2"/>
    <w:rsid w:val="00193702"/>
    <w:rsid w:val="00193F54"/>
    <w:rsid w:val="001949E7"/>
    <w:rsid w:val="0019688A"/>
    <w:rsid w:val="00196BAF"/>
    <w:rsid w:val="00196FF8"/>
    <w:rsid w:val="001A1199"/>
    <w:rsid w:val="001A14E3"/>
    <w:rsid w:val="001A290E"/>
    <w:rsid w:val="001A2F1B"/>
    <w:rsid w:val="001A4163"/>
    <w:rsid w:val="001A4AC9"/>
    <w:rsid w:val="001A5081"/>
    <w:rsid w:val="001A52AE"/>
    <w:rsid w:val="001A5470"/>
    <w:rsid w:val="001A63E1"/>
    <w:rsid w:val="001A7656"/>
    <w:rsid w:val="001B4DAF"/>
    <w:rsid w:val="001B5558"/>
    <w:rsid w:val="001B6A9F"/>
    <w:rsid w:val="001C00A9"/>
    <w:rsid w:val="001C10A7"/>
    <w:rsid w:val="001C1B9A"/>
    <w:rsid w:val="001D18D6"/>
    <w:rsid w:val="001D44EB"/>
    <w:rsid w:val="001D69F2"/>
    <w:rsid w:val="001D7C9D"/>
    <w:rsid w:val="001E2E75"/>
    <w:rsid w:val="001E3627"/>
    <w:rsid w:val="001E3B72"/>
    <w:rsid w:val="001E48B2"/>
    <w:rsid w:val="001E5A94"/>
    <w:rsid w:val="001E61C1"/>
    <w:rsid w:val="001E6667"/>
    <w:rsid w:val="001E678B"/>
    <w:rsid w:val="001E6A72"/>
    <w:rsid w:val="001E7C30"/>
    <w:rsid w:val="001F0D92"/>
    <w:rsid w:val="001F0FDE"/>
    <w:rsid w:val="001F1300"/>
    <w:rsid w:val="001F1739"/>
    <w:rsid w:val="001F4047"/>
    <w:rsid w:val="001F44F7"/>
    <w:rsid w:val="001F4F2D"/>
    <w:rsid w:val="001F51F9"/>
    <w:rsid w:val="001F60B7"/>
    <w:rsid w:val="002018C9"/>
    <w:rsid w:val="0020231A"/>
    <w:rsid w:val="002028E7"/>
    <w:rsid w:val="002039C8"/>
    <w:rsid w:val="00207BF1"/>
    <w:rsid w:val="00212865"/>
    <w:rsid w:val="00213EBA"/>
    <w:rsid w:val="002140C2"/>
    <w:rsid w:val="002145E3"/>
    <w:rsid w:val="002152C2"/>
    <w:rsid w:val="00215EE5"/>
    <w:rsid w:val="002164B4"/>
    <w:rsid w:val="00220261"/>
    <w:rsid w:val="00220572"/>
    <w:rsid w:val="00221762"/>
    <w:rsid w:val="00223626"/>
    <w:rsid w:val="00223EB3"/>
    <w:rsid w:val="00225271"/>
    <w:rsid w:val="002262AA"/>
    <w:rsid w:val="0022678F"/>
    <w:rsid w:val="00227A05"/>
    <w:rsid w:val="00227A6B"/>
    <w:rsid w:val="00227C69"/>
    <w:rsid w:val="00227CAA"/>
    <w:rsid w:val="00230346"/>
    <w:rsid w:val="002305DF"/>
    <w:rsid w:val="00232E2E"/>
    <w:rsid w:val="00233AA9"/>
    <w:rsid w:val="0023475E"/>
    <w:rsid w:val="00235654"/>
    <w:rsid w:val="0023610E"/>
    <w:rsid w:val="00236647"/>
    <w:rsid w:val="0024065D"/>
    <w:rsid w:val="00240819"/>
    <w:rsid w:val="002408D5"/>
    <w:rsid w:val="0024180A"/>
    <w:rsid w:val="0024196B"/>
    <w:rsid w:val="00242997"/>
    <w:rsid w:val="00243DF4"/>
    <w:rsid w:val="0024411F"/>
    <w:rsid w:val="00244E84"/>
    <w:rsid w:val="00245B51"/>
    <w:rsid w:val="0024629B"/>
    <w:rsid w:val="00246CF6"/>
    <w:rsid w:val="00247364"/>
    <w:rsid w:val="00247F50"/>
    <w:rsid w:val="00250F4A"/>
    <w:rsid w:val="0025593D"/>
    <w:rsid w:val="00255EDB"/>
    <w:rsid w:val="00261544"/>
    <w:rsid w:val="002625F8"/>
    <w:rsid w:val="00262957"/>
    <w:rsid w:val="00263EA3"/>
    <w:rsid w:val="00265CF1"/>
    <w:rsid w:val="002712F6"/>
    <w:rsid w:val="00271502"/>
    <w:rsid w:val="00271717"/>
    <w:rsid w:val="00272BB1"/>
    <w:rsid w:val="00275E89"/>
    <w:rsid w:val="00275EC8"/>
    <w:rsid w:val="00276759"/>
    <w:rsid w:val="00276EFA"/>
    <w:rsid w:val="00281C53"/>
    <w:rsid w:val="00281DBE"/>
    <w:rsid w:val="0028617C"/>
    <w:rsid w:val="00287624"/>
    <w:rsid w:val="00291086"/>
    <w:rsid w:val="00291299"/>
    <w:rsid w:val="00292247"/>
    <w:rsid w:val="0029332B"/>
    <w:rsid w:val="00293446"/>
    <w:rsid w:val="00293650"/>
    <w:rsid w:val="00294F1C"/>
    <w:rsid w:val="002977C6"/>
    <w:rsid w:val="002A178F"/>
    <w:rsid w:val="002A1A47"/>
    <w:rsid w:val="002A3B3E"/>
    <w:rsid w:val="002A3BC3"/>
    <w:rsid w:val="002A6C30"/>
    <w:rsid w:val="002A797A"/>
    <w:rsid w:val="002B05FF"/>
    <w:rsid w:val="002B13F3"/>
    <w:rsid w:val="002B16CF"/>
    <w:rsid w:val="002B25D9"/>
    <w:rsid w:val="002B28BE"/>
    <w:rsid w:val="002B5BE3"/>
    <w:rsid w:val="002C002A"/>
    <w:rsid w:val="002C018C"/>
    <w:rsid w:val="002C13A4"/>
    <w:rsid w:val="002C1656"/>
    <w:rsid w:val="002C18EC"/>
    <w:rsid w:val="002C410E"/>
    <w:rsid w:val="002C52F7"/>
    <w:rsid w:val="002C5817"/>
    <w:rsid w:val="002C583C"/>
    <w:rsid w:val="002C6253"/>
    <w:rsid w:val="002D1141"/>
    <w:rsid w:val="002D204C"/>
    <w:rsid w:val="002D6051"/>
    <w:rsid w:val="002D6BB3"/>
    <w:rsid w:val="002E02DB"/>
    <w:rsid w:val="002E0C2B"/>
    <w:rsid w:val="002E0F2E"/>
    <w:rsid w:val="002E2005"/>
    <w:rsid w:val="002E286C"/>
    <w:rsid w:val="002E440A"/>
    <w:rsid w:val="002E4F55"/>
    <w:rsid w:val="002E5106"/>
    <w:rsid w:val="002E593B"/>
    <w:rsid w:val="002E611E"/>
    <w:rsid w:val="002F1620"/>
    <w:rsid w:val="002F2A4C"/>
    <w:rsid w:val="002F5317"/>
    <w:rsid w:val="00300163"/>
    <w:rsid w:val="00303506"/>
    <w:rsid w:val="003040B9"/>
    <w:rsid w:val="0030428B"/>
    <w:rsid w:val="00304CA3"/>
    <w:rsid w:val="00305E4F"/>
    <w:rsid w:val="00307621"/>
    <w:rsid w:val="003076EB"/>
    <w:rsid w:val="0030770A"/>
    <w:rsid w:val="00311033"/>
    <w:rsid w:val="00311532"/>
    <w:rsid w:val="00313912"/>
    <w:rsid w:val="00317069"/>
    <w:rsid w:val="003230E8"/>
    <w:rsid w:val="003240CD"/>
    <w:rsid w:val="00324BEB"/>
    <w:rsid w:val="003253BB"/>
    <w:rsid w:val="003253C9"/>
    <w:rsid w:val="003257F5"/>
    <w:rsid w:val="00325BAA"/>
    <w:rsid w:val="0032751D"/>
    <w:rsid w:val="00332E38"/>
    <w:rsid w:val="00333A9B"/>
    <w:rsid w:val="0033597E"/>
    <w:rsid w:val="00336093"/>
    <w:rsid w:val="00337405"/>
    <w:rsid w:val="003423E3"/>
    <w:rsid w:val="0034387F"/>
    <w:rsid w:val="003440C9"/>
    <w:rsid w:val="003443FA"/>
    <w:rsid w:val="00344D38"/>
    <w:rsid w:val="00345D14"/>
    <w:rsid w:val="003470BD"/>
    <w:rsid w:val="003472EC"/>
    <w:rsid w:val="00347FEE"/>
    <w:rsid w:val="00354392"/>
    <w:rsid w:val="00354BA5"/>
    <w:rsid w:val="00356C79"/>
    <w:rsid w:val="00357398"/>
    <w:rsid w:val="00360372"/>
    <w:rsid w:val="00360FA0"/>
    <w:rsid w:val="00362169"/>
    <w:rsid w:val="0036239F"/>
    <w:rsid w:val="00363462"/>
    <w:rsid w:val="00363943"/>
    <w:rsid w:val="0036701D"/>
    <w:rsid w:val="00371B25"/>
    <w:rsid w:val="00371F12"/>
    <w:rsid w:val="003720CF"/>
    <w:rsid w:val="00372F0B"/>
    <w:rsid w:val="00372FE2"/>
    <w:rsid w:val="00373C98"/>
    <w:rsid w:val="003744D1"/>
    <w:rsid w:val="003758B2"/>
    <w:rsid w:val="003769E0"/>
    <w:rsid w:val="00377138"/>
    <w:rsid w:val="00380183"/>
    <w:rsid w:val="00381CB7"/>
    <w:rsid w:val="0038432D"/>
    <w:rsid w:val="00384B02"/>
    <w:rsid w:val="00384ED3"/>
    <w:rsid w:val="0038562D"/>
    <w:rsid w:val="0038601D"/>
    <w:rsid w:val="003862C8"/>
    <w:rsid w:val="00391D13"/>
    <w:rsid w:val="00392563"/>
    <w:rsid w:val="0039312C"/>
    <w:rsid w:val="003935FA"/>
    <w:rsid w:val="00397868"/>
    <w:rsid w:val="003978B7"/>
    <w:rsid w:val="003A03BE"/>
    <w:rsid w:val="003A08AA"/>
    <w:rsid w:val="003A2DA1"/>
    <w:rsid w:val="003A588C"/>
    <w:rsid w:val="003A5E1E"/>
    <w:rsid w:val="003A6E63"/>
    <w:rsid w:val="003A7386"/>
    <w:rsid w:val="003A7B0C"/>
    <w:rsid w:val="003B055D"/>
    <w:rsid w:val="003B126E"/>
    <w:rsid w:val="003B4C96"/>
    <w:rsid w:val="003B56F8"/>
    <w:rsid w:val="003B5FB6"/>
    <w:rsid w:val="003B6CF1"/>
    <w:rsid w:val="003B7516"/>
    <w:rsid w:val="003C2282"/>
    <w:rsid w:val="003C2CCB"/>
    <w:rsid w:val="003C2F53"/>
    <w:rsid w:val="003C3BAE"/>
    <w:rsid w:val="003C4B46"/>
    <w:rsid w:val="003D55AA"/>
    <w:rsid w:val="003D5A42"/>
    <w:rsid w:val="003D5AF1"/>
    <w:rsid w:val="003D5C1A"/>
    <w:rsid w:val="003D791A"/>
    <w:rsid w:val="003E24D5"/>
    <w:rsid w:val="003E3027"/>
    <w:rsid w:val="003E37F1"/>
    <w:rsid w:val="003E4FF6"/>
    <w:rsid w:val="003E5202"/>
    <w:rsid w:val="003F000A"/>
    <w:rsid w:val="003F17CD"/>
    <w:rsid w:val="003F26F3"/>
    <w:rsid w:val="003F4500"/>
    <w:rsid w:val="003F656B"/>
    <w:rsid w:val="003F7511"/>
    <w:rsid w:val="003F7840"/>
    <w:rsid w:val="003F78A3"/>
    <w:rsid w:val="003F7B0F"/>
    <w:rsid w:val="00403ED1"/>
    <w:rsid w:val="00403F0E"/>
    <w:rsid w:val="00404227"/>
    <w:rsid w:val="004077C0"/>
    <w:rsid w:val="00407E4F"/>
    <w:rsid w:val="0041034D"/>
    <w:rsid w:val="00411752"/>
    <w:rsid w:val="00412E31"/>
    <w:rsid w:val="004146DA"/>
    <w:rsid w:val="0041554E"/>
    <w:rsid w:val="00415BA7"/>
    <w:rsid w:val="004202BF"/>
    <w:rsid w:val="00422016"/>
    <w:rsid w:val="00422D6F"/>
    <w:rsid w:val="00423294"/>
    <w:rsid w:val="0042380A"/>
    <w:rsid w:val="00424ABE"/>
    <w:rsid w:val="0042523E"/>
    <w:rsid w:val="004263D6"/>
    <w:rsid w:val="00426EF1"/>
    <w:rsid w:val="00427BF4"/>
    <w:rsid w:val="00430882"/>
    <w:rsid w:val="00431D8D"/>
    <w:rsid w:val="00432302"/>
    <w:rsid w:val="00436273"/>
    <w:rsid w:val="004375ED"/>
    <w:rsid w:val="00437F0E"/>
    <w:rsid w:val="00440DB9"/>
    <w:rsid w:val="00442035"/>
    <w:rsid w:val="00443B85"/>
    <w:rsid w:val="00444763"/>
    <w:rsid w:val="004461C2"/>
    <w:rsid w:val="00446CAA"/>
    <w:rsid w:val="0045115D"/>
    <w:rsid w:val="00452B4C"/>
    <w:rsid w:val="004533AB"/>
    <w:rsid w:val="00453D98"/>
    <w:rsid w:val="0045644D"/>
    <w:rsid w:val="0045767D"/>
    <w:rsid w:val="004576D2"/>
    <w:rsid w:val="0046198B"/>
    <w:rsid w:val="00461D8B"/>
    <w:rsid w:val="00464CA9"/>
    <w:rsid w:val="00465EE2"/>
    <w:rsid w:val="00466E87"/>
    <w:rsid w:val="0047005A"/>
    <w:rsid w:val="00471A17"/>
    <w:rsid w:val="00473593"/>
    <w:rsid w:val="00475D2E"/>
    <w:rsid w:val="0047654F"/>
    <w:rsid w:val="004765B3"/>
    <w:rsid w:val="004803E6"/>
    <w:rsid w:val="0048087E"/>
    <w:rsid w:val="004808A5"/>
    <w:rsid w:val="004818E7"/>
    <w:rsid w:val="00482582"/>
    <w:rsid w:val="00482ABC"/>
    <w:rsid w:val="00484B3C"/>
    <w:rsid w:val="00484F9E"/>
    <w:rsid w:val="00484FB1"/>
    <w:rsid w:val="00484FEF"/>
    <w:rsid w:val="00485C0F"/>
    <w:rsid w:val="0049107C"/>
    <w:rsid w:val="00492987"/>
    <w:rsid w:val="00493A0E"/>
    <w:rsid w:val="0049435F"/>
    <w:rsid w:val="0049623E"/>
    <w:rsid w:val="00496FCB"/>
    <w:rsid w:val="00497601"/>
    <w:rsid w:val="00497770"/>
    <w:rsid w:val="004A0447"/>
    <w:rsid w:val="004A2340"/>
    <w:rsid w:val="004A2B3D"/>
    <w:rsid w:val="004A3E8C"/>
    <w:rsid w:val="004A4795"/>
    <w:rsid w:val="004A667F"/>
    <w:rsid w:val="004A68B1"/>
    <w:rsid w:val="004A6D75"/>
    <w:rsid w:val="004B13B2"/>
    <w:rsid w:val="004B1C17"/>
    <w:rsid w:val="004B2194"/>
    <w:rsid w:val="004B37F9"/>
    <w:rsid w:val="004B53B8"/>
    <w:rsid w:val="004C020E"/>
    <w:rsid w:val="004C043D"/>
    <w:rsid w:val="004C1BB2"/>
    <w:rsid w:val="004C1BB8"/>
    <w:rsid w:val="004C2E9A"/>
    <w:rsid w:val="004C4756"/>
    <w:rsid w:val="004C5166"/>
    <w:rsid w:val="004C6322"/>
    <w:rsid w:val="004D04F2"/>
    <w:rsid w:val="004D41EB"/>
    <w:rsid w:val="004D4B03"/>
    <w:rsid w:val="004D69A9"/>
    <w:rsid w:val="004D7092"/>
    <w:rsid w:val="004E0469"/>
    <w:rsid w:val="004E0531"/>
    <w:rsid w:val="004E11BB"/>
    <w:rsid w:val="004E1F74"/>
    <w:rsid w:val="004E3A98"/>
    <w:rsid w:val="004E3F33"/>
    <w:rsid w:val="004E40CE"/>
    <w:rsid w:val="004E43DF"/>
    <w:rsid w:val="004E6B7A"/>
    <w:rsid w:val="004E6C8D"/>
    <w:rsid w:val="004F0299"/>
    <w:rsid w:val="004F02D3"/>
    <w:rsid w:val="004F06E9"/>
    <w:rsid w:val="004F0911"/>
    <w:rsid w:val="004F11F8"/>
    <w:rsid w:val="004F1627"/>
    <w:rsid w:val="004F1E31"/>
    <w:rsid w:val="004F2F5D"/>
    <w:rsid w:val="004F3011"/>
    <w:rsid w:val="004F3BB3"/>
    <w:rsid w:val="004F3E18"/>
    <w:rsid w:val="004F5E4F"/>
    <w:rsid w:val="004F6EAA"/>
    <w:rsid w:val="004F7165"/>
    <w:rsid w:val="00500B5D"/>
    <w:rsid w:val="00500DF8"/>
    <w:rsid w:val="005017D4"/>
    <w:rsid w:val="00501B96"/>
    <w:rsid w:val="005042D9"/>
    <w:rsid w:val="005061C3"/>
    <w:rsid w:val="005078D7"/>
    <w:rsid w:val="00510AFF"/>
    <w:rsid w:val="00510B7F"/>
    <w:rsid w:val="0051155D"/>
    <w:rsid w:val="0051345F"/>
    <w:rsid w:val="0051423F"/>
    <w:rsid w:val="0051527A"/>
    <w:rsid w:val="00515F9E"/>
    <w:rsid w:val="00522EB6"/>
    <w:rsid w:val="00524DC6"/>
    <w:rsid w:val="00524EC2"/>
    <w:rsid w:val="005252D0"/>
    <w:rsid w:val="00525840"/>
    <w:rsid w:val="00525CDE"/>
    <w:rsid w:val="0053097F"/>
    <w:rsid w:val="005309BB"/>
    <w:rsid w:val="005321B8"/>
    <w:rsid w:val="00533074"/>
    <w:rsid w:val="00533533"/>
    <w:rsid w:val="0053387D"/>
    <w:rsid w:val="00534B4A"/>
    <w:rsid w:val="00534FAA"/>
    <w:rsid w:val="005360C6"/>
    <w:rsid w:val="005368E0"/>
    <w:rsid w:val="00536BEC"/>
    <w:rsid w:val="00537AB3"/>
    <w:rsid w:val="0054029B"/>
    <w:rsid w:val="005409B2"/>
    <w:rsid w:val="0054128F"/>
    <w:rsid w:val="0054267D"/>
    <w:rsid w:val="005453D2"/>
    <w:rsid w:val="00545DA6"/>
    <w:rsid w:val="00547204"/>
    <w:rsid w:val="00550770"/>
    <w:rsid w:val="005514A9"/>
    <w:rsid w:val="0055151D"/>
    <w:rsid w:val="00551597"/>
    <w:rsid w:val="005519DB"/>
    <w:rsid w:val="005527CE"/>
    <w:rsid w:val="005548A9"/>
    <w:rsid w:val="0055500F"/>
    <w:rsid w:val="005552FD"/>
    <w:rsid w:val="00555E5F"/>
    <w:rsid w:val="00555F59"/>
    <w:rsid w:val="00557E97"/>
    <w:rsid w:val="005602DD"/>
    <w:rsid w:val="0056112E"/>
    <w:rsid w:val="00561837"/>
    <w:rsid w:val="005619A8"/>
    <w:rsid w:val="005619DD"/>
    <w:rsid w:val="00565757"/>
    <w:rsid w:val="00566274"/>
    <w:rsid w:val="00566437"/>
    <w:rsid w:val="00567242"/>
    <w:rsid w:val="005672BD"/>
    <w:rsid w:val="0057008A"/>
    <w:rsid w:val="00571FEE"/>
    <w:rsid w:val="005723BA"/>
    <w:rsid w:val="00572530"/>
    <w:rsid w:val="005727AB"/>
    <w:rsid w:val="0057426E"/>
    <w:rsid w:val="005753B8"/>
    <w:rsid w:val="00576F67"/>
    <w:rsid w:val="005803D6"/>
    <w:rsid w:val="00580C97"/>
    <w:rsid w:val="00583A37"/>
    <w:rsid w:val="005851FF"/>
    <w:rsid w:val="005856DC"/>
    <w:rsid w:val="00585C45"/>
    <w:rsid w:val="005873A9"/>
    <w:rsid w:val="005912F1"/>
    <w:rsid w:val="005920D6"/>
    <w:rsid w:val="0059401C"/>
    <w:rsid w:val="00594502"/>
    <w:rsid w:val="005979B7"/>
    <w:rsid w:val="00597A1B"/>
    <w:rsid w:val="005A0000"/>
    <w:rsid w:val="005A071A"/>
    <w:rsid w:val="005A173B"/>
    <w:rsid w:val="005A1A8B"/>
    <w:rsid w:val="005A1F85"/>
    <w:rsid w:val="005A6C1A"/>
    <w:rsid w:val="005A6FEC"/>
    <w:rsid w:val="005B11B4"/>
    <w:rsid w:val="005B1BF4"/>
    <w:rsid w:val="005B26D7"/>
    <w:rsid w:val="005B30F0"/>
    <w:rsid w:val="005B3DB0"/>
    <w:rsid w:val="005B4CF3"/>
    <w:rsid w:val="005C068D"/>
    <w:rsid w:val="005C1499"/>
    <w:rsid w:val="005C1BB2"/>
    <w:rsid w:val="005C2A35"/>
    <w:rsid w:val="005C344E"/>
    <w:rsid w:val="005C7091"/>
    <w:rsid w:val="005C7542"/>
    <w:rsid w:val="005C7778"/>
    <w:rsid w:val="005C7BF7"/>
    <w:rsid w:val="005D0996"/>
    <w:rsid w:val="005D1499"/>
    <w:rsid w:val="005D1CF5"/>
    <w:rsid w:val="005D265B"/>
    <w:rsid w:val="005D275B"/>
    <w:rsid w:val="005D3B20"/>
    <w:rsid w:val="005D3C8A"/>
    <w:rsid w:val="005D483E"/>
    <w:rsid w:val="005D750D"/>
    <w:rsid w:val="005D7739"/>
    <w:rsid w:val="005D7C44"/>
    <w:rsid w:val="005E1310"/>
    <w:rsid w:val="005E1D9F"/>
    <w:rsid w:val="005E2104"/>
    <w:rsid w:val="005E242D"/>
    <w:rsid w:val="005E26A5"/>
    <w:rsid w:val="005E26AF"/>
    <w:rsid w:val="005E5901"/>
    <w:rsid w:val="005E682A"/>
    <w:rsid w:val="005E69E4"/>
    <w:rsid w:val="005F04D5"/>
    <w:rsid w:val="005F07C4"/>
    <w:rsid w:val="005F20B4"/>
    <w:rsid w:val="005F3AF9"/>
    <w:rsid w:val="005F595D"/>
    <w:rsid w:val="005F5BB4"/>
    <w:rsid w:val="005F707A"/>
    <w:rsid w:val="005F73F7"/>
    <w:rsid w:val="006010AF"/>
    <w:rsid w:val="006016D2"/>
    <w:rsid w:val="006019F7"/>
    <w:rsid w:val="006036C3"/>
    <w:rsid w:val="00605F1C"/>
    <w:rsid w:val="0060663B"/>
    <w:rsid w:val="00606BB6"/>
    <w:rsid w:val="00607906"/>
    <w:rsid w:val="00607F62"/>
    <w:rsid w:val="006104C3"/>
    <w:rsid w:val="0061109F"/>
    <w:rsid w:val="00611D98"/>
    <w:rsid w:val="0061294C"/>
    <w:rsid w:val="006179A3"/>
    <w:rsid w:val="00620989"/>
    <w:rsid w:val="00623AE1"/>
    <w:rsid w:val="0062438E"/>
    <w:rsid w:val="0062462C"/>
    <w:rsid w:val="00627DF6"/>
    <w:rsid w:val="006325A8"/>
    <w:rsid w:val="006326A2"/>
    <w:rsid w:val="00634336"/>
    <w:rsid w:val="0063490A"/>
    <w:rsid w:val="00635F83"/>
    <w:rsid w:val="006370C4"/>
    <w:rsid w:val="006374CC"/>
    <w:rsid w:val="0063769E"/>
    <w:rsid w:val="0064124F"/>
    <w:rsid w:val="00642041"/>
    <w:rsid w:val="006420CA"/>
    <w:rsid w:val="00644E26"/>
    <w:rsid w:val="00646027"/>
    <w:rsid w:val="00646A28"/>
    <w:rsid w:val="00646AF2"/>
    <w:rsid w:val="006471AF"/>
    <w:rsid w:val="006476A6"/>
    <w:rsid w:val="00650316"/>
    <w:rsid w:val="00650B1A"/>
    <w:rsid w:val="00651A00"/>
    <w:rsid w:val="006525C8"/>
    <w:rsid w:val="00652EFF"/>
    <w:rsid w:val="0065652E"/>
    <w:rsid w:val="00656D9C"/>
    <w:rsid w:val="00657370"/>
    <w:rsid w:val="0066022B"/>
    <w:rsid w:val="00660C2C"/>
    <w:rsid w:val="006664B1"/>
    <w:rsid w:val="0067206E"/>
    <w:rsid w:val="00676F86"/>
    <w:rsid w:val="006806A8"/>
    <w:rsid w:val="00681144"/>
    <w:rsid w:val="00682B35"/>
    <w:rsid w:val="00683F9B"/>
    <w:rsid w:val="0068412D"/>
    <w:rsid w:val="00684592"/>
    <w:rsid w:val="006855F9"/>
    <w:rsid w:val="00685CE5"/>
    <w:rsid w:val="006909B0"/>
    <w:rsid w:val="00690CB4"/>
    <w:rsid w:val="00693234"/>
    <w:rsid w:val="00694FB6"/>
    <w:rsid w:val="00695EE6"/>
    <w:rsid w:val="00696C30"/>
    <w:rsid w:val="00697F2E"/>
    <w:rsid w:val="006A26AC"/>
    <w:rsid w:val="006A324A"/>
    <w:rsid w:val="006A328E"/>
    <w:rsid w:val="006A369C"/>
    <w:rsid w:val="006A3A01"/>
    <w:rsid w:val="006A4539"/>
    <w:rsid w:val="006A5821"/>
    <w:rsid w:val="006A5DB5"/>
    <w:rsid w:val="006A5FBE"/>
    <w:rsid w:val="006B29F9"/>
    <w:rsid w:val="006B326C"/>
    <w:rsid w:val="006B4F9D"/>
    <w:rsid w:val="006B5329"/>
    <w:rsid w:val="006B570A"/>
    <w:rsid w:val="006B696C"/>
    <w:rsid w:val="006B6BE8"/>
    <w:rsid w:val="006B7AB2"/>
    <w:rsid w:val="006B7CB4"/>
    <w:rsid w:val="006C01A3"/>
    <w:rsid w:val="006C4E3A"/>
    <w:rsid w:val="006C7800"/>
    <w:rsid w:val="006D02C0"/>
    <w:rsid w:val="006D0BC1"/>
    <w:rsid w:val="006D25AE"/>
    <w:rsid w:val="006D394F"/>
    <w:rsid w:val="006D50A3"/>
    <w:rsid w:val="006D5261"/>
    <w:rsid w:val="006D60FA"/>
    <w:rsid w:val="006D690A"/>
    <w:rsid w:val="006D7263"/>
    <w:rsid w:val="006D7D87"/>
    <w:rsid w:val="006E0A8D"/>
    <w:rsid w:val="006E0BD8"/>
    <w:rsid w:val="006E10BD"/>
    <w:rsid w:val="006E11B6"/>
    <w:rsid w:val="006E191C"/>
    <w:rsid w:val="006E50B6"/>
    <w:rsid w:val="006E58ED"/>
    <w:rsid w:val="006E6B9F"/>
    <w:rsid w:val="006E7626"/>
    <w:rsid w:val="006F1C88"/>
    <w:rsid w:val="006F4391"/>
    <w:rsid w:val="006F51CE"/>
    <w:rsid w:val="006F52FD"/>
    <w:rsid w:val="006F5A95"/>
    <w:rsid w:val="006F713F"/>
    <w:rsid w:val="006F7949"/>
    <w:rsid w:val="006F7D0A"/>
    <w:rsid w:val="007004CA"/>
    <w:rsid w:val="00700DD6"/>
    <w:rsid w:val="007024D4"/>
    <w:rsid w:val="0070284E"/>
    <w:rsid w:val="007034C2"/>
    <w:rsid w:val="0070359B"/>
    <w:rsid w:val="00705E6E"/>
    <w:rsid w:val="00705E7A"/>
    <w:rsid w:val="0070683E"/>
    <w:rsid w:val="0070725F"/>
    <w:rsid w:val="0071191C"/>
    <w:rsid w:val="00712D2F"/>
    <w:rsid w:val="00713499"/>
    <w:rsid w:val="007145F6"/>
    <w:rsid w:val="00717347"/>
    <w:rsid w:val="00720AB4"/>
    <w:rsid w:val="00721341"/>
    <w:rsid w:val="00721B82"/>
    <w:rsid w:val="0072310F"/>
    <w:rsid w:val="00723224"/>
    <w:rsid w:val="00723407"/>
    <w:rsid w:val="00723CF5"/>
    <w:rsid w:val="00724AF6"/>
    <w:rsid w:val="00724D99"/>
    <w:rsid w:val="007251CE"/>
    <w:rsid w:val="00725B81"/>
    <w:rsid w:val="0072660A"/>
    <w:rsid w:val="00727740"/>
    <w:rsid w:val="00730061"/>
    <w:rsid w:val="00732191"/>
    <w:rsid w:val="00732AC9"/>
    <w:rsid w:val="007334C7"/>
    <w:rsid w:val="0073356A"/>
    <w:rsid w:val="007335FF"/>
    <w:rsid w:val="00733801"/>
    <w:rsid w:val="00737A30"/>
    <w:rsid w:val="00737CF5"/>
    <w:rsid w:val="00737D45"/>
    <w:rsid w:val="00740E3A"/>
    <w:rsid w:val="0074100D"/>
    <w:rsid w:val="00741F0D"/>
    <w:rsid w:val="00742986"/>
    <w:rsid w:val="007434C1"/>
    <w:rsid w:val="00743508"/>
    <w:rsid w:val="00743D9A"/>
    <w:rsid w:val="007445D5"/>
    <w:rsid w:val="0074662C"/>
    <w:rsid w:val="00751884"/>
    <w:rsid w:val="007550A7"/>
    <w:rsid w:val="007558AB"/>
    <w:rsid w:val="00756513"/>
    <w:rsid w:val="00761043"/>
    <w:rsid w:val="0076180D"/>
    <w:rsid w:val="00761E28"/>
    <w:rsid w:val="00761FF7"/>
    <w:rsid w:val="00764869"/>
    <w:rsid w:val="007661A7"/>
    <w:rsid w:val="00766912"/>
    <w:rsid w:val="0076791F"/>
    <w:rsid w:val="00767CBA"/>
    <w:rsid w:val="00772747"/>
    <w:rsid w:val="00772FB6"/>
    <w:rsid w:val="00772FBA"/>
    <w:rsid w:val="007738EF"/>
    <w:rsid w:val="00774519"/>
    <w:rsid w:val="00775007"/>
    <w:rsid w:val="007758BC"/>
    <w:rsid w:val="007760AB"/>
    <w:rsid w:val="00776FE7"/>
    <w:rsid w:val="00777834"/>
    <w:rsid w:val="00777DDF"/>
    <w:rsid w:val="007804B9"/>
    <w:rsid w:val="00781CE4"/>
    <w:rsid w:val="00784513"/>
    <w:rsid w:val="00784E7D"/>
    <w:rsid w:val="0078509D"/>
    <w:rsid w:val="00785B00"/>
    <w:rsid w:val="00785DCF"/>
    <w:rsid w:val="00786B6E"/>
    <w:rsid w:val="007874CD"/>
    <w:rsid w:val="00792167"/>
    <w:rsid w:val="0079246C"/>
    <w:rsid w:val="00794598"/>
    <w:rsid w:val="007946E5"/>
    <w:rsid w:val="007974F6"/>
    <w:rsid w:val="007A227E"/>
    <w:rsid w:val="007A26F3"/>
    <w:rsid w:val="007A3A81"/>
    <w:rsid w:val="007A4E84"/>
    <w:rsid w:val="007A65B2"/>
    <w:rsid w:val="007A7EDC"/>
    <w:rsid w:val="007B0989"/>
    <w:rsid w:val="007B1756"/>
    <w:rsid w:val="007B3275"/>
    <w:rsid w:val="007B5DA5"/>
    <w:rsid w:val="007B6520"/>
    <w:rsid w:val="007C0642"/>
    <w:rsid w:val="007C1480"/>
    <w:rsid w:val="007C15C5"/>
    <w:rsid w:val="007C1AC6"/>
    <w:rsid w:val="007C1B03"/>
    <w:rsid w:val="007C2AE3"/>
    <w:rsid w:val="007C6704"/>
    <w:rsid w:val="007C7354"/>
    <w:rsid w:val="007D02CD"/>
    <w:rsid w:val="007D280F"/>
    <w:rsid w:val="007D2833"/>
    <w:rsid w:val="007D3312"/>
    <w:rsid w:val="007D46B3"/>
    <w:rsid w:val="007D6117"/>
    <w:rsid w:val="007D6D24"/>
    <w:rsid w:val="007D7E35"/>
    <w:rsid w:val="007E13FC"/>
    <w:rsid w:val="007E1CB2"/>
    <w:rsid w:val="007E1DDE"/>
    <w:rsid w:val="007E2F68"/>
    <w:rsid w:val="007E475D"/>
    <w:rsid w:val="007E6888"/>
    <w:rsid w:val="007F1A0B"/>
    <w:rsid w:val="007F23B1"/>
    <w:rsid w:val="007F38A0"/>
    <w:rsid w:val="007F432D"/>
    <w:rsid w:val="007F5B05"/>
    <w:rsid w:val="007F7D35"/>
    <w:rsid w:val="00800BB5"/>
    <w:rsid w:val="00802BF1"/>
    <w:rsid w:val="0080323F"/>
    <w:rsid w:val="00803DCA"/>
    <w:rsid w:val="00805588"/>
    <w:rsid w:val="00805D10"/>
    <w:rsid w:val="0080642F"/>
    <w:rsid w:val="00806DAC"/>
    <w:rsid w:val="00807F09"/>
    <w:rsid w:val="0081084E"/>
    <w:rsid w:val="008112A3"/>
    <w:rsid w:val="008138A3"/>
    <w:rsid w:val="0081627E"/>
    <w:rsid w:val="0081662F"/>
    <w:rsid w:val="008176D7"/>
    <w:rsid w:val="00820D9D"/>
    <w:rsid w:val="008222EA"/>
    <w:rsid w:val="00825945"/>
    <w:rsid w:val="00825FA0"/>
    <w:rsid w:val="00826B59"/>
    <w:rsid w:val="00827D7D"/>
    <w:rsid w:val="00827DEE"/>
    <w:rsid w:val="0083139F"/>
    <w:rsid w:val="00832466"/>
    <w:rsid w:val="00834D3F"/>
    <w:rsid w:val="0083611B"/>
    <w:rsid w:val="008376B3"/>
    <w:rsid w:val="0084030F"/>
    <w:rsid w:val="008415DC"/>
    <w:rsid w:val="00842981"/>
    <w:rsid w:val="008433B7"/>
    <w:rsid w:val="0084373E"/>
    <w:rsid w:val="00843776"/>
    <w:rsid w:val="00843BA2"/>
    <w:rsid w:val="008440AC"/>
    <w:rsid w:val="00844C34"/>
    <w:rsid w:val="00844FA8"/>
    <w:rsid w:val="00845691"/>
    <w:rsid w:val="00845C94"/>
    <w:rsid w:val="008470C6"/>
    <w:rsid w:val="00847136"/>
    <w:rsid w:val="0084722A"/>
    <w:rsid w:val="0085043F"/>
    <w:rsid w:val="00850B45"/>
    <w:rsid w:val="0085115F"/>
    <w:rsid w:val="00853012"/>
    <w:rsid w:val="008533F9"/>
    <w:rsid w:val="00853580"/>
    <w:rsid w:val="00855A6B"/>
    <w:rsid w:val="00857857"/>
    <w:rsid w:val="00857FB7"/>
    <w:rsid w:val="00860460"/>
    <w:rsid w:val="00861408"/>
    <w:rsid w:val="00862317"/>
    <w:rsid w:val="00862A5A"/>
    <w:rsid w:val="00863F71"/>
    <w:rsid w:val="00864AC6"/>
    <w:rsid w:val="008661AD"/>
    <w:rsid w:val="00866E85"/>
    <w:rsid w:val="00871CE9"/>
    <w:rsid w:val="00871FDA"/>
    <w:rsid w:val="008731B4"/>
    <w:rsid w:val="00873F35"/>
    <w:rsid w:val="0087537F"/>
    <w:rsid w:val="00875E2D"/>
    <w:rsid w:val="00877AE4"/>
    <w:rsid w:val="00877B2B"/>
    <w:rsid w:val="00881F79"/>
    <w:rsid w:val="00882B58"/>
    <w:rsid w:val="0088332B"/>
    <w:rsid w:val="00883649"/>
    <w:rsid w:val="00885576"/>
    <w:rsid w:val="008856D5"/>
    <w:rsid w:val="00885C2D"/>
    <w:rsid w:val="00885CBC"/>
    <w:rsid w:val="00886EEB"/>
    <w:rsid w:val="00890859"/>
    <w:rsid w:val="0089095F"/>
    <w:rsid w:val="00890D1D"/>
    <w:rsid w:val="00890F5C"/>
    <w:rsid w:val="00893083"/>
    <w:rsid w:val="00894D23"/>
    <w:rsid w:val="00894E61"/>
    <w:rsid w:val="00895200"/>
    <w:rsid w:val="00895C72"/>
    <w:rsid w:val="0089601B"/>
    <w:rsid w:val="00896BEE"/>
    <w:rsid w:val="00897A6D"/>
    <w:rsid w:val="008A0B2A"/>
    <w:rsid w:val="008A0D0F"/>
    <w:rsid w:val="008A0DAA"/>
    <w:rsid w:val="008A17C5"/>
    <w:rsid w:val="008A3F79"/>
    <w:rsid w:val="008A40C0"/>
    <w:rsid w:val="008A445E"/>
    <w:rsid w:val="008A7D8F"/>
    <w:rsid w:val="008A7DE0"/>
    <w:rsid w:val="008B0599"/>
    <w:rsid w:val="008B30A4"/>
    <w:rsid w:val="008B3DC8"/>
    <w:rsid w:val="008B3E6A"/>
    <w:rsid w:val="008B4143"/>
    <w:rsid w:val="008C2B24"/>
    <w:rsid w:val="008C4911"/>
    <w:rsid w:val="008C6E6B"/>
    <w:rsid w:val="008C74CF"/>
    <w:rsid w:val="008D51A5"/>
    <w:rsid w:val="008D547D"/>
    <w:rsid w:val="008D57A8"/>
    <w:rsid w:val="008D7636"/>
    <w:rsid w:val="008E287C"/>
    <w:rsid w:val="008E3232"/>
    <w:rsid w:val="008E3EBF"/>
    <w:rsid w:val="008E4175"/>
    <w:rsid w:val="008E4C82"/>
    <w:rsid w:val="008E54D1"/>
    <w:rsid w:val="008E62DA"/>
    <w:rsid w:val="008E6539"/>
    <w:rsid w:val="008E6DA2"/>
    <w:rsid w:val="008E7473"/>
    <w:rsid w:val="008E7A51"/>
    <w:rsid w:val="008F1640"/>
    <w:rsid w:val="008F2816"/>
    <w:rsid w:val="008F2D3D"/>
    <w:rsid w:val="008F657E"/>
    <w:rsid w:val="008F6B5A"/>
    <w:rsid w:val="008F7401"/>
    <w:rsid w:val="008F755E"/>
    <w:rsid w:val="008F7DB1"/>
    <w:rsid w:val="00900612"/>
    <w:rsid w:val="0090143A"/>
    <w:rsid w:val="00902FD5"/>
    <w:rsid w:val="00906D47"/>
    <w:rsid w:val="0091054A"/>
    <w:rsid w:val="009105D4"/>
    <w:rsid w:val="00911157"/>
    <w:rsid w:val="00912181"/>
    <w:rsid w:val="00915F0C"/>
    <w:rsid w:val="00916498"/>
    <w:rsid w:val="009204CB"/>
    <w:rsid w:val="00920571"/>
    <w:rsid w:val="009206FB"/>
    <w:rsid w:val="00922363"/>
    <w:rsid w:val="00926B9D"/>
    <w:rsid w:val="00926D52"/>
    <w:rsid w:val="00926F16"/>
    <w:rsid w:val="00927832"/>
    <w:rsid w:val="00930CF4"/>
    <w:rsid w:val="00931198"/>
    <w:rsid w:val="009312F6"/>
    <w:rsid w:val="00931D48"/>
    <w:rsid w:val="00934E6C"/>
    <w:rsid w:val="0093634F"/>
    <w:rsid w:val="0094080F"/>
    <w:rsid w:val="00943139"/>
    <w:rsid w:val="00943273"/>
    <w:rsid w:val="00944C42"/>
    <w:rsid w:val="00944E7A"/>
    <w:rsid w:val="00944EFB"/>
    <w:rsid w:val="0095015D"/>
    <w:rsid w:val="009509A2"/>
    <w:rsid w:val="00953A3D"/>
    <w:rsid w:val="0095678C"/>
    <w:rsid w:val="0095738E"/>
    <w:rsid w:val="00957437"/>
    <w:rsid w:val="009629D7"/>
    <w:rsid w:val="00962A81"/>
    <w:rsid w:val="009639AC"/>
    <w:rsid w:val="009669F2"/>
    <w:rsid w:val="00966A93"/>
    <w:rsid w:val="0097114C"/>
    <w:rsid w:val="00971667"/>
    <w:rsid w:val="00972637"/>
    <w:rsid w:val="009740D6"/>
    <w:rsid w:val="009741B0"/>
    <w:rsid w:val="00975356"/>
    <w:rsid w:val="00977E3C"/>
    <w:rsid w:val="00977F01"/>
    <w:rsid w:val="00980A31"/>
    <w:rsid w:val="00980AFC"/>
    <w:rsid w:val="0098135E"/>
    <w:rsid w:val="00983AE8"/>
    <w:rsid w:val="00985FF0"/>
    <w:rsid w:val="00986E1F"/>
    <w:rsid w:val="009871D5"/>
    <w:rsid w:val="0098750A"/>
    <w:rsid w:val="00987C21"/>
    <w:rsid w:val="00987C89"/>
    <w:rsid w:val="00991DAC"/>
    <w:rsid w:val="00996280"/>
    <w:rsid w:val="0099642C"/>
    <w:rsid w:val="00996BF9"/>
    <w:rsid w:val="009974DE"/>
    <w:rsid w:val="00997BAB"/>
    <w:rsid w:val="009A05C1"/>
    <w:rsid w:val="009A2003"/>
    <w:rsid w:val="009A3810"/>
    <w:rsid w:val="009A486C"/>
    <w:rsid w:val="009A4D97"/>
    <w:rsid w:val="009A5DD4"/>
    <w:rsid w:val="009A69FD"/>
    <w:rsid w:val="009A6F6C"/>
    <w:rsid w:val="009B27E7"/>
    <w:rsid w:val="009B3B6F"/>
    <w:rsid w:val="009B422D"/>
    <w:rsid w:val="009B4668"/>
    <w:rsid w:val="009B5BBE"/>
    <w:rsid w:val="009B657E"/>
    <w:rsid w:val="009B7547"/>
    <w:rsid w:val="009B769D"/>
    <w:rsid w:val="009B7F71"/>
    <w:rsid w:val="009C29E1"/>
    <w:rsid w:val="009C2E1C"/>
    <w:rsid w:val="009C300B"/>
    <w:rsid w:val="009C5559"/>
    <w:rsid w:val="009C669A"/>
    <w:rsid w:val="009C770D"/>
    <w:rsid w:val="009C7EDE"/>
    <w:rsid w:val="009D1121"/>
    <w:rsid w:val="009D2D08"/>
    <w:rsid w:val="009D3959"/>
    <w:rsid w:val="009D4817"/>
    <w:rsid w:val="009D576C"/>
    <w:rsid w:val="009D5C87"/>
    <w:rsid w:val="009D6BC5"/>
    <w:rsid w:val="009D752B"/>
    <w:rsid w:val="009E0819"/>
    <w:rsid w:val="009E0F34"/>
    <w:rsid w:val="009E2430"/>
    <w:rsid w:val="009E4B99"/>
    <w:rsid w:val="009E652C"/>
    <w:rsid w:val="009E73A5"/>
    <w:rsid w:val="009E7B88"/>
    <w:rsid w:val="009F0E48"/>
    <w:rsid w:val="009F221D"/>
    <w:rsid w:val="009F662D"/>
    <w:rsid w:val="009F6A23"/>
    <w:rsid w:val="00A003B8"/>
    <w:rsid w:val="00A005AB"/>
    <w:rsid w:val="00A01FEC"/>
    <w:rsid w:val="00A024A1"/>
    <w:rsid w:val="00A03543"/>
    <w:rsid w:val="00A04718"/>
    <w:rsid w:val="00A0576D"/>
    <w:rsid w:val="00A0718E"/>
    <w:rsid w:val="00A11CD3"/>
    <w:rsid w:val="00A130D5"/>
    <w:rsid w:val="00A14F6D"/>
    <w:rsid w:val="00A16325"/>
    <w:rsid w:val="00A20A26"/>
    <w:rsid w:val="00A232C1"/>
    <w:rsid w:val="00A27096"/>
    <w:rsid w:val="00A30161"/>
    <w:rsid w:val="00A30B11"/>
    <w:rsid w:val="00A31C5E"/>
    <w:rsid w:val="00A32629"/>
    <w:rsid w:val="00A33994"/>
    <w:rsid w:val="00A33B04"/>
    <w:rsid w:val="00A34513"/>
    <w:rsid w:val="00A34BA5"/>
    <w:rsid w:val="00A34F27"/>
    <w:rsid w:val="00A36348"/>
    <w:rsid w:val="00A400F7"/>
    <w:rsid w:val="00A4397D"/>
    <w:rsid w:val="00A43A74"/>
    <w:rsid w:val="00A44A4A"/>
    <w:rsid w:val="00A464F6"/>
    <w:rsid w:val="00A47E84"/>
    <w:rsid w:val="00A50218"/>
    <w:rsid w:val="00A51801"/>
    <w:rsid w:val="00A52066"/>
    <w:rsid w:val="00A524FA"/>
    <w:rsid w:val="00A52843"/>
    <w:rsid w:val="00A53590"/>
    <w:rsid w:val="00A54250"/>
    <w:rsid w:val="00A54293"/>
    <w:rsid w:val="00A555C2"/>
    <w:rsid w:val="00A55D69"/>
    <w:rsid w:val="00A55FA7"/>
    <w:rsid w:val="00A57EC4"/>
    <w:rsid w:val="00A6011D"/>
    <w:rsid w:val="00A60FC0"/>
    <w:rsid w:val="00A613E3"/>
    <w:rsid w:val="00A61A71"/>
    <w:rsid w:val="00A61F19"/>
    <w:rsid w:val="00A6357A"/>
    <w:rsid w:val="00A63641"/>
    <w:rsid w:val="00A63812"/>
    <w:rsid w:val="00A63DFE"/>
    <w:rsid w:val="00A63FFA"/>
    <w:rsid w:val="00A6420A"/>
    <w:rsid w:val="00A64878"/>
    <w:rsid w:val="00A731F5"/>
    <w:rsid w:val="00A738EA"/>
    <w:rsid w:val="00A74765"/>
    <w:rsid w:val="00A751C2"/>
    <w:rsid w:val="00A765D4"/>
    <w:rsid w:val="00A80198"/>
    <w:rsid w:val="00A817E6"/>
    <w:rsid w:val="00A81941"/>
    <w:rsid w:val="00A82079"/>
    <w:rsid w:val="00A82F37"/>
    <w:rsid w:val="00A83194"/>
    <w:rsid w:val="00A8373C"/>
    <w:rsid w:val="00A86A65"/>
    <w:rsid w:val="00A86F64"/>
    <w:rsid w:val="00A92587"/>
    <w:rsid w:val="00A934FF"/>
    <w:rsid w:val="00A939D5"/>
    <w:rsid w:val="00A96F4D"/>
    <w:rsid w:val="00AA0623"/>
    <w:rsid w:val="00AA1C78"/>
    <w:rsid w:val="00AA51C7"/>
    <w:rsid w:val="00AA617E"/>
    <w:rsid w:val="00AB130E"/>
    <w:rsid w:val="00AB1A40"/>
    <w:rsid w:val="00AB45C3"/>
    <w:rsid w:val="00AB66F9"/>
    <w:rsid w:val="00AC0339"/>
    <w:rsid w:val="00AC0B80"/>
    <w:rsid w:val="00AC1F50"/>
    <w:rsid w:val="00AC2177"/>
    <w:rsid w:val="00AC290F"/>
    <w:rsid w:val="00AC29EF"/>
    <w:rsid w:val="00AC37A1"/>
    <w:rsid w:val="00AC384C"/>
    <w:rsid w:val="00AC4430"/>
    <w:rsid w:val="00AC4C82"/>
    <w:rsid w:val="00AC5B20"/>
    <w:rsid w:val="00AC6F5A"/>
    <w:rsid w:val="00AD1F49"/>
    <w:rsid w:val="00AD397E"/>
    <w:rsid w:val="00AD3FE3"/>
    <w:rsid w:val="00AD5378"/>
    <w:rsid w:val="00AD597E"/>
    <w:rsid w:val="00AD5DA4"/>
    <w:rsid w:val="00AD63BB"/>
    <w:rsid w:val="00AD7D76"/>
    <w:rsid w:val="00AD7F26"/>
    <w:rsid w:val="00AE14BD"/>
    <w:rsid w:val="00AE3F7E"/>
    <w:rsid w:val="00AE4659"/>
    <w:rsid w:val="00AE4B8C"/>
    <w:rsid w:val="00AE4F24"/>
    <w:rsid w:val="00AF7478"/>
    <w:rsid w:val="00B012AE"/>
    <w:rsid w:val="00B0144E"/>
    <w:rsid w:val="00B03BC0"/>
    <w:rsid w:val="00B03D1F"/>
    <w:rsid w:val="00B05194"/>
    <w:rsid w:val="00B05F36"/>
    <w:rsid w:val="00B06B96"/>
    <w:rsid w:val="00B109B2"/>
    <w:rsid w:val="00B11524"/>
    <w:rsid w:val="00B11834"/>
    <w:rsid w:val="00B12738"/>
    <w:rsid w:val="00B1286D"/>
    <w:rsid w:val="00B130BB"/>
    <w:rsid w:val="00B16BD6"/>
    <w:rsid w:val="00B2233A"/>
    <w:rsid w:val="00B22434"/>
    <w:rsid w:val="00B22E9A"/>
    <w:rsid w:val="00B234B5"/>
    <w:rsid w:val="00B2372C"/>
    <w:rsid w:val="00B240EE"/>
    <w:rsid w:val="00B271C4"/>
    <w:rsid w:val="00B274C0"/>
    <w:rsid w:val="00B276F0"/>
    <w:rsid w:val="00B27FB6"/>
    <w:rsid w:val="00B309BF"/>
    <w:rsid w:val="00B30B8F"/>
    <w:rsid w:val="00B319FD"/>
    <w:rsid w:val="00B3253D"/>
    <w:rsid w:val="00B32635"/>
    <w:rsid w:val="00B32EB0"/>
    <w:rsid w:val="00B32F50"/>
    <w:rsid w:val="00B3650D"/>
    <w:rsid w:val="00B41962"/>
    <w:rsid w:val="00B419CD"/>
    <w:rsid w:val="00B4254D"/>
    <w:rsid w:val="00B43789"/>
    <w:rsid w:val="00B50D3C"/>
    <w:rsid w:val="00B510E4"/>
    <w:rsid w:val="00B515D6"/>
    <w:rsid w:val="00B53DC2"/>
    <w:rsid w:val="00B546C8"/>
    <w:rsid w:val="00B54D4F"/>
    <w:rsid w:val="00B54F91"/>
    <w:rsid w:val="00B55387"/>
    <w:rsid w:val="00B56C60"/>
    <w:rsid w:val="00B57600"/>
    <w:rsid w:val="00B57AEA"/>
    <w:rsid w:val="00B6229C"/>
    <w:rsid w:val="00B6235B"/>
    <w:rsid w:val="00B62B05"/>
    <w:rsid w:val="00B63115"/>
    <w:rsid w:val="00B637FA"/>
    <w:rsid w:val="00B645BF"/>
    <w:rsid w:val="00B6663F"/>
    <w:rsid w:val="00B70322"/>
    <w:rsid w:val="00B706D0"/>
    <w:rsid w:val="00B726B3"/>
    <w:rsid w:val="00B75448"/>
    <w:rsid w:val="00B755B8"/>
    <w:rsid w:val="00B75EA3"/>
    <w:rsid w:val="00B765B2"/>
    <w:rsid w:val="00B76E12"/>
    <w:rsid w:val="00B76FC8"/>
    <w:rsid w:val="00B77262"/>
    <w:rsid w:val="00B816D8"/>
    <w:rsid w:val="00B8271B"/>
    <w:rsid w:val="00B83579"/>
    <w:rsid w:val="00B848F3"/>
    <w:rsid w:val="00B86507"/>
    <w:rsid w:val="00B86835"/>
    <w:rsid w:val="00B87055"/>
    <w:rsid w:val="00B87DB8"/>
    <w:rsid w:val="00B902D7"/>
    <w:rsid w:val="00B90DEB"/>
    <w:rsid w:val="00B91337"/>
    <w:rsid w:val="00B925C0"/>
    <w:rsid w:val="00B92A65"/>
    <w:rsid w:val="00B96FCD"/>
    <w:rsid w:val="00BA089B"/>
    <w:rsid w:val="00BA1AF2"/>
    <w:rsid w:val="00BA215F"/>
    <w:rsid w:val="00BA3E10"/>
    <w:rsid w:val="00BA4B5C"/>
    <w:rsid w:val="00BA7211"/>
    <w:rsid w:val="00BB017A"/>
    <w:rsid w:val="00BB0847"/>
    <w:rsid w:val="00BB143E"/>
    <w:rsid w:val="00BB1EB3"/>
    <w:rsid w:val="00BB311D"/>
    <w:rsid w:val="00BB49C6"/>
    <w:rsid w:val="00BB5543"/>
    <w:rsid w:val="00BB7AD4"/>
    <w:rsid w:val="00BC027C"/>
    <w:rsid w:val="00BC0FA5"/>
    <w:rsid w:val="00BC3C92"/>
    <w:rsid w:val="00BC54E6"/>
    <w:rsid w:val="00BC5AD5"/>
    <w:rsid w:val="00BC70EB"/>
    <w:rsid w:val="00BC7275"/>
    <w:rsid w:val="00BD2618"/>
    <w:rsid w:val="00BD327B"/>
    <w:rsid w:val="00BD4A5B"/>
    <w:rsid w:val="00BE05A1"/>
    <w:rsid w:val="00BE2359"/>
    <w:rsid w:val="00BE25CB"/>
    <w:rsid w:val="00BE3A6A"/>
    <w:rsid w:val="00BE59A6"/>
    <w:rsid w:val="00BE7EAB"/>
    <w:rsid w:val="00BF090B"/>
    <w:rsid w:val="00BF1E7F"/>
    <w:rsid w:val="00BF2122"/>
    <w:rsid w:val="00BF340C"/>
    <w:rsid w:val="00BF4331"/>
    <w:rsid w:val="00BF479A"/>
    <w:rsid w:val="00BF4BC7"/>
    <w:rsid w:val="00BF4E33"/>
    <w:rsid w:val="00C036F8"/>
    <w:rsid w:val="00C037E0"/>
    <w:rsid w:val="00C045B9"/>
    <w:rsid w:val="00C072F1"/>
    <w:rsid w:val="00C0738A"/>
    <w:rsid w:val="00C129A3"/>
    <w:rsid w:val="00C14E2F"/>
    <w:rsid w:val="00C151B7"/>
    <w:rsid w:val="00C15F46"/>
    <w:rsid w:val="00C161A9"/>
    <w:rsid w:val="00C203CF"/>
    <w:rsid w:val="00C20B65"/>
    <w:rsid w:val="00C22DBA"/>
    <w:rsid w:val="00C238F7"/>
    <w:rsid w:val="00C23975"/>
    <w:rsid w:val="00C24034"/>
    <w:rsid w:val="00C24706"/>
    <w:rsid w:val="00C27637"/>
    <w:rsid w:val="00C310B3"/>
    <w:rsid w:val="00C31C2E"/>
    <w:rsid w:val="00C32772"/>
    <w:rsid w:val="00C33719"/>
    <w:rsid w:val="00C43C43"/>
    <w:rsid w:val="00C45B71"/>
    <w:rsid w:val="00C45BD3"/>
    <w:rsid w:val="00C46120"/>
    <w:rsid w:val="00C464F8"/>
    <w:rsid w:val="00C469FA"/>
    <w:rsid w:val="00C47074"/>
    <w:rsid w:val="00C4735C"/>
    <w:rsid w:val="00C51F4C"/>
    <w:rsid w:val="00C53C63"/>
    <w:rsid w:val="00C54164"/>
    <w:rsid w:val="00C57E43"/>
    <w:rsid w:val="00C601F2"/>
    <w:rsid w:val="00C602FC"/>
    <w:rsid w:val="00C60731"/>
    <w:rsid w:val="00C61C0E"/>
    <w:rsid w:val="00C61ECC"/>
    <w:rsid w:val="00C6229C"/>
    <w:rsid w:val="00C6525E"/>
    <w:rsid w:val="00C668D4"/>
    <w:rsid w:val="00C66FB7"/>
    <w:rsid w:val="00C67033"/>
    <w:rsid w:val="00C73C3F"/>
    <w:rsid w:val="00C74102"/>
    <w:rsid w:val="00C748E6"/>
    <w:rsid w:val="00C74E09"/>
    <w:rsid w:val="00C809B1"/>
    <w:rsid w:val="00C80F22"/>
    <w:rsid w:val="00C81751"/>
    <w:rsid w:val="00C817C0"/>
    <w:rsid w:val="00C8299D"/>
    <w:rsid w:val="00C839F2"/>
    <w:rsid w:val="00C852BD"/>
    <w:rsid w:val="00C87C6E"/>
    <w:rsid w:val="00C90143"/>
    <w:rsid w:val="00C9123E"/>
    <w:rsid w:val="00C92D2C"/>
    <w:rsid w:val="00C93C3B"/>
    <w:rsid w:val="00C9435F"/>
    <w:rsid w:val="00C96A2F"/>
    <w:rsid w:val="00CA0C35"/>
    <w:rsid w:val="00CA1FB6"/>
    <w:rsid w:val="00CA223C"/>
    <w:rsid w:val="00CA3178"/>
    <w:rsid w:val="00CA3361"/>
    <w:rsid w:val="00CA3DBB"/>
    <w:rsid w:val="00CA66CA"/>
    <w:rsid w:val="00CB08F8"/>
    <w:rsid w:val="00CB0B83"/>
    <w:rsid w:val="00CB0CB7"/>
    <w:rsid w:val="00CB1285"/>
    <w:rsid w:val="00CB3DA3"/>
    <w:rsid w:val="00CB5C0E"/>
    <w:rsid w:val="00CB5D53"/>
    <w:rsid w:val="00CB7ABF"/>
    <w:rsid w:val="00CC25DC"/>
    <w:rsid w:val="00CC5AC0"/>
    <w:rsid w:val="00CC6A62"/>
    <w:rsid w:val="00CC6B49"/>
    <w:rsid w:val="00CD0254"/>
    <w:rsid w:val="00CD0779"/>
    <w:rsid w:val="00CD5020"/>
    <w:rsid w:val="00CD7996"/>
    <w:rsid w:val="00CD7F32"/>
    <w:rsid w:val="00CE034C"/>
    <w:rsid w:val="00CE350E"/>
    <w:rsid w:val="00CE5A28"/>
    <w:rsid w:val="00CE5B61"/>
    <w:rsid w:val="00CE6E90"/>
    <w:rsid w:val="00CE7C20"/>
    <w:rsid w:val="00CF035B"/>
    <w:rsid w:val="00CF1A83"/>
    <w:rsid w:val="00CF20D7"/>
    <w:rsid w:val="00CF23EE"/>
    <w:rsid w:val="00CF68CB"/>
    <w:rsid w:val="00D002EB"/>
    <w:rsid w:val="00D004E7"/>
    <w:rsid w:val="00D00B49"/>
    <w:rsid w:val="00D012CE"/>
    <w:rsid w:val="00D03A83"/>
    <w:rsid w:val="00D03D0E"/>
    <w:rsid w:val="00D04A09"/>
    <w:rsid w:val="00D1045D"/>
    <w:rsid w:val="00D10910"/>
    <w:rsid w:val="00D10E3E"/>
    <w:rsid w:val="00D11233"/>
    <w:rsid w:val="00D116D9"/>
    <w:rsid w:val="00D13263"/>
    <w:rsid w:val="00D13C08"/>
    <w:rsid w:val="00D151E8"/>
    <w:rsid w:val="00D154C9"/>
    <w:rsid w:val="00D155C1"/>
    <w:rsid w:val="00D16DD2"/>
    <w:rsid w:val="00D1763D"/>
    <w:rsid w:val="00D21C25"/>
    <w:rsid w:val="00D22992"/>
    <w:rsid w:val="00D2347C"/>
    <w:rsid w:val="00D27E89"/>
    <w:rsid w:val="00D30102"/>
    <w:rsid w:val="00D301A0"/>
    <w:rsid w:val="00D319A5"/>
    <w:rsid w:val="00D31DB4"/>
    <w:rsid w:val="00D32614"/>
    <w:rsid w:val="00D33494"/>
    <w:rsid w:val="00D35511"/>
    <w:rsid w:val="00D36F54"/>
    <w:rsid w:val="00D37116"/>
    <w:rsid w:val="00D403E9"/>
    <w:rsid w:val="00D41ACA"/>
    <w:rsid w:val="00D447BF"/>
    <w:rsid w:val="00D462E3"/>
    <w:rsid w:val="00D466C7"/>
    <w:rsid w:val="00D47F1C"/>
    <w:rsid w:val="00D5058F"/>
    <w:rsid w:val="00D505C9"/>
    <w:rsid w:val="00D515F1"/>
    <w:rsid w:val="00D53F34"/>
    <w:rsid w:val="00D540C1"/>
    <w:rsid w:val="00D55F65"/>
    <w:rsid w:val="00D57611"/>
    <w:rsid w:val="00D57A68"/>
    <w:rsid w:val="00D57F77"/>
    <w:rsid w:val="00D60525"/>
    <w:rsid w:val="00D6091D"/>
    <w:rsid w:val="00D62307"/>
    <w:rsid w:val="00D63DF3"/>
    <w:rsid w:val="00D65274"/>
    <w:rsid w:val="00D653B7"/>
    <w:rsid w:val="00D7000E"/>
    <w:rsid w:val="00D710C1"/>
    <w:rsid w:val="00D73459"/>
    <w:rsid w:val="00D7535B"/>
    <w:rsid w:val="00D75C20"/>
    <w:rsid w:val="00D76443"/>
    <w:rsid w:val="00D81DF2"/>
    <w:rsid w:val="00D8326B"/>
    <w:rsid w:val="00D85B95"/>
    <w:rsid w:val="00D865E3"/>
    <w:rsid w:val="00D87CE3"/>
    <w:rsid w:val="00D90B17"/>
    <w:rsid w:val="00D93805"/>
    <w:rsid w:val="00D9489F"/>
    <w:rsid w:val="00D95DDA"/>
    <w:rsid w:val="00D96DB6"/>
    <w:rsid w:val="00DA24EE"/>
    <w:rsid w:val="00DA39BB"/>
    <w:rsid w:val="00DA6D6B"/>
    <w:rsid w:val="00DB00C6"/>
    <w:rsid w:val="00DB0291"/>
    <w:rsid w:val="00DB1FCF"/>
    <w:rsid w:val="00DB22F4"/>
    <w:rsid w:val="00DB29F9"/>
    <w:rsid w:val="00DB3A67"/>
    <w:rsid w:val="00DB5CDB"/>
    <w:rsid w:val="00DB7825"/>
    <w:rsid w:val="00DC1C8B"/>
    <w:rsid w:val="00DC5CA0"/>
    <w:rsid w:val="00DC6DD7"/>
    <w:rsid w:val="00DC7C68"/>
    <w:rsid w:val="00DD0F81"/>
    <w:rsid w:val="00DD326C"/>
    <w:rsid w:val="00DD50C9"/>
    <w:rsid w:val="00DD6CCB"/>
    <w:rsid w:val="00DD7C95"/>
    <w:rsid w:val="00DE10AE"/>
    <w:rsid w:val="00DE19D1"/>
    <w:rsid w:val="00DE1B35"/>
    <w:rsid w:val="00DE234B"/>
    <w:rsid w:val="00DE2705"/>
    <w:rsid w:val="00DE2D09"/>
    <w:rsid w:val="00DE2F24"/>
    <w:rsid w:val="00DE3D84"/>
    <w:rsid w:val="00DE632F"/>
    <w:rsid w:val="00DE7DC7"/>
    <w:rsid w:val="00DF0111"/>
    <w:rsid w:val="00DF2099"/>
    <w:rsid w:val="00DF2249"/>
    <w:rsid w:val="00DF52C9"/>
    <w:rsid w:val="00DF5FE8"/>
    <w:rsid w:val="00DF72AE"/>
    <w:rsid w:val="00DF7499"/>
    <w:rsid w:val="00DF7D3D"/>
    <w:rsid w:val="00E0149E"/>
    <w:rsid w:val="00E02DB9"/>
    <w:rsid w:val="00E033D1"/>
    <w:rsid w:val="00E04A67"/>
    <w:rsid w:val="00E1029E"/>
    <w:rsid w:val="00E12F8B"/>
    <w:rsid w:val="00E138C9"/>
    <w:rsid w:val="00E146A6"/>
    <w:rsid w:val="00E14859"/>
    <w:rsid w:val="00E15F89"/>
    <w:rsid w:val="00E1677D"/>
    <w:rsid w:val="00E16790"/>
    <w:rsid w:val="00E16DC0"/>
    <w:rsid w:val="00E2006F"/>
    <w:rsid w:val="00E201F9"/>
    <w:rsid w:val="00E21AC0"/>
    <w:rsid w:val="00E21DB6"/>
    <w:rsid w:val="00E23B4E"/>
    <w:rsid w:val="00E24903"/>
    <w:rsid w:val="00E24D8A"/>
    <w:rsid w:val="00E25C96"/>
    <w:rsid w:val="00E273AA"/>
    <w:rsid w:val="00E32B69"/>
    <w:rsid w:val="00E32BF1"/>
    <w:rsid w:val="00E3471C"/>
    <w:rsid w:val="00E35235"/>
    <w:rsid w:val="00E35BEE"/>
    <w:rsid w:val="00E42C05"/>
    <w:rsid w:val="00E4560C"/>
    <w:rsid w:val="00E45D0E"/>
    <w:rsid w:val="00E46EA2"/>
    <w:rsid w:val="00E51D4B"/>
    <w:rsid w:val="00E52C68"/>
    <w:rsid w:val="00E53133"/>
    <w:rsid w:val="00E53A38"/>
    <w:rsid w:val="00E555D8"/>
    <w:rsid w:val="00E55D5C"/>
    <w:rsid w:val="00E55DA6"/>
    <w:rsid w:val="00E61017"/>
    <w:rsid w:val="00E61398"/>
    <w:rsid w:val="00E61948"/>
    <w:rsid w:val="00E62146"/>
    <w:rsid w:val="00E6227A"/>
    <w:rsid w:val="00E63740"/>
    <w:rsid w:val="00E63799"/>
    <w:rsid w:val="00E6394F"/>
    <w:rsid w:val="00E646B5"/>
    <w:rsid w:val="00E65B0C"/>
    <w:rsid w:val="00E65C98"/>
    <w:rsid w:val="00E6646D"/>
    <w:rsid w:val="00E66A50"/>
    <w:rsid w:val="00E66F04"/>
    <w:rsid w:val="00E67B0D"/>
    <w:rsid w:val="00E67F31"/>
    <w:rsid w:val="00E71B57"/>
    <w:rsid w:val="00E72120"/>
    <w:rsid w:val="00E748CD"/>
    <w:rsid w:val="00E74C1C"/>
    <w:rsid w:val="00E76A4B"/>
    <w:rsid w:val="00E776BD"/>
    <w:rsid w:val="00E77824"/>
    <w:rsid w:val="00E77D63"/>
    <w:rsid w:val="00E80A01"/>
    <w:rsid w:val="00E83134"/>
    <w:rsid w:val="00E84DC8"/>
    <w:rsid w:val="00E86E6B"/>
    <w:rsid w:val="00E90277"/>
    <w:rsid w:val="00E91685"/>
    <w:rsid w:val="00E9339F"/>
    <w:rsid w:val="00E94557"/>
    <w:rsid w:val="00E945B3"/>
    <w:rsid w:val="00E949A7"/>
    <w:rsid w:val="00EA32F4"/>
    <w:rsid w:val="00EA3663"/>
    <w:rsid w:val="00EA5832"/>
    <w:rsid w:val="00EA5A60"/>
    <w:rsid w:val="00EB32AF"/>
    <w:rsid w:val="00EB47FF"/>
    <w:rsid w:val="00EB58D3"/>
    <w:rsid w:val="00EB6CBC"/>
    <w:rsid w:val="00EB6FF2"/>
    <w:rsid w:val="00EC01BB"/>
    <w:rsid w:val="00EC45EE"/>
    <w:rsid w:val="00EC4B4D"/>
    <w:rsid w:val="00EC4E01"/>
    <w:rsid w:val="00EC5149"/>
    <w:rsid w:val="00EC5494"/>
    <w:rsid w:val="00ED054A"/>
    <w:rsid w:val="00ED14AD"/>
    <w:rsid w:val="00ED19E2"/>
    <w:rsid w:val="00ED1C68"/>
    <w:rsid w:val="00ED2F8A"/>
    <w:rsid w:val="00ED3908"/>
    <w:rsid w:val="00ED5323"/>
    <w:rsid w:val="00ED53BD"/>
    <w:rsid w:val="00EE0E74"/>
    <w:rsid w:val="00EE0F57"/>
    <w:rsid w:val="00EE244D"/>
    <w:rsid w:val="00EE2DF3"/>
    <w:rsid w:val="00EE4D14"/>
    <w:rsid w:val="00EE5098"/>
    <w:rsid w:val="00EE7DAB"/>
    <w:rsid w:val="00EF0C5E"/>
    <w:rsid w:val="00EF3040"/>
    <w:rsid w:val="00EF31AA"/>
    <w:rsid w:val="00EF38E7"/>
    <w:rsid w:val="00EF4DE7"/>
    <w:rsid w:val="00EF4F55"/>
    <w:rsid w:val="00EF56BC"/>
    <w:rsid w:val="00EF5EE3"/>
    <w:rsid w:val="00F00D5F"/>
    <w:rsid w:val="00F00F60"/>
    <w:rsid w:val="00F00FC9"/>
    <w:rsid w:val="00F01C44"/>
    <w:rsid w:val="00F0272D"/>
    <w:rsid w:val="00F05C88"/>
    <w:rsid w:val="00F06C75"/>
    <w:rsid w:val="00F074D8"/>
    <w:rsid w:val="00F1304A"/>
    <w:rsid w:val="00F13369"/>
    <w:rsid w:val="00F13B10"/>
    <w:rsid w:val="00F1529C"/>
    <w:rsid w:val="00F152DE"/>
    <w:rsid w:val="00F1658C"/>
    <w:rsid w:val="00F16DD2"/>
    <w:rsid w:val="00F1752C"/>
    <w:rsid w:val="00F213AC"/>
    <w:rsid w:val="00F21D9A"/>
    <w:rsid w:val="00F22C61"/>
    <w:rsid w:val="00F22E70"/>
    <w:rsid w:val="00F2328C"/>
    <w:rsid w:val="00F23A39"/>
    <w:rsid w:val="00F25424"/>
    <w:rsid w:val="00F25535"/>
    <w:rsid w:val="00F25770"/>
    <w:rsid w:val="00F25D46"/>
    <w:rsid w:val="00F27085"/>
    <w:rsid w:val="00F270A6"/>
    <w:rsid w:val="00F31314"/>
    <w:rsid w:val="00F32038"/>
    <w:rsid w:val="00F32097"/>
    <w:rsid w:val="00F345B7"/>
    <w:rsid w:val="00F35F55"/>
    <w:rsid w:val="00F37036"/>
    <w:rsid w:val="00F402D7"/>
    <w:rsid w:val="00F45AFD"/>
    <w:rsid w:val="00F4683C"/>
    <w:rsid w:val="00F468BE"/>
    <w:rsid w:val="00F47A08"/>
    <w:rsid w:val="00F47FDD"/>
    <w:rsid w:val="00F5093F"/>
    <w:rsid w:val="00F50B9B"/>
    <w:rsid w:val="00F52111"/>
    <w:rsid w:val="00F521EF"/>
    <w:rsid w:val="00F529C7"/>
    <w:rsid w:val="00F52E66"/>
    <w:rsid w:val="00F54728"/>
    <w:rsid w:val="00F54B39"/>
    <w:rsid w:val="00F54E10"/>
    <w:rsid w:val="00F56CB0"/>
    <w:rsid w:val="00F57979"/>
    <w:rsid w:val="00F60186"/>
    <w:rsid w:val="00F60F1A"/>
    <w:rsid w:val="00F62405"/>
    <w:rsid w:val="00F63C7E"/>
    <w:rsid w:val="00F64623"/>
    <w:rsid w:val="00F6697F"/>
    <w:rsid w:val="00F66AD5"/>
    <w:rsid w:val="00F718DC"/>
    <w:rsid w:val="00F71CE2"/>
    <w:rsid w:val="00F72ADE"/>
    <w:rsid w:val="00F73772"/>
    <w:rsid w:val="00F738F1"/>
    <w:rsid w:val="00F75417"/>
    <w:rsid w:val="00F815C9"/>
    <w:rsid w:val="00F8315A"/>
    <w:rsid w:val="00F86838"/>
    <w:rsid w:val="00F86A9A"/>
    <w:rsid w:val="00F86C79"/>
    <w:rsid w:val="00F90007"/>
    <w:rsid w:val="00F9003B"/>
    <w:rsid w:val="00F901BC"/>
    <w:rsid w:val="00F91AA3"/>
    <w:rsid w:val="00F95211"/>
    <w:rsid w:val="00F95880"/>
    <w:rsid w:val="00F9640D"/>
    <w:rsid w:val="00F96BE5"/>
    <w:rsid w:val="00F96FDD"/>
    <w:rsid w:val="00FA324D"/>
    <w:rsid w:val="00FB13C8"/>
    <w:rsid w:val="00FB310E"/>
    <w:rsid w:val="00FB389E"/>
    <w:rsid w:val="00FB689F"/>
    <w:rsid w:val="00FB6FAA"/>
    <w:rsid w:val="00FC348C"/>
    <w:rsid w:val="00FC433C"/>
    <w:rsid w:val="00FC4E52"/>
    <w:rsid w:val="00FC5456"/>
    <w:rsid w:val="00FC7157"/>
    <w:rsid w:val="00FD01BE"/>
    <w:rsid w:val="00FD03E9"/>
    <w:rsid w:val="00FD189F"/>
    <w:rsid w:val="00FD2CBD"/>
    <w:rsid w:val="00FD4612"/>
    <w:rsid w:val="00FD4D00"/>
    <w:rsid w:val="00FD5A96"/>
    <w:rsid w:val="00FD5C4A"/>
    <w:rsid w:val="00FD5CF9"/>
    <w:rsid w:val="00FE05AE"/>
    <w:rsid w:val="00FE0CCE"/>
    <w:rsid w:val="00FE249F"/>
    <w:rsid w:val="00FE4965"/>
    <w:rsid w:val="00FE7318"/>
    <w:rsid w:val="00FE7F24"/>
    <w:rsid w:val="00FF1F45"/>
    <w:rsid w:val="00FF369E"/>
    <w:rsid w:val="00FF3848"/>
    <w:rsid w:val="00FF4DD2"/>
    <w:rsid w:val="00FF52FB"/>
    <w:rsid w:val="00FF5676"/>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81508"/>
  <w14:defaultImageDpi w14:val="330"/>
  <w15:chartTrackingRefBased/>
  <w15:docId w15:val="{08E8A485-F3A5-455C-B85D-49960FA1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DF3"/>
    <w:pPr>
      <w:spacing w:after="0" w:line="480" w:lineRule="auto"/>
      <w:ind w:firstLine="720"/>
    </w:pPr>
    <w:rPr>
      <w:rFonts w:ascii="Cambria" w:hAnsi="Cambria"/>
    </w:rPr>
  </w:style>
  <w:style w:type="paragraph" w:styleId="Heading2">
    <w:name w:val="heading 2"/>
    <w:basedOn w:val="Normal"/>
    <w:next w:val="Normal"/>
    <w:link w:val="Heading2Char"/>
    <w:uiPriority w:val="9"/>
    <w:unhideWhenUsed/>
    <w:qFormat/>
    <w:rsid w:val="00175AAB"/>
    <w:pPr>
      <w:keepNext/>
      <w:keepLines/>
      <w:spacing w:before="40"/>
      <w:ind w:firstLine="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26AC"/>
    <w:pPr>
      <w:tabs>
        <w:tab w:val="left" w:pos="504"/>
      </w:tabs>
      <w:spacing w:after="240" w:line="240" w:lineRule="auto"/>
      <w:ind w:left="504" w:hanging="504"/>
    </w:pPr>
  </w:style>
  <w:style w:type="table" w:styleId="TableGridLight">
    <w:name w:val="Grid Table Light"/>
    <w:basedOn w:val="TableNormal"/>
    <w:uiPriority w:val="40"/>
    <w:rsid w:val="00A035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32629"/>
    <w:rPr>
      <w:sz w:val="16"/>
      <w:szCs w:val="16"/>
    </w:rPr>
  </w:style>
  <w:style w:type="paragraph" w:styleId="CommentText">
    <w:name w:val="annotation text"/>
    <w:basedOn w:val="Normal"/>
    <w:link w:val="CommentTextChar"/>
    <w:uiPriority w:val="99"/>
    <w:unhideWhenUsed/>
    <w:rsid w:val="00A32629"/>
    <w:pPr>
      <w:spacing w:line="240" w:lineRule="auto"/>
    </w:pPr>
    <w:rPr>
      <w:sz w:val="20"/>
      <w:szCs w:val="20"/>
    </w:rPr>
  </w:style>
  <w:style w:type="character" w:customStyle="1" w:styleId="CommentTextChar">
    <w:name w:val="Comment Text Char"/>
    <w:basedOn w:val="DefaultParagraphFont"/>
    <w:link w:val="CommentText"/>
    <w:uiPriority w:val="99"/>
    <w:rsid w:val="00A32629"/>
    <w:rPr>
      <w:sz w:val="20"/>
      <w:szCs w:val="20"/>
    </w:rPr>
  </w:style>
  <w:style w:type="paragraph" w:styleId="CommentSubject">
    <w:name w:val="annotation subject"/>
    <w:basedOn w:val="CommentText"/>
    <w:next w:val="CommentText"/>
    <w:link w:val="CommentSubjectChar"/>
    <w:uiPriority w:val="99"/>
    <w:semiHidden/>
    <w:unhideWhenUsed/>
    <w:rsid w:val="00A32629"/>
    <w:rPr>
      <w:b/>
      <w:bCs/>
    </w:rPr>
  </w:style>
  <w:style w:type="character" w:customStyle="1" w:styleId="CommentSubjectChar">
    <w:name w:val="Comment Subject Char"/>
    <w:basedOn w:val="CommentTextChar"/>
    <w:link w:val="CommentSubject"/>
    <w:uiPriority w:val="99"/>
    <w:semiHidden/>
    <w:rsid w:val="00A32629"/>
    <w:rPr>
      <w:b/>
      <w:bCs/>
      <w:sz w:val="20"/>
      <w:szCs w:val="20"/>
    </w:rPr>
  </w:style>
  <w:style w:type="paragraph" w:styleId="BalloonText">
    <w:name w:val="Balloon Text"/>
    <w:basedOn w:val="Normal"/>
    <w:link w:val="BalloonTextChar"/>
    <w:uiPriority w:val="99"/>
    <w:semiHidden/>
    <w:unhideWhenUsed/>
    <w:rsid w:val="00A326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629"/>
    <w:rPr>
      <w:rFonts w:ascii="Segoe UI" w:hAnsi="Segoe UI" w:cs="Segoe UI"/>
      <w:sz w:val="18"/>
      <w:szCs w:val="18"/>
    </w:rPr>
  </w:style>
  <w:style w:type="paragraph" w:styleId="ListParagraph">
    <w:name w:val="List Paragraph"/>
    <w:basedOn w:val="Normal"/>
    <w:uiPriority w:val="34"/>
    <w:qFormat/>
    <w:rsid w:val="006B7AB2"/>
    <w:pPr>
      <w:ind w:left="720"/>
      <w:contextualSpacing/>
    </w:pPr>
  </w:style>
  <w:style w:type="paragraph" w:styleId="Caption">
    <w:name w:val="caption"/>
    <w:basedOn w:val="Normal"/>
    <w:next w:val="Normal"/>
    <w:uiPriority w:val="35"/>
    <w:unhideWhenUsed/>
    <w:qFormat/>
    <w:rsid w:val="00360372"/>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E55D5C"/>
    <w:pPr>
      <w:spacing w:line="240" w:lineRule="auto"/>
    </w:pPr>
    <w:rPr>
      <w:sz w:val="20"/>
      <w:szCs w:val="20"/>
    </w:rPr>
  </w:style>
  <w:style w:type="character" w:customStyle="1" w:styleId="EndnoteTextChar">
    <w:name w:val="Endnote Text Char"/>
    <w:basedOn w:val="DefaultParagraphFont"/>
    <w:link w:val="EndnoteText"/>
    <w:uiPriority w:val="99"/>
    <w:semiHidden/>
    <w:rsid w:val="00E55D5C"/>
    <w:rPr>
      <w:sz w:val="20"/>
      <w:szCs w:val="20"/>
    </w:rPr>
  </w:style>
  <w:style w:type="character" w:styleId="EndnoteReference">
    <w:name w:val="endnote reference"/>
    <w:basedOn w:val="DefaultParagraphFont"/>
    <w:uiPriority w:val="99"/>
    <w:semiHidden/>
    <w:unhideWhenUsed/>
    <w:rsid w:val="00E55D5C"/>
    <w:rPr>
      <w:vertAlign w:val="superscript"/>
    </w:rPr>
  </w:style>
  <w:style w:type="paragraph" w:styleId="FootnoteText">
    <w:name w:val="footnote text"/>
    <w:basedOn w:val="Normal"/>
    <w:link w:val="FootnoteTextChar"/>
    <w:uiPriority w:val="99"/>
    <w:semiHidden/>
    <w:unhideWhenUsed/>
    <w:rsid w:val="00E55D5C"/>
    <w:pPr>
      <w:spacing w:line="240" w:lineRule="auto"/>
    </w:pPr>
    <w:rPr>
      <w:sz w:val="20"/>
      <w:szCs w:val="20"/>
    </w:rPr>
  </w:style>
  <w:style w:type="character" w:customStyle="1" w:styleId="FootnoteTextChar">
    <w:name w:val="Footnote Text Char"/>
    <w:basedOn w:val="DefaultParagraphFont"/>
    <w:link w:val="FootnoteText"/>
    <w:uiPriority w:val="99"/>
    <w:semiHidden/>
    <w:rsid w:val="00E55D5C"/>
    <w:rPr>
      <w:sz w:val="20"/>
      <w:szCs w:val="20"/>
    </w:rPr>
  </w:style>
  <w:style w:type="character" w:styleId="FootnoteReference">
    <w:name w:val="footnote reference"/>
    <w:basedOn w:val="DefaultParagraphFont"/>
    <w:uiPriority w:val="99"/>
    <w:semiHidden/>
    <w:unhideWhenUsed/>
    <w:rsid w:val="00E55D5C"/>
    <w:rPr>
      <w:vertAlign w:val="superscript"/>
    </w:rPr>
  </w:style>
  <w:style w:type="character" w:customStyle="1" w:styleId="Heading2Char">
    <w:name w:val="Heading 2 Char"/>
    <w:basedOn w:val="DefaultParagraphFont"/>
    <w:link w:val="Heading2"/>
    <w:uiPriority w:val="9"/>
    <w:rsid w:val="00175AAB"/>
    <w:rPr>
      <w:rFonts w:ascii="Cambria" w:eastAsiaTheme="majorEastAsia" w:hAnsi="Cambria" w:cstheme="majorBidi"/>
      <w:b/>
      <w:szCs w:val="26"/>
    </w:rPr>
  </w:style>
  <w:style w:type="paragraph" w:styleId="Title">
    <w:name w:val="Title"/>
    <w:basedOn w:val="Normal"/>
    <w:next w:val="Normal"/>
    <w:link w:val="TitleChar"/>
    <w:uiPriority w:val="10"/>
    <w:qFormat/>
    <w:rsid w:val="007D7E35"/>
    <w:pPr>
      <w:spacing w:line="360" w:lineRule="auto"/>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7D7E35"/>
    <w:rPr>
      <w:rFonts w:ascii="Cambria" w:eastAsiaTheme="majorEastAsia" w:hAnsi="Cambria" w:cstheme="majorBidi"/>
      <w:spacing w:val="-10"/>
      <w:kern w:val="28"/>
      <w:sz w:val="36"/>
      <w:szCs w:val="56"/>
    </w:rPr>
  </w:style>
  <w:style w:type="paragraph" w:styleId="NoSpacing">
    <w:name w:val="No Spacing"/>
    <w:uiPriority w:val="1"/>
    <w:qFormat/>
    <w:rsid w:val="005672BD"/>
    <w:pPr>
      <w:spacing w:after="0" w:line="240" w:lineRule="auto"/>
    </w:pPr>
    <w:rPr>
      <w:rFonts w:ascii="Cambria" w:hAnsi="Cambria"/>
    </w:rPr>
  </w:style>
  <w:style w:type="paragraph" w:styleId="Revision">
    <w:name w:val="Revision"/>
    <w:hidden/>
    <w:uiPriority w:val="99"/>
    <w:semiHidden/>
    <w:rsid w:val="00497601"/>
    <w:pPr>
      <w:spacing w:after="0" w:line="240" w:lineRule="auto"/>
    </w:pPr>
    <w:rPr>
      <w:rFonts w:ascii="Cambria" w:hAnsi="Cambria"/>
    </w:rPr>
  </w:style>
  <w:style w:type="character" w:styleId="Hyperlink">
    <w:name w:val="Hyperlink"/>
    <w:basedOn w:val="DefaultParagraphFont"/>
    <w:uiPriority w:val="99"/>
    <w:unhideWhenUsed/>
    <w:rsid w:val="0063769E"/>
    <w:rPr>
      <w:color w:val="0563C1" w:themeColor="hyperlink"/>
      <w:u w:val="single"/>
    </w:rPr>
  </w:style>
  <w:style w:type="character" w:customStyle="1" w:styleId="UnresolvedMention">
    <w:name w:val="Unresolved Mention"/>
    <w:basedOn w:val="DefaultParagraphFont"/>
    <w:uiPriority w:val="99"/>
    <w:semiHidden/>
    <w:unhideWhenUsed/>
    <w:rsid w:val="0063769E"/>
    <w:rPr>
      <w:color w:val="808080"/>
      <w:shd w:val="clear" w:color="auto" w:fill="E6E6E6"/>
    </w:rPr>
  </w:style>
  <w:style w:type="character" w:styleId="HTMLCite">
    <w:name w:val="HTML Cite"/>
    <w:basedOn w:val="DefaultParagraphFont"/>
    <w:uiPriority w:val="99"/>
    <w:semiHidden/>
    <w:unhideWhenUsed/>
    <w:rsid w:val="00113E63"/>
    <w:rPr>
      <w:i/>
      <w:iCs/>
    </w:rPr>
  </w:style>
  <w:style w:type="character" w:styleId="PlaceholderText">
    <w:name w:val="Placeholder Text"/>
    <w:basedOn w:val="DefaultParagraphFont"/>
    <w:uiPriority w:val="99"/>
    <w:semiHidden/>
    <w:rsid w:val="00977E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360732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DDBE5-6E62-4FD1-9056-EE7E90A5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8901</Words>
  <Characters>50736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fedwards</dc:creator>
  <cp:keywords/>
  <dc:description/>
  <cp:lastModifiedBy>Frank Edwards</cp:lastModifiedBy>
  <cp:revision>2</cp:revision>
  <dcterms:created xsi:type="dcterms:W3CDTF">2017-11-07T19:41:00Z</dcterms:created>
  <dcterms:modified xsi:type="dcterms:W3CDTF">2017-11-07T19:41:00Z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id="za8OJ1nr"/&gt;&lt;style id="http://www.zotero.org/styles/american-medical-association"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value=""/&gt;&lt;/prefs&gt;&lt;/data&gt;</vt:lpwstr>
  </property>
</Properties>
</file>