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0970E" w14:textId="77777777" w:rsidR="009D2D08" w:rsidRPr="009D2D08" w:rsidRDefault="009D2D08" w:rsidP="007D7E35">
      <w:pPr>
        <w:pStyle w:val="Title"/>
        <w:pPrChange w:id="4" w:author="Frank R. Edwards Jr" w:date="2017-09-26T13:37:00Z">
          <w:pPr>
            <w:spacing w:line="360" w:lineRule="auto"/>
            <w:jc w:val="center"/>
          </w:pPr>
        </w:pPrChange>
      </w:pPr>
      <w:r w:rsidRPr="009D2D08">
        <w:t>Race, place, and police involved deaths</w:t>
      </w:r>
    </w:p>
    <w:p w14:paraId="775FC0BC" w14:textId="77777777" w:rsidR="006019F7" w:rsidRPr="009D2D08" w:rsidRDefault="009D2D08" w:rsidP="00825945">
      <w:pPr>
        <w:spacing w:line="360" w:lineRule="auto"/>
        <w:rPr>
          <w:b/>
          <w:sz w:val="24"/>
          <w:szCs w:val="24"/>
        </w:rPr>
      </w:pPr>
      <w:r w:rsidRPr="009D2D08">
        <w:rPr>
          <w:b/>
          <w:sz w:val="24"/>
          <w:szCs w:val="24"/>
        </w:rPr>
        <w:br w:type="page"/>
      </w:r>
    </w:p>
    <w:p w14:paraId="2F71E588" w14:textId="77777777" w:rsidR="006019F7" w:rsidRPr="009D2D08" w:rsidRDefault="009D2D08" w:rsidP="007D7E35">
      <w:pPr>
        <w:pStyle w:val="Heading2"/>
        <w:pPrChange w:id="5" w:author="Frank R. Edwards Jr" w:date="2017-09-26T13:38:00Z">
          <w:pPr>
            <w:spacing w:line="360" w:lineRule="auto"/>
          </w:pPr>
        </w:pPrChange>
      </w:pPr>
      <w:r w:rsidRPr="009D2D08">
        <w:lastRenderedPageBreak/>
        <w:t>Abstract</w:t>
      </w:r>
    </w:p>
    <w:p w14:paraId="3F7F6859" w14:textId="11ADDB89" w:rsidR="006019F7" w:rsidRDefault="009D2D08" w:rsidP="00E138C9">
      <w:pPr>
        <w:pStyle w:val="NoSpacing"/>
        <w:rPr>
          <w:ins w:id="6" w:author="Frank R. Edwards Jr" w:date="2017-09-26T14:04:00Z"/>
        </w:rPr>
        <w:pPrChange w:id="7" w:author="Frank R. Edwards Jr" w:date="2017-09-26T14:04:00Z">
          <w:pPr>
            <w:spacing w:line="360" w:lineRule="auto"/>
          </w:pPr>
        </w:pPrChange>
      </w:pPr>
      <w:commentRangeStart w:id="8"/>
      <w:r w:rsidRPr="009D2D08">
        <w:rPr>
          <w:b/>
        </w:rPr>
        <w:t>Objective.</w:t>
      </w:r>
      <w:r w:rsidR="006019F7" w:rsidRPr="009D2D08">
        <w:t xml:space="preserve"> To estimate mortality for police-involved deaths by race and </w:t>
      </w:r>
      <w:del w:id="9" w:author="Frank R. Edwards Jr" w:date="2017-09-26T14:04:00Z">
        <w:r w:rsidR="006019F7" w:rsidRPr="009D2D08" w:rsidDel="00E138C9">
          <w:delText xml:space="preserve">geography </w:delText>
        </w:r>
      </w:del>
      <w:ins w:id="10" w:author="Frank R. Edwards Jr" w:date="2017-09-26T14:04:00Z">
        <w:r w:rsidR="00E138C9">
          <w:t>place</w:t>
        </w:r>
        <w:r w:rsidR="00E138C9" w:rsidRPr="009D2D08">
          <w:t xml:space="preserve"> </w:t>
        </w:r>
      </w:ins>
      <w:r w:rsidR="006019F7" w:rsidRPr="009D2D08">
        <w:t>in the United States.</w:t>
      </w:r>
    </w:p>
    <w:p w14:paraId="55CBCF31" w14:textId="77777777" w:rsidR="00E138C9" w:rsidRPr="009D2D08" w:rsidRDefault="00E138C9" w:rsidP="00E138C9">
      <w:pPr>
        <w:pStyle w:val="NoSpacing"/>
        <w:pPrChange w:id="11" w:author="Frank R. Edwards Jr" w:date="2017-09-26T14:04:00Z">
          <w:pPr>
            <w:spacing w:line="360" w:lineRule="auto"/>
          </w:pPr>
        </w:pPrChange>
      </w:pPr>
    </w:p>
    <w:p w14:paraId="5F10C49D" w14:textId="77777777" w:rsidR="00E138C9" w:rsidRDefault="006019F7" w:rsidP="00E138C9">
      <w:pPr>
        <w:pStyle w:val="NoSpacing"/>
        <w:rPr>
          <w:ins w:id="12" w:author="Frank R. Edwards Jr" w:date="2017-09-26T14:06:00Z"/>
        </w:rPr>
        <w:pPrChange w:id="13" w:author="Frank R. Edwards Jr" w:date="2017-09-26T14:06:00Z">
          <w:pPr>
            <w:spacing w:line="360" w:lineRule="auto"/>
          </w:pPr>
        </w:pPrChange>
      </w:pPr>
      <w:r w:rsidRPr="009D2D08">
        <w:rPr>
          <w:b/>
        </w:rPr>
        <w:t>M</w:t>
      </w:r>
      <w:r w:rsidR="009D2D08" w:rsidRPr="009D2D08">
        <w:rPr>
          <w:b/>
        </w:rPr>
        <w:t>ethods.</w:t>
      </w:r>
      <w:r w:rsidR="009D2D08">
        <w:t xml:space="preserve"> </w:t>
      </w:r>
      <w:del w:id="14" w:author="Frank R. Edwards Jr" w:date="2017-09-26T14:05:00Z">
        <w:r w:rsidRPr="009D2D08" w:rsidDel="00E138C9">
          <w:delText>We estimate mortality rates for deaths involving police by race</w:delText>
        </w:r>
      </w:del>
      <w:ins w:id="15" w:author="Windows User" w:date="2017-09-19T15:23:00Z">
        <w:del w:id="16" w:author="Frank R. Edwards Jr" w:date="2017-09-26T14:05:00Z">
          <w:r w:rsidR="00E16790" w:rsidDel="00E138C9">
            <w:delText xml:space="preserve"> </w:delText>
          </w:r>
        </w:del>
      </w:ins>
      <w:del w:id="17" w:author="Frank R. Edwards Jr" w:date="2017-09-26T14:05:00Z">
        <w:r w:rsidRPr="009D2D08" w:rsidDel="00E138C9">
          <w:delText xml:space="preserve"> and by census region using data on all police-involved deaths between 2013 and 2017. </w:delText>
        </w:r>
      </w:del>
      <w:r w:rsidRPr="009D2D08">
        <w:t xml:space="preserve">We </w:t>
      </w:r>
      <w:ins w:id="18" w:author="Frank R. Edwards Jr" w:date="2017-09-26T14:05:00Z">
        <w:r w:rsidR="00E138C9">
          <w:t xml:space="preserve">use crowdsourced police-involved fatality data to </w:t>
        </w:r>
      </w:ins>
      <w:del w:id="19" w:author="Frank R. Edwards Jr" w:date="2017-09-26T14:06:00Z">
        <w:r w:rsidRPr="009D2D08" w:rsidDel="00E138C9">
          <w:delText xml:space="preserve">estimate </w:delText>
        </w:r>
      </w:del>
      <w:ins w:id="20" w:author="Frank R. Edwards Jr" w:date="2017-09-26T14:06:00Z">
        <w:r w:rsidR="00E138C9">
          <w:t>construct</w:t>
        </w:r>
        <w:r w:rsidR="00E138C9" w:rsidRPr="009D2D08">
          <w:t xml:space="preserve"> </w:t>
        </w:r>
      </w:ins>
      <w:del w:id="21" w:author="Frank R. Edwards Jr" w:date="2017-09-26T14:05:00Z">
        <w:r w:rsidRPr="009D2D08" w:rsidDel="00E138C9">
          <w:delText xml:space="preserve">multilevel </w:delText>
        </w:r>
      </w:del>
      <w:r w:rsidRPr="009D2D08">
        <w:t xml:space="preserve">Bayesian </w:t>
      </w:r>
      <w:del w:id="22" w:author="Frank R. Edwards Jr" w:date="2017-09-25T14:42:00Z">
        <w:r w:rsidRPr="009D2D08" w:rsidDel="00682B35">
          <w:delText xml:space="preserve">Poisson </w:delText>
        </w:r>
      </w:del>
      <w:ins w:id="23" w:author="Frank R. Edwards Jr" w:date="2017-09-25T14:42:00Z">
        <w:r w:rsidR="00682B35">
          <w:t>negative binomial</w:t>
        </w:r>
        <w:r w:rsidR="00682B35" w:rsidRPr="009D2D08">
          <w:t xml:space="preserve"> </w:t>
        </w:r>
      </w:ins>
      <w:r w:rsidRPr="009D2D08">
        <w:t>models</w:t>
      </w:r>
      <w:ins w:id="24" w:author="Frank R. Edwards Jr" w:date="2017-09-26T14:06:00Z">
        <w:r w:rsidR="00E138C9">
          <w:t>. We use these models to estimate fatality risk for the Blacks, Latinos and Whites for all counties in the U.S.</w:t>
        </w:r>
        <w:r w:rsidR="00E138C9" w:rsidRPr="009D2D08" w:rsidDel="00E138C9">
          <w:t xml:space="preserve"> </w:t>
        </w:r>
      </w:ins>
    </w:p>
    <w:p w14:paraId="13BBB528" w14:textId="21539F5E" w:rsidR="00E138C9" w:rsidRPr="009D2D08" w:rsidRDefault="006019F7" w:rsidP="00E138C9">
      <w:pPr>
        <w:pStyle w:val="NoSpacing"/>
        <w:pPrChange w:id="25" w:author="Frank R. Edwards Jr" w:date="2017-09-26T14:06:00Z">
          <w:pPr>
            <w:spacing w:line="360" w:lineRule="auto"/>
          </w:pPr>
        </w:pPrChange>
      </w:pPr>
      <w:del w:id="26" w:author="Frank R. Edwards Jr" w:date="2017-09-26T14:05:00Z">
        <w:r w:rsidRPr="009D2D08" w:rsidDel="00E138C9">
          <w:delText xml:space="preserve"> </w:delText>
        </w:r>
      </w:del>
      <w:del w:id="27" w:author="Frank R. Edwards Jr" w:date="2017-09-26T14:06:00Z">
        <w:r w:rsidRPr="009D2D08" w:rsidDel="00E138C9">
          <w:delText xml:space="preserve">that adjust for unobserved geographic characteristics and allow for more predictive precision for rare events, such as </w:delText>
        </w:r>
      </w:del>
      <w:del w:id="28" w:author="Frank R. Edwards Jr" w:date="2017-09-25T14:42:00Z">
        <w:r w:rsidRPr="009D2D08" w:rsidDel="00682B35">
          <w:delText>law enforcement deaths</w:delText>
        </w:r>
      </w:del>
      <w:del w:id="29" w:author="Frank R. Edwards Jr" w:date="2017-09-26T14:06:00Z">
        <w:r w:rsidRPr="009D2D08" w:rsidDel="00E138C9">
          <w:delText>.</w:delText>
        </w:r>
      </w:del>
    </w:p>
    <w:p w14:paraId="5B7E8B06" w14:textId="248A003E" w:rsidR="006019F7" w:rsidRDefault="009D2D08" w:rsidP="00E138C9">
      <w:pPr>
        <w:pStyle w:val="NoSpacing"/>
        <w:rPr>
          <w:ins w:id="30" w:author="Frank R. Edwards Jr" w:date="2017-09-26T14:06:00Z"/>
        </w:rPr>
        <w:pPrChange w:id="31" w:author="Frank R. Edwards Jr" w:date="2017-09-26T14:10:00Z">
          <w:pPr>
            <w:spacing w:line="360" w:lineRule="auto"/>
          </w:pPr>
        </w:pPrChange>
      </w:pPr>
      <w:r w:rsidRPr="009D2D08">
        <w:rPr>
          <w:b/>
        </w:rPr>
        <w:t>Results.</w:t>
      </w:r>
      <w:r w:rsidR="006019F7" w:rsidRPr="009D2D08">
        <w:t xml:space="preserve"> </w:t>
      </w:r>
      <w:ins w:id="32" w:author="Frank R. Edwards Jr" w:date="2017-09-26T14:07:00Z">
        <w:r w:rsidR="00E138C9">
          <w:t xml:space="preserve"> We estimate that police </w:t>
        </w:r>
      </w:ins>
      <w:ins w:id="33" w:author="Frank R. Edwards Jr" w:date="2017-09-26T14:08:00Z">
        <w:r w:rsidR="00E138C9">
          <w:t xml:space="preserve">in the U.S. </w:t>
        </w:r>
      </w:ins>
      <w:ins w:id="34" w:author="Frank R. Edwards Jr" w:date="2017-09-26T14:07:00Z">
        <w:r w:rsidR="00E138C9">
          <w:t>are involved</w:t>
        </w:r>
      </w:ins>
      <w:ins w:id="35" w:author="Frank R. Edwards Jr" w:date="2017-09-26T14:08:00Z">
        <w:r w:rsidR="00E138C9">
          <w:t>, on average,</w:t>
        </w:r>
      </w:ins>
      <w:ins w:id="36" w:author="Frank R. Edwards Jr" w:date="2017-09-26T14:07:00Z">
        <w:r w:rsidR="00E138C9">
          <w:t xml:space="preserve"> in 4.5 deaths per day</w:t>
        </w:r>
      </w:ins>
      <w:del w:id="37" w:author="Frank R. Edwards Jr" w:date="2017-09-26T14:06:00Z">
        <w:r w:rsidR="006019F7" w:rsidRPr="009D2D08" w:rsidDel="00E138C9">
          <w:delText>Summarize mortality estimates. Summarize fit on observed. Summarize variatio</w:delText>
        </w:r>
        <w:r w:rsidR="00C74E09" w:rsidDel="00E138C9">
          <w:delText>n across places, races, metros.</w:delText>
        </w:r>
      </w:del>
      <w:ins w:id="38" w:author="Frank R. Edwards Jr" w:date="2017-09-26T14:09:00Z">
        <w:r w:rsidR="00E138C9">
          <w:t>.</w:t>
        </w:r>
      </w:ins>
      <w:ins w:id="39" w:author="Frank R. Edwards Jr" w:date="2017-09-26T14:07:00Z">
        <w:r w:rsidR="0055151D" w:rsidRPr="00E138C9">
          <w:t xml:space="preserve"> </w:t>
        </w:r>
      </w:ins>
      <w:ins w:id="40" w:author="Frank R. Edwards Jr" w:date="2017-09-26T14:09:00Z">
        <w:r w:rsidR="00E138C9">
          <w:t>Model results show that Black fatality risk is between</w:t>
        </w:r>
      </w:ins>
      <w:ins w:id="41" w:author="Frank R. Edwards Jr" w:date="2017-09-26T14:07:00Z">
        <w:r w:rsidR="00E138C9" w:rsidRPr="00E138C9">
          <w:t xml:space="preserve"> 0.88 </w:t>
        </w:r>
      </w:ins>
      <w:ins w:id="42" w:author="Frank R. Edwards Jr" w:date="2017-09-26T14:09:00Z">
        <w:r w:rsidR="00E138C9">
          <w:t xml:space="preserve">and 1.12 </w:t>
        </w:r>
      </w:ins>
      <w:ins w:id="43" w:author="Frank R. Edwards Jr" w:date="2017-09-26T14:07:00Z">
        <w:r w:rsidR="00E138C9" w:rsidRPr="00E138C9">
          <w:t xml:space="preserve">deaths per 100,000 per </w:t>
        </w:r>
      </w:ins>
      <w:ins w:id="44" w:author="Frank R. Edwards Jr" w:date="2017-09-26T14:09:00Z">
        <w:r w:rsidR="00E138C9">
          <w:t>year, Latino risk is between 0.40 and 0.61</w:t>
        </w:r>
      </w:ins>
      <w:ins w:id="45" w:author="Frank R. Edwards Jr" w:date="2017-09-26T14:10:00Z">
        <w:r w:rsidR="00E138C9">
          <w:t>, White fatality risk is between 0.36 and 0.42, and total fatality risk is between 0.36 and 0.42 deaths per 100,000 per year.</w:t>
        </w:r>
      </w:ins>
      <w:ins w:id="46" w:author="Frank R. Edwards Jr" w:date="2017-09-26T14:07:00Z">
        <w:r w:rsidR="00E138C9">
          <w:t xml:space="preserve"> </w:t>
        </w:r>
      </w:ins>
      <w:ins w:id="47" w:author="Frank R. Edwards Jr" w:date="2017-09-26T14:11:00Z">
        <w:r w:rsidR="00E138C9">
          <w:t>This risk varies substantially across U.S. regions and metro types.</w:t>
        </w:r>
      </w:ins>
    </w:p>
    <w:p w14:paraId="4B7A005D" w14:textId="77777777" w:rsidR="00E138C9" w:rsidRPr="009D2D08" w:rsidRDefault="00E138C9" w:rsidP="00E138C9">
      <w:pPr>
        <w:pStyle w:val="NoSpacing"/>
        <w:pPrChange w:id="48" w:author="Frank R. Edwards Jr" w:date="2017-09-26T14:04:00Z">
          <w:pPr>
            <w:spacing w:line="360" w:lineRule="auto"/>
          </w:pPr>
        </w:pPrChange>
      </w:pPr>
    </w:p>
    <w:p w14:paraId="20A8464A" w14:textId="0A4FD198" w:rsidR="006019F7" w:rsidRDefault="00C74E09" w:rsidP="00E138C9">
      <w:pPr>
        <w:pStyle w:val="NoSpacing"/>
        <w:rPr>
          <w:ins w:id="49" w:author="Frank R. Edwards Jr" w:date="2017-09-26T14:11:00Z"/>
        </w:rPr>
        <w:pPrChange w:id="50" w:author="Frank R. Edwards Jr" w:date="2017-09-26T14:04:00Z">
          <w:pPr>
            <w:spacing w:line="360" w:lineRule="auto"/>
          </w:pPr>
        </w:pPrChange>
      </w:pPr>
      <w:r w:rsidRPr="00C74E09">
        <w:rPr>
          <w:b/>
        </w:rPr>
        <w:t>Conclusions.</w:t>
      </w:r>
      <w:r w:rsidR="006019F7" w:rsidRPr="009D2D08">
        <w:t xml:space="preserve"> </w:t>
      </w:r>
      <w:del w:id="51" w:author="Frank R. Edwards Jr" w:date="2017-09-26T14:11:00Z">
        <w:r w:rsidR="006019F7" w:rsidRPr="009D2D08" w:rsidDel="00E138C9">
          <w:delText>Abrupt statement</w:delText>
        </w:r>
      </w:del>
      <w:ins w:id="52" w:author="Frank R. Edwards Jr" w:date="2017-09-26T14:11:00Z">
        <w:r w:rsidR="00E138C9">
          <w:t>The risk of death in an encounter with police is highly sensitive to race and place</w:t>
        </w:r>
      </w:ins>
      <w:ins w:id="53" w:author="Frank R. Edwards Jr" w:date="2017-09-26T14:14:00Z">
        <w:r w:rsidR="000E5A4B">
          <w:t>, and policing is an important social determinant of health</w:t>
        </w:r>
      </w:ins>
      <w:ins w:id="54" w:author="Frank R. Edwards Jr" w:date="2017-09-26T14:11:00Z">
        <w:r w:rsidR="00E138C9">
          <w:t xml:space="preserve">. </w:t>
        </w:r>
      </w:ins>
      <w:ins w:id="55" w:author="Frank R. Edwards Jr" w:date="2017-09-26T14:14:00Z">
        <w:r w:rsidR="000E5A4B">
          <w:t xml:space="preserve">Despite the lack of reliable official statistics, new methods can quantify </w:t>
        </w:r>
        <w:r w:rsidR="00943139">
          <w:t>fatality risk and uncertainty with relatively sparse data.</w:t>
        </w:r>
      </w:ins>
    </w:p>
    <w:p w14:paraId="68F56C27" w14:textId="77777777" w:rsidR="00E138C9" w:rsidRPr="009D2D08" w:rsidRDefault="00E138C9" w:rsidP="00E138C9">
      <w:pPr>
        <w:pStyle w:val="NoSpacing"/>
        <w:pPrChange w:id="56" w:author="Frank R. Edwards Jr" w:date="2017-09-26T14:04:00Z">
          <w:pPr>
            <w:spacing w:line="360" w:lineRule="auto"/>
          </w:pPr>
        </w:pPrChange>
      </w:pPr>
    </w:p>
    <w:p w14:paraId="729D47F1" w14:textId="54338CD3" w:rsidR="006019F7" w:rsidRDefault="006019F7" w:rsidP="00E138C9">
      <w:pPr>
        <w:pStyle w:val="NoSpacing"/>
        <w:rPr>
          <w:ins w:id="57" w:author="Frank R. Edwards Jr" w:date="2017-09-26T13:38:00Z"/>
        </w:rPr>
        <w:pPrChange w:id="58" w:author="Frank R. Edwards Jr" w:date="2017-09-26T14:04:00Z">
          <w:pPr>
            <w:spacing w:line="360" w:lineRule="auto"/>
          </w:pPr>
        </w:pPrChange>
      </w:pPr>
      <w:r w:rsidRPr="00C74E09">
        <w:rPr>
          <w:b/>
        </w:rPr>
        <w:t>Policy Implications.</w:t>
      </w:r>
      <w:r w:rsidRPr="009D2D08">
        <w:t xml:space="preserve"> </w:t>
      </w:r>
      <w:del w:id="59" w:author="Frank R. Edwards Jr" w:date="2017-09-26T14:15:00Z">
        <w:r w:rsidRPr="009D2D08" w:rsidDel="00372FE2">
          <w:delText>Efforts to address should take race, place seriously. Clear mort risk for PoC, treat as pub health problem</w:delText>
        </w:r>
      </w:del>
      <w:ins w:id="60" w:author="Windows User" w:date="2017-09-19T15:22:00Z">
        <w:del w:id="61" w:author="Frank R. Edwards Jr" w:date="2017-09-26T14:15:00Z">
          <w:r w:rsidR="00E16790" w:rsidDel="00372FE2">
            <w:delText xml:space="preserve">Race and place are indelibly intertwined with implication for health and mortality risks. </w:delText>
          </w:r>
        </w:del>
      </w:ins>
      <w:commentRangeEnd w:id="8"/>
      <w:del w:id="62" w:author="Frank R. Edwards Jr" w:date="2017-09-26T14:15:00Z">
        <w:r w:rsidR="00C9435F" w:rsidDel="00372FE2">
          <w:rPr>
            <w:rStyle w:val="CommentReference"/>
          </w:rPr>
          <w:commentReference w:id="8"/>
        </w:r>
      </w:del>
      <w:ins w:id="63" w:author="Frank R. Edwards Jr" w:date="2017-09-26T14:15:00Z">
        <w:r w:rsidR="00372FE2">
          <w:t xml:space="preserve">Efforts to address unequal exposure to police violence should take regional and local variation into account. </w:t>
        </w:r>
      </w:ins>
      <w:ins w:id="64" w:author="Frank R. Edwards Jr" w:date="2017-09-26T14:16:00Z">
        <w:r w:rsidR="00B90DEB">
          <w:t>MORE?</w:t>
        </w:r>
        <w:bookmarkStart w:id="65" w:name="_GoBack"/>
        <w:bookmarkEnd w:id="65"/>
        <w:r w:rsidR="00B90DEB">
          <w:t xml:space="preserve"> </w:t>
        </w:r>
      </w:ins>
    </w:p>
    <w:p w14:paraId="5CA2212B" w14:textId="77777777" w:rsidR="007D7E35" w:rsidRPr="009D2D08" w:rsidRDefault="007D7E35" w:rsidP="00825945">
      <w:pPr>
        <w:spacing w:line="360" w:lineRule="auto"/>
        <w:rPr>
          <w:sz w:val="24"/>
          <w:szCs w:val="24"/>
        </w:rPr>
      </w:pPr>
    </w:p>
    <w:p w14:paraId="16DDD832" w14:textId="77777777" w:rsidR="006019F7" w:rsidRPr="00B755B8" w:rsidRDefault="006019F7" w:rsidP="00175AAB">
      <w:pPr>
        <w:pStyle w:val="Heading2"/>
        <w:pPrChange w:id="66" w:author="Frank R. Edwards Jr" w:date="2017-09-26T11:24:00Z">
          <w:pPr>
            <w:spacing w:line="360" w:lineRule="auto"/>
          </w:pPr>
        </w:pPrChange>
      </w:pPr>
      <w:r w:rsidRPr="00B755B8">
        <w:t>Introduction</w:t>
      </w:r>
    </w:p>
    <w:p w14:paraId="57BBC284" w14:textId="77777777" w:rsidR="006019F7" w:rsidRPr="009D2D08" w:rsidRDefault="006019F7" w:rsidP="00175AAB">
      <w:pPr>
        <w:pPrChange w:id="67" w:author="Frank R. Edwards Jr" w:date="2017-09-26T11:25:00Z">
          <w:pPr>
            <w:spacing w:line="360" w:lineRule="auto"/>
          </w:pPr>
        </w:pPrChange>
      </w:pPr>
      <w:r w:rsidRPr="009D2D08">
        <w:t>Violent and fatal interactions between law enforcement and people of color are a persistent feature of American social life</w:t>
      </w:r>
      <w:r w:rsidR="003D55AA">
        <w:t>.</w:t>
      </w:r>
      <w:r w:rsidR="00C469FA">
        <w:t xml:space="preserve"> </w:t>
      </w:r>
      <w:r w:rsidR="00C469FA">
        <w:fldChar w:fldCharType="begin"/>
      </w:r>
      <w:r w:rsidR="00693234">
        <w:instrText xml:space="preserve"> ADDIN ZOTERO_ITEM CSL_CITATION {"citationID":"2aquldjnc0","properties":{"formattedCitation":"{\\rtf \\super 1,2\\nosupersub{}}","plainCitation":"1,2"},"citationItems":[{"id":1066,"uris":["http://zotero.org/users/90577/items/6QR3MDSF"],"uri":["http://zotero.org/users/90577/items/6QR3MDSF"],"itemData":{"id":1066,"type":"book","title":"Warfare in the American Homeland: Policing and Prison in a Penal Democracy","publisher":"Duke University Press","publisher-place":"Durham","event-place":"Durham","ISBN":"978-0-8223-3909-0","editor":[{"family":"James","given":"Joy"}],"issued":{"date-parts":[["2007"]]}}},{"id":5176,"uris":["http://zotero.org/groups/876118/items/X7V2U44C"],"uri":["http://zotero.org/groups/876118/items/X7V2U44C"],"itemData":{"id":5176,"type":"article-journal","title":"Police Brutality and Black Health: Setting the Agenda for Public Health Scholars","container-title":"American Journal of Public Health","page":"662-665","volume":"107","issue":"5","source":"ajph.aphapublications.org (Atypon)","abstract":"We investigated links between police brutality and poor health outcomes among Blacks and identified five intersecting pathways: (1) fatal injuries that increase population-specific mortality rates; (2) adverse physiological responses that increase morbidity; (3) racist public reactions that cause stress; (4) arrests, incarcerations, and legal, medical, and funeral bills that cause financial strain; and (5) integrated oppressive structures that cause systematic disempowerment.Public health scholars should champion efforts to implement surveillance of police brutality and press funders to support research to understand the experiences of people faced with police brutality. We must ask whether our own research, teaching, and service are intentionally antiracist and challenge the institutions we work in to ask the same.To reduce racial health inequities, public health scholars must rigorously explore the relationship between police brutality and health, and advocate policies that address racist oppression.","DOI":"10.2105/AJPH.2017.303691","ISSN":"0090-0036","shortTitle":"Police Brutality and Black Health","journalAbbreviation":"Am J Public Health","author":[{"family":"Alang","given":"Sirry"},{"family":"McAlpine","given":"Donna"},{"family":"McCreedy","given":"Ellen"},{"family":"Hardeman","given":"Rachel"}],"issued":{"date-parts":[["2017",3,21]]}}}],"schema":"https://github.com/citation-style-language/schema/raw/master/csl-citation.json"} </w:instrText>
      </w:r>
      <w:r w:rsidR="00C469FA">
        <w:fldChar w:fldCharType="separate"/>
      </w:r>
      <w:r w:rsidR="00C469FA" w:rsidRPr="00C469FA">
        <w:rPr>
          <w:rFonts w:cs="Times New Roman"/>
          <w:vertAlign w:val="superscript"/>
        </w:rPr>
        <w:t>1,2</w:t>
      </w:r>
      <w:r w:rsidR="00C469FA">
        <w:fldChar w:fldCharType="end"/>
      </w:r>
      <w:r w:rsidRPr="009D2D08">
        <w:t xml:space="preserve"> In response to the shortcomings of federal efforts to systematically document deaths involving police</w:t>
      </w:r>
      <w:r w:rsidR="002408D5">
        <w:t>,</w:t>
      </w:r>
      <w:r w:rsidR="003D55AA">
        <w:fldChar w:fldCharType="begin"/>
      </w:r>
      <w:r w:rsidR="00693234">
        <w:instrText xml:space="preserve"> ADDIN ZOTERO_ITEM CSL_CITATION {"citationID":"1e046ed2jr","properties":{"formattedCitation":"{\\rtf \\super 3\\nosupersub{}}","plainCitation":"3"},"citationItems":[{"id":5166,"uris":["http://zotero.org/groups/876118/items/9N2GVFKD"],"uri":["http://zotero.org/groups/876118/items/9N2GVFKD"],"itemData":{"id":5166,"type":"article-journal","title":"Police Killings and Police Deaths Are Public Health Data and Can Be Counted","container-title":"PLOS Medicine","page":"e1001915","volume":"12","issue":"12","source":"PLoS Journals","abstract":"Nancy Krieger and colleagues argue that law-enforcement–related deaths in the United States should be treated as notifiable conditions, which would allow public health departments to report these data in real-time.","DOI":"10.1371/journal.pmed.1001915","ISSN":"1549-1676","journalAbbreviation":"PLOS Medicine","author":[{"family":"Krieger","given":"Nancy"},{"family":"Chen","given":"Jarvis T."},{"family":"Waterman","given":"Pamela D."},{"family":"Kiang","given":"Mathew V."},{"family":"Feldman","given":"Justin"}],"issued":{"date-parts":[["2015",12,8]]}}}],"schema":"https://github.com/citation-style-language/schema/raw/master/csl-citation.json"} </w:instrText>
      </w:r>
      <w:r w:rsidR="003D55AA">
        <w:fldChar w:fldCharType="separate"/>
      </w:r>
      <w:r w:rsidR="003D55AA" w:rsidRPr="003D55AA">
        <w:rPr>
          <w:rFonts w:cs="Times New Roman"/>
          <w:vertAlign w:val="superscript"/>
        </w:rPr>
        <w:t>3</w:t>
      </w:r>
      <w:r w:rsidR="003D55AA">
        <w:fldChar w:fldCharType="end"/>
      </w:r>
      <w:r w:rsidR="003D55AA">
        <w:t xml:space="preserve"> </w:t>
      </w:r>
      <w:del w:id="68" w:author="Michael Esposito" w:date="2017-06-26T10:01:00Z">
        <w:r w:rsidRPr="009D2D08" w:rsidDel="00B6229C">
          <w:delText xml:space="preserve">newspapers and </w:delText>
        </w:r>
      </w:del>
      <w:r w:rsidRPr="009D2D08">
        <w:t>journalists have undertaken a series of systematic efforts to provide comprehensive data on fatalities resulting from interactions between police and the public.</w:t>
      </w:r>
      <w:r w:rsidR="003D55AA">
        <w:fldChar w:fldCharType="begin"/>
      </w:r>
      <w:r w:rsidR="00693234">
        <w:instrText xml:space="preserve"> ADDIN ZOTERO_ITEM CSL_CITATION {"citationID":"263im2keil","properties":{"formattedCitation":"{\\rtf \\super 4\\nosupersub{}}","plainCitation":"4"},"citationItems":[{"id":5201,"uris":["http://zotero.org/groups/876118/items/X552ITNS"],"uri":["http://zotero.org/groups/876118/items/X552ITNS"],"itemData":{"id":5201,"type":"webpage","title":"Fatal encounters","URL":"http://www.fatalencounters.org","author":[{"family":"Burghart","given":"D. Brian"}],"issued":{"date-parts":[["2015"]]},"accessed":{"date-parts":[["2017",5,9]]}}}],"schema":"https://github.com/citation-style-language/schema/raw/master/csl-citation.json"} </w:instrText>
      </w:r>
      <w:r w:rsidR="003D55AA">
        <w:fldChar w:fldCharType="separate"/>
      </w:r>
      <w:r w:rsidR="003D55AA" w:rsidRPr="003D55AA">
        <w:rPr>
          <w:rFonts w:cs="Times New Roman"/>
          <w:vertAlign w:val="superscript"/>
        </w:rPr>
        <w:t>4</w:t>
      </w:r>
      <w:r w:rsidR="003D55AA">
        <w:fldChar w:fldCharType="end"/>
      </w:r>
      <w:r w:rsidRPr="009D2D08">
        <w:t xml:space="preserve"> This analysis utilizes these new data to provide estimates of mortality risk from interactions with police by race and place. </w:t>
      </w:r>
    </w:p>
    <w:p w14:paraId="59221F50" w14:textId="3CA9D4F7" w:rsidR="006019F7" w:rsidRPr="009D2D08" w:rsidRDefault="006019F7" w:rsidP="00175AAB">
      <w:pPr>
        <w:pPrChange w:id="69" w:author="Frank R. Edwards Jr" w:date="2017-09-26T11:25:00Z">
          <w:pPr>
            <w:spacing w:line="360" w:lineRule="auto"/>
          </w:pPr>
        </w:pPrChange>
      </w:pPr>
      <w:commentRangeStart w:id="70"/>
      <w:r w:rsidRPr="009D2D08">
        <w:t>Race, place, and policing are important social determinants of health.</w:t>
      </w:r>
      <w:r w:rsidR="006A3A01">
        <w:fldChar w:fldCharType="begin"/>
      </w:r>
      <w:r w:rsidR="00693234">
        <w:instrText xml:space="preserve"> ADDIN ZOTERO_ITEM CSL_CITATION {"citationID":"abvn56avd","properties":{"formattedCitation":"{\\rtf \\super 5\\uc0\\u8211{}7\\nosupersub{}}","plainCitation":"5–7"},"citationItems":[{"id":5164,"uris":["http://zotero.org/groups/876118/items/66RQZUHZ"],"uri":["http://zotero.org/groups/876118/items/66RQZUHZ"],"itemData":{"id":5164,"type":"article-journal","title":"Editorial: Excessive Police Violence as a Public Health Issue","container-title":"Journal of Urban Health","page":"1-7","volume":"93","issue":"1","source":"link.springer.com","DOI":"10.1007/s11524-016-0040-2","ISSN":"1099-3460, 1468-2869","shortTitle":"Editorial","journalAbbreviation":"J Urban Health","language":"en","author":[{"family":"Cooper","given":"Hannah L. F."},{"family":"Fullilove","given":"Mindy"}],"issued":{"date-parts":[["2016",4,1]]}}},{"id":5171,"uris":["http://zotero.org/groups/876118/items/HMU84DBZ"],"uri":["http://zotero.org/groups/876118/items/HMU84DBZ"],"itemData":{"id":5171,"type":"article-journal","title":"Assessing Homicides by and of U.S. Law-Enforcement Officers","container-title":"New England Journal of Medicine","page":"1509-1511","volume":"375","issue":"16","source":"Taylor and Francis+NEJM","abstract":"“Legal intervention deaths” of civilians — cases in which someone is killed by a law-enforcement or other peace officer while that officer is on duty — and occupational homicides of law-enforcement officers have garnered increasing attention in the United States, owing to numerous recent high-profile incidents. These events are not only devastating to the victims’ families and the directly affected communities or neighborhoods; they also erode the relationship between law-enforcement agencies and the diverse populations they serve. Though these killings account for a small percentage of total U.S. homicides, they represent a significant public health burden and can incite further . . .","DOI":"10.1056/NEJMp1609905","ISSN":"0028-4793","note":"PMID: 27537352","author":[{"family":"Crosby","given":"Alex E."},{"family":"Lyons","given":"Bridget"}],"issued":{"date-parts":[["2016",10,20]]}}},{"id":5174,"uris":["http://zotero.org/groups/876118/items/TQH4QGMN"],"uri":["http://zotero.org/groups/876118/items/TQH4QGMN"],"itemData":{"id":5174,"type":"article-journal","title":"A Research Agenda for Racial Equity: Applications of the Ferguson Commission Report to Public Health","container-title":"American Journal of Public Health","page":"1926-1931","volume":"106","issue":"11","source":"ajph.aphapublications.org (Atypon)","abstract":"The Ferguson Commission was an independent body of 16 commissioners in operation from November 2014 to December 2015 and appointed by Missouri governor Jay Nixon to examine the root causes underlying the death of Michael Brown Jr.Its report, “Forward Through Ferguson: A Path Toward Racial Equity,” raises many issues on racial equity that public health is well suited to address, such as trends in police use of force, the health implications of the school-based discipline gap, and the health benefits of a coordinated housing strategy.Public health can also learn from the principles the commission adopted, including being unflinching in the questions asked and conclusions drawn, applying a racial equity lens to public health work, and moving beyond programmatic solutions to policy solutions.","DOI":"10.2105/AJPH.2016.303390","ISSN":"0090-0036","shortTitle":"A Research Agenda for Racial Equity","journalAbbreviation":"Am J Public Health","author":[{"family":"Furtado","given":"Karishma"},{"family":"Banks","given":"Kira Hudson"}],"issued":{"date-parts":[["2016",9,15]]}}}],"schema":"https://github.com/citation-style-language/schema/raw/master/csl-citation.json"} </w:instrText>
      </w:r>
      <w:r w:rsidR="006A3A01">
        <w:fldChar w:fldCharType="separate"/>
      </w:r>
      <w:r w:rsidR="006A3A01" w:rsidRPr="006A3A01">
        <w:rPr>
          <w:rFonts w:cs="Times New Roman"/>
          <w:vertAlign w:val="superscript"/>
        </w:rPr>
        <w:t>5–7</w:t>
      </w:r>
      <w:r w:rsidR="006A3A01">
        <w:fldChar w:fldCharType="end"/>
      </w:r>
      <w:r w:rsidRPr="009D2D08">
        <w:t xml:space="preserve"> Prior research has clearly established that African Americans are at higher risk of death in interactions with law enforcement</w:t>
      </w:r>
      <w:r w:rsidR="00DE632F">
        <w:t xml:space="preserve"> </w:t>
      </w:r>
      <w:r w:rsidR="00DE632F">
        <w:fldChar w:fldCharType="begin"/>
      </w:r>
      <w:r w:rsidR="00693234">
        <w:instrText xml:space="preserve"> ADDIN ZOTERO_ITEM CSL_CITATION {"citationID":"28l6n8oqbe","properties":{"formattedCitation":"{\\rtf \\super 8,9\\nosupersub{}}","plainCitation":"8,9"},"citationItems":[{"id":5199,"uris":["http://zotero.org/groups/876118/items/JH4GBGSP"],"uri":["http://zotero.org/groups/876118/items/JH4GBGSP"],"itemData":{"id":5199,"type":"article-journal","title":"Trends in US deaths due to legal intervention among black and white men, age 15–34 years, by county income level: 1960–2010","container-title":"Harvard Public Health Review","page":"1–5","volume":"3","source":"Google Scholar","shortTitle":"Trends in US deaths due to legal intervention among black and white men, age 15–34 years, by county income level","author":[{"family":"Krieger","given":"Nancy"},{"family":"Kiang","given":"Mathew V."},{"family":"Chen","given":"Jarvis T."},{"family":"Waterman","given":"Pamela D."}],"issued":{"date-parts":[["2015"]]}}},{"id":4912,"uris":["http://zotero.org/groups/876118/items/IBTVX6JF"],"uri":["http://zotero.org/groups/876118/items/IBTVX6JF"],"itemData":{"id":4912,"type":"article-journal","title":"State-level variation in the imprisonment-mortality relationship, 2001- 2010","container-title":"Demographic research","page":"359–372","volume":"34","source":"Google Scholar","author":[{"family":"Wildeman","given":"Christopher"},{"family":"Noonan","given":"Margaret E."},{"family":"Golinelli","given":"Daniela"},{"family":"Carson","given":"E. Ann"},{"family":"Emanuel","given":"Natalia"}],"issued":{"date-parts":[["2016"]]}}}],"schema":"https://github.com/citation-style-language/schema/raw/master/csl-citation.json"} </w:instrText>
      </w:r>
      <w:r w:rsidR="00DE632F">
        <w:fldChar w:fldCharType="separate"/>
      </w:r>
      <w:r w:rsidR="00DE632F" w:rsidRPr="00DE632F">
        <w:rPr>
          <w:rFonts w:cs="Times New Roman"/>
          <w:vertAlign w:val="superscript"/>
        </w:rPr>
        <w:t>8,9</w:t>
      </w:r>
      <w:r w:rsidR="00DE632F">
        <w:fldChar w:fldCharType="end"/>
      </w:r>
      <w:r w:rsidR="00DE632F">
        <w:t xml:space="preserve"> </w:t>
      </w:r>
      <w:r w:rsidRPr="009D2D08">
        <w:t xml:space="preserve">and has demonstrated clear links between race, place and </w:t>
      </w:r>
      <w:r w:rsidR="0039312C">
        <w:t>mortality.</w:t>
      </w:r>
      <w:r w:rsidR="0039312C">
        <w:fldChar w:fldCharType="begin"/>
      </w:r>
      <w:r w:rsidR="00693234">
        <w:instrText xml:space="preserve"> ADDIN ZOTERO_ITEM CSL_CITATION {"citationID":"1o0blp5b51","properties":{"formattedCitation":"{\\rtf \\super 10\\nosupersub{}}","plainCitation":"10"},"citationItems":[{"id":5200,"uris":["http://zotero.org/groups/876118/items/TEKJGSXS"],"uri":["http://zotero.org/groups/876118/items/TEKJGSXS"],"itemData":{"id":5200,"type":"article-journal","title":"Inequalities in Life Expectancy Among US Counties, 1980 to 2014: Temporal Trends and Key Drivers","container-title":"JAMA Internal Medicine","source":"jamanetwork.com","abstract":"&lt;h3&gt;Importance&lt;/h3&gt;&lt;p&gt;Examining life expectancy by county allows for tracking geographic disparities over time and assessing factors related to these disparities. This information is potentially useful for policy makers, clinicians, and researchers seeking to reduce disparities and increase longevity.&lt;/p&gt;&lt;h3&gt;Objective&lt;/h3&gt;&lt;p&gt;To estimate annual life tables by county from 1980 to 2014; describe trends in geographic inequalities in life expectancy and age-specific risk of death; and assess the proportion of variation in life expectancy explained by variation in socioeconomic and race/ethnicity factors, behavioral and metabolic risk factors, and health care factors.&lt;/p&gt;&lt;h3&gt;Design, Setting, and Participants&lt;/h3&gt;&lt;p&gt;Annual county-level life tables were constructed using small area estimation methods from deidentified death records from the National Center for Health Statistics (NCHS), and population counts from the US Census Bureau, NCHS, and the Human Mortality Database. Measures of geographic inequality in life expectancy and age-specific mortality risk were calculated. Principal component analysis and ordinary least squares regression were used to examine the county-level association between life expectancy and socioeconomic and race/ethnicity factors, behavioral and metabolic risk factors, and health care factors.&lt;/p&gt;&lt;h3&gt;Exposures&lt;/h3&gt;&lt;p&gt;County of residence.&lt;/p&gt;&lt;h3&gt;Main Outcomes and Measures&lt;/h3&gt;&lt;p&gt;Life expectancy at birth and age-specific mortality risk.&lt;/p&gt;&lt;h3&gt;Results&lt;/h3&gt;&lt;p&gt;Counties were combined as needed to create stable units of analysis over the period 1980 to 2014, reducing the number of areas analyzed from 3142 to 3110. In 2014, life expectancy at birth for both sexes combined was 79.1 (95% uncertainty interval [UI], 79.0-79.1) years overall, but differed by 20.1 (95% UI, 19.1-21.3) years between the counties with the lowest and highest life expectancy. Absolute geographic inequality in life expectancy increased between 1980 and 2014. Over the same period, absolute geographic inequality in the risk of death decreased among children and adolescents, but increased among older adults. Socioeconomic and race/ethnicity factors, behavioral and metabolic risk factors, and health care factors explained 60%, 74%, and 27% of county-level variation in life expectancy, respectively. Combined, these factors explained 74% of this variation. Most of the association between socioeconomic and race/ethnicity factors and life expectancy was mediated through behavioral and metabolic risk factors.&lt;/p&gt;&lt;h3&gt;Conclusions and Relevance&lt;/h3&gt;&lt;p&gt;Geographic disparities in life expectancy among US counties are large and increasing. Much of the variation in life expectancy among counties can be explained by a combination of socioeconomic and race/ethnicity factors, behavioral and metabolic risk factors, and health care factors. Policy action targeting socioeconomic factors and behavioral and metabolic risk factors may help reverse the trend of increasing disparities in life expectancy in the United States.&lt;/p&gt;","URL":"http://jamanetwork.com/journals/jamainternalmedicine/fullarticle/2626194","DOI":"10.1001/jamainternmed.2017.0918","shortTitle":"Inequalities in Life Expectancy Among US Counties, 1980 to 2014","journalAbbreviation":"JAMA Intern Med","author":[{"family":"Dwyer-Lindgren","given":"Laura"},{"family":"Bertozzi-Villa","given":"Amelia"},{"family":"Stubbs","given":"Rebecca W."},{"family":"Morozoff","given":"Chloe"},{"family":"Mackenbach","given":"Johan P."},{"family":"Lenthe","given":"Frank J.","dropping-particle":"van"},{"family":"Mokdad","given":"Ali H."},{"family":"Murray","given":"Christopher J. L."}],"issued":{"date-parts":[["2017",5,8]]},"accessed":{"date-parts":[["2017",5,25]]}}}],"schema":"https://github.com/citation-style-language/schema/raw/master/csl-citation.json"} </w:instrText>
      </w:r>
      <w:r w:rsidR="0039312C">
        <w:fldChar w:fldCharType="separate"/>
      </w:r>
      <w:r w:rsidR="0039312C" w:rsidRPr="0039312C">
        <w:rPr>
          <w:rFonts w:cs="Times New Roman"/>
          <w:vertAlign w:val="superscript"/>
        </w:rPr>
        <w:t>10</w:t>
      </w:r>
      <w:r w:rsidR="0039312C">
        <w:fldChar w:fldCharType="end"/>
      </w:r>
      <w:r w:rsidRPr="009D2D08">
        <w:t xml:space="preserve"> The legal, cultural, and institutional environments </w:t>
      </w:r>
      <w:r w:rsidR="002408D5">
        <w:t>that structure</w:t>
      </w:r>
      <w:r w:rsidRPr="009D2D08">
        <w:t xml:space="preserve"> relationships between police and communities of color are tightly coupled with geography</w:t>
      </w:r>
      <w:r w:rsidR="002408D5">
        <w:t>,</w:t>
      </w:r>
      <w:r w:rsidR="002408D5">
        <w:fldChar w:fldCharType="begin"/>
      </w:r>
      <w:r w:rsidR="00693234">
        <w:instrText xml:space="preserve"> ADDIN ZOTERO_ITEM CSL_CITATION {"citationID":"2b75k2bif2","properties":{"formattedCitation":"{\\rtf \\super 11,12\\nosupersub{}}","plainCitation":"11,12"},"citationItems":[{"id":4942,"uris":["http://zotero.org/users/90577/items/3KKCT2GI"],"uri":["http://zotero.org/users/90577/items/3KKCT2GI"],"itemData":{"id":4942,"type":"article-journal","title":"Policing, race, and place","container-title":"Harvard Civil Rights-Civil Liberties Law Review","page":"43 - 78","volume":"44","source":"Google Scholar","note":"bibtex: capers_policing_2009","author":[{"family":"Capers","given":"I. Bennett"}],"issued":{"date-parts":[["2009"]]}}},{"id":5073,"uris":["http://zotero.org/users/90577/items/EJM4KVZV"],"uri":["http://zotero.org/users/90577/items/EJM4KVZV"],"itemData":{"id":5073,"type":"article-journal","title":"Race, Drugs, and Policing: Understanding Disparities in Drug Delivery Arrests","container-title":"Criminology","page":"105-137","volume":"44","issue":"1","source":"Wiley Online Library","abstract":"This article draws on several unique data sources to assess and explain racial disparity in Seattle's drug delivery arrests. Evidence regarding the racial and ethnic composition of those who deliver any of five serious drugs in that city is compared with the racial and ethnic composition of those arrested for this offense. Our findings indicate that blacks are significantly overrepresented among Seattle's drug delivery arrestees. Several organizational practices explain racial disparity in these arrests: law enforcement's focus on crack offenders, the priority placed on outdoor drug venues, and the geographic concentration of police resources in racially heterogeneous areas. The available evidence further indicates that these practices are not determined by race-neutral factors such as crime rates or community complaints. Our findings thus indicate that race shapes perceptions of who and what constitutes Seattle's drug problem, as well as the organizational response to that problem.","DOI":"10.1111/j.1745-9125.2006.00044.x","ISSN":"1745-9125","shortTitle":"Race, Drugs, and Policing","language":"en","author":[{"family":"Beckett","given":"Katherine"},{"family":"Nyrop","given":"Kris"},{"family":"Pfingst","given":"Lori"}],"issued":{"date-parts":[["2006",2,1]]}}}],"schema":"https://github.com/citation-style-language/schema/raw/master/csl-citation.json"} </w:instrText>
      </w:r>
      <w:r w:rsidR="002408D5">
        <w:fldChar w:fldCharType="separate"/>
      </w:r>
      <w:r w:rsidR="002408D5" w:rsidRPr="002408D5">
        <w:rPr>
          <w:rFonts w:cs="Times New Roman"/>
          <w:vertAlign w:val="superscript"/>
        </w:rPr>
        <w:t>11,12</w:t>
      </w:r>
      <w:r w:rsidR="002408D5">
        <w:fldChar w:fldCharType="end"/>
      </w:r>
      <w:r w:rsidR="002408D5">
        <w:t xml:space="preserve"> suggesting that the relationship between policing, race, and mortality may be heterogenous</w:t>
      </w:r>
      <w:r w:rsidR="00A0718E">
        <w:t xml:space="preserve"> across places</w:t>
      </w:r>
      <w:r w:rsidRPr="009D2D08">
        <w:t xml:space="preserve">. In this paper, we </w:t>
      </w:r>
      <w:ins w:id="71" w:author="Windows User" w:date="2017-09-19T15:23:00Z">
        <w:r w:rsidR="00E16790">
          <w:t xml:space="preserve">provide the </w:t>
        </w:r>
      </w:ins>
      <w:ins w:id="72" w:author="Windows User" w:date="2017-09-19T15:24:00Z">
        <w:r w:rsidR="00E16790">
          <w:t xml:space="preserve">first </w:t>
        </w:r>
      </w:ins>
      <w:ins w:id="73" w:author="Windows User" w:date="2017-09-19T15:26:00Z">
        <w:r w:rsidR="00E16790">
          <w:t>estimates</w:t>
        </w:r>
      </w:ins>
      <w:ins w:id="74" w:author="Windows User" w:date="2017-09-19T15:24:00Z">
        <w:r w:rsidR="00E16790">
          <w:t xml:space="preserve"> that </w:t>
        </w:r>
      </w:ins>
      <w:r w:rsidRPr="009D2D08">
        <w:t xml:space="preserve">show how geography and race interact to produce variable risks for </w:t>
      </w:r>
      <w:r w:rsidRPr="009D2D08">
        <w:lastRenderedPageBreak/>
        <w:t>mortality in encounters with law enforcement for people of color</w:t>
      </w:r>
      <w:ins w:id="75" w:author="Windows User" w:date="2017-09-19T15:27:00Z">
        <w:r w:rsidR="00E16790">
          <w:t xml:space="preserve"> using a methodological approach that allows for more </w:t>
        </w:r>
        <w:r w:rsidR="00E16790" w:rsidRPr="009D2D08">
          <w:t>predictive precision for rare events, such as law enforcement deaths</w:t>
        </w:r>
      </w:ins>
      <w:r w:rsidRPr="009D2D08">
        <w:t>.</w:t>
      </w:r>
      <w:ins w:id="76" w:author="Windows User" w:date="2017-09-19T15:28:00Z">
        <w:r w:rsidR="00F86838">
          <w:t xml:space="preserve"> Our results suggest that race and place may interact in important ways to increase mortality risk due to police intervention for people of color.</w:t>
        </w:r>
        <w:commentRangeEnd w:id="70"/>
        <w:r w:rsidR="00F86838">
          <w:rPr>
            <w:rStyle w:val="CommentReference"/>
          </w:rPr>
          <w:commentReference w:id="70"/>
        </w:r>
      </w:ins>
    </w:p>
    <w:p w14:paraId="0D182658" w14:textId="77777777" w:rsidR="006019F7" w:rsidRDefault="006019F7" w:rsidP="00175AAB">
      <w:pPr>
        <w:pStyle w:val="Heading2"/>
        <w:pPrChange w:id="77" w:author="Frank R. Edwards Jr" w:date="2017-09-26T11:24:00Z">
          <w:pPr>
            <w:spacing w:line="360" w:lineRule="auto"/>
          </w:pPr>
        </w:pPrChange>
      </w:pPr>
      <w:r w:rsidRPr="00B755B8">
        <w:t>Background</w:t>
      </w:r>
    </w:p>
    <w:p w14:paraId="0F05C174" w14:textId="44633966" w:rsidR="00C24034" w:rsidDel="008856D5" w:rsidRDefault="00E86E6B" w:rsidP="003A7386">
      <w:pPr>
        <w:rPr>
          <w:ins w:id="78" w:author="Michael Esposito" w:date="2017-06-26T11:17:00Z"/>
          <w:del w:id="79" w:author="Frank R. Edwards Jr" w:date="2017-09-25T14:50:00Z"/>
        </w:rPr>
        <w:pPrChange w:id="80" w:author="Frank R. Edwards Jr" w:date="2017-09-26T11:23:00Z">
          <w:pPr>
            <w:spacing w:line="360" w:lineRule="auto"/>
          </w:pPr>
        </w:pPrChange>
      </w:pPr>
      <w:ins w:id="81" w:author="Michael Esposito" w:date="2017-07-01T17:53:00Z">
        <w:r>
          <w:t>Disparate</w:t>
        </w:r>
      </w:ins>
      <w:ins w:id="82" w:author="Michael Esposito" w:date="2017-06-30T12:25:00Z">
        <w:r>
          <w:t xml:space="preserve"> </w:t>
        </w:r>
        <w:r w:rsidR="00E72120">
          <w:t>e</w:t>
        </w:r>
      </w:ins>
      <w:ins w:id="83" w:author="Michael Esposito" w:date="2017-06-26T09:49:00Z">
        <w:r w:rsidR="00162F12">
          <w:t xml:space="preserve">xposure to police violence </w:t>
        </w:r>
      </w:ins>
      <w:del w:id="84" w:author="Michael Esposito" w:date="2017-06-26T09:49:00Z">
        <w:r w:rsidR="009204CB" w:rsidDel="00162F12">
          <w:delText xml:space="preserve">Police violence </w:delText>
        </w:r>
      </w:del>
      <w:r w:rsidR="009204CB">
        <w:t>has</w:t>
      </w:r>
      <w:ins w:id="85" w:author="Michael Esposito" w:date="2017-06-26T09:47:00Z">
        <w:r w:rsidR="00162F12">
          <w:t xml:space="preserve">, </w:t>
        </w:r>
      </w:ins>
      <w:del w:id="86" w:author="Michael Esposito" w:date="2017-06-26T09:47:00Z">
        <w:r w:rsidR="009204CB" w:rsidDel="00162F12">
          <w:delText xml:space="preserve"> been a </w:delText>
        </w:r>
      </w:del>
      <w:r w:rsidR="009204CB">
        <w:t>historically</w:t>
      </w:r>
      <w:ins w:id="87" w:author="Michael Esposito" w:date="2017-06-26T09:47:00Z">
        <w:r w:rsidR="00162F12">
          <w:t>, been a</w:t>
        </w:r>
      </w:ins>
      <w:del w:id="88" w:author="Michael Esposito" w:date="2017-06-26T09:47:00Z">
        <w:r w:rsidR="009204CB" w:rsidDel="00162F12">
          <w:delText xml:space="preserve"> constant</w:delText>
        </w:r>
      </w:del>
      <w:ins w:id="89" w:author="Michael Esposito" w:date="2017-06-30T12:06:00Z">
        <w:r w:rsidR="00147916">
          <w:t xml:space="preserve"> </w:t>
        </w:r>
      </w:ins>
      <w:del w:id="90" w:author="Michael Esposito" w:date="2017-06-30T12:06:00Z">
        <w:r w:rsidR="009204CB" w:rsidDel="00147916">
          <w:delText xml:space="preserve"> </w:delText>
        </w:r>
      </w:del>
      <w:r w:rsidR="009204CB">
        <w:t>grievance o</w:t>
      </w:r>
      <w:ins w:id="91" w:author="Michael Esposito" w:date="2017-06-26T09:47:00Z">
        <w:r w:rsidR="00162F12">
          <w:t xml:space="preserve">f </w:t>
        </w:r>
      </w:ins>
      <w:del w:id="92" w:author="Michael Esposito" w:date="2017-06-26T09:47:00Z">
        <w:r w:rsidR="009204CB" w:rsidDel="00162F12">
          <w:delText xml:space="preserve">f </w:delText>
        </w:r>
      </w:del>
      <w:r w:rsidR="009204CB">
        <w:t>African</w:t>
      </w:r>
      <w:ins w:id="93" w:author="Michael Esposito" w:date="2017-06-26T09:51:00Z">
        <w:r w:rsidR="00162F12">
          <w:t>-</w:t>
        </w:r>
      </w:ins>
      <w:del w:id="94" w:author="Michael Esposito" w:date="2017-06-26T09:51:00Z">
        <w:r w:rsidR="009204CB" w:rsidDel="00162F12">
          <w:delText xml:space="preserve"> </w:delText>
        </w:r>
      </w:del>
      <w:r w:rsidR="009204CB">
        <w:t>American led social movements.</w:t>
      </w:r>
      <w:r w:rsidR="00424ABE">
        <w:fldChar w:fldCharType="begin"/>
      </w:r>
      <w:r w:rsidR="00424ABE">
        <w:instrText xml:space="preserve"> ADDIN ZOTERO_ITEM CSL_CITATION {"citationID":"a1io0v95tpf","properties":{"formattedCitation":"{\\rtf \\super 13,14\\nosupersub{}}","plainCitation":"13,14"},"citationItems":[{"id":5213,"uris":["http://zotero.org/groups/876118/items/K5EVARCT"],"uri":["http://zotero.org/groups/876118/items/K5EVARCT"],"itemData":{"id":5213,"type":"book","title":"From #Blacklivesmatter to Black Liberation","publisher":"Haymarket Books","publisher-place":"Chicago, IL","source":"Google Scholar","event-place":"Chicago, IL","URL":"http://books.google.com/books?hl=en&amp;lr=&amp;id=kB6GCwAAQBAJ&amp;oi=fnd&amp;pg=PP1&amp;dq=info:yeks29K_9EsJ:scholar.google.com&amp;ots=7nFWOwQAmI&amp;sig=AoZajxVueZ3-TeIrHroAbuKY-WE","author":[{"family":"Taylor","given":"Keeanga-Yamahtta"}],"issued":{"date-parts":[["2016"]]}}},{"id":5212,"uris":["http://zotero.org/groups/876118/items/RMBFSA2Z"],"uri":["http://zotero.org/groups/876118/items/RMBFSA2Z"],"itemData":{"id":5212,"type":"article-journal","title":"“The Public Does Not Believe the Police Can Police Themselves”: The Mayoral Administration of Harold Washington and the Problem of Police Impunity","container-title":"Journal of Urban History","page":"0096144217705490","source":"SAGE Journals","abstract":"The article examines the tenure of Harold Washington, Chicago’s first black mayor, and his relationship to the Chicago Police Department (CPD). It suggests that while police accountability had been a long-standing goal of Washington and his allies, he failed to sufficiently address the impunity of the CPD once elected. From the outset, the Washington administration exemplified this contradiction by appointing the police department’s first black superintendent, but one who would leave in place a failed structure of a police accountability that made it possible to cover up an ongoing pattern of police torture and coerced confessions. These cases of police torture throw into relief the obstacles faced by this first generation of black mayors who attempted to uproot the institutional underpinnings of police impunity amid the emergence of mass incarceration.","DOI":"10.1177/0096144217705490","ISSN":"0096-1442","shortTitle":"“The Public Does Not Believe the Police Can Police Themselves”","journalAbbreviation":"Journal of Urban History","language":"en","author":[{"family":"Losier","given":"Toussaint"}],"issued":{"date-parts":[["2017",5,26]]}}}],"schema":"https://github.com/citation-style-language/schema/raw/master/csl-citation.json"} </w:instrText>
      </w:r>
      <w:r w:rsidR="00424ABE">
        <w:fldChar w:fldCharType="separate"/>
      </w:r>
      <w:r w:rsidR="00424ABE" w:rsidRPr="00424ABE">
        <w:rPr>
          <w:rFonts w:cs="Times New Roman"/>
          <w:vertAlign w:val="superscript"/>
        </w:rPr>
        <w:t>13,14</w:t>
      </w:r>
      <w:r w:rsidR="00424ABE">
        <w:fldChar w:fldCharType="end"/>
      </w:r>
      <w:r w:rsidR="009204CB">
        <w:t xml:space="preserve"> </w:t>
      </w:r>
      <w:ins w:id="95" w:author="Michael Esposito" w:date="2017-07-01T17:54:00Z">
        <w:r w:rsidR="004A4795">
          <w:t>Current</w:t>
        </w:r>
      </w:ins>
      <w:ins w:id="96" w:author="Michael Esposito" w:date="2017-06-30T12:07:00Z">
        <w:r w:rsidR="00170B96">
          <w:t xml:space="preserve"> </w:t>
        </w:r>
      </w:ins>
      <w:ins w:id="97" w:author="Michael Esposito" w:date="2017-06-26T09:55:00Z">
        <w:r w:rsidR="002B28BE">
          <w:t>activist</w:t>
        </w:r>
      </w:ins>
      <w:ins w:id="98" w:author="Michael Esposito" w:date="2017-06-26T09:57:00Z">
        <w:r w:rsidR="00497770">
          <w:t>s/organizer</w:t>
        </w:r>
      </w:ins>
      <w:ins w:id="99" w:author="Michael Esposito" w:date="2017-06-30T12:12:00Z">
        <w:r w:rsidR="00E42C05">
          <w:t>s</w:t>
        </w:r>
      </w:ins>
      <w:ins w:id="100" w:author="Michael Esposito" w:date="2017-06-26T09:55:00Z">
        <w:r w:rsidR="002B28BE">
          <w:t>,</w:t>
        </w:r>
      </w:ins>
      <w:ins w:id="101" w:author="Michael Esposito" w:date="2017-06-26T09:51:00Z">
        <w:r w:rsidR="00162F12">
          <w:t xml:space="preserve"> notably</w:t>
        </w:r>
      </w:ins>
      <w:ins w:id="102" w:author="Michael Esposito" w:date="2017-06-26T09:56:00Z">
        <w:r w:rsidR="002B28BE">
          <w:t xml:space="preserve"> members of</w:t>
        </w:r>
      </w:ins>
      <w:ins w:id="103" w:author="Michael Esposito" w:date="2017-06-26T09:51:00Z">
        <w:r w:rsidR="00177902">
          <w:t xml:space="preserve"> Black Lives Matter</w:t>
        </w:r>
        <w:r w:rsidR="00162F12">
          <w:t xml:space="preserve">, </w:t>
        </w:r>
      </w:ins>
      <w:ins w:id="104" w:author="Michael Esposito" w:date="2017-06-30T12:11:00Z">
        <w:r w:rsidR="00497770">
          <w:t>have taken up this point</w:t>
        </w:r>
      </w:ins>
      <w:ins w:id="105" w:author="Michael Esposito" w:date="2017-06-30T12:14:00Z">
        <w:r w:rsidR="007758BC">
          <w:t>,</w:t>
        </w:r>
      </w:ins>
      <w:ins w:id="106" w:author="Michael Esposito" w:date="2017-06-30T12:11:00Z">
        <w:r w:rsidR="00497770">
          <w:t xml:space="preserve"> and </w:t>
        </w:r>
      </w:ins>
      <w:del w:id="107" w:author="Michael Esposito" w:date="2017-06-26T09:51:00Z">
        <w:r w:rsidR="009204CB" w:rsidDel="00162F12">
          <w:delText xml:space="preserve">Recently, Black Lives Matter organizers </w:delText>
        </w:r>
      </w:del>
      <w:del w:id="108" w:author="Michael Esposito" w:date="2017-06-30T12:08:00Z">
        <w:r w:rsidR="009204CB" w:rsidDel="00485C0F">
          <w:delText xml:space="preserve">have </w:delText>
        </w:r>
      </w:del>
      <w:r w:rsidR="009204CB">
        <w:t>argue</w:t>
      </w:r>
      <w:ins w:id="109" w:author="Michael Esposito" w:date="2017-06-30T12:14:00Z">
        <w:r w:rsidR="007758BC">
          <w:t>d</w:t>
        </w:r>
      </w:ins>
      <w:del w:id="110" w:author="Michael Esposito" w:date="2017-06-30T12:11:00Z">
        <w:r w:rsidR="009204CB" w:rsidDel="002018C9">
          <w:delText>d</w:delText>
        </w:r>
      </w:del>
      <w:r w:rsidR="009204CB">
        <w:t xml:space="preserve"> that the deaths of Michael Brown, Sandra Bland, Philando Castille, Tamir Rice, Laquan McDonald, Eric Garner, Charleena Lyles</w:t>
      </w:r>
      <w:ins w:id="111" w:author="Windows User" w:date="2017-09-19T15:30:00Z">
        <w:r w:rsidR="00F86838">
          <w:t xml:space="preserve"> Anthony Lamar</w:t>
        </w:r>
      </w:ins>
      <w:r w:rsidR="009204CB">
        <w:t>, and many others illustrate a</w:t>
      </w:r>
      <w:ins w:id="112" w:author="Michael Esposito" w:date="2017-06-30T12:12:00Z">
        <w:r w:rsidR="003D5A42">
          <w:t xml:space="preserve"> </w:t>
        </w:r>
      </w:ins>
      <w:del w:id="113" w:author="Michael Esposito" w:date="2017-07-01T17:52:00Z">
        <w:r w:rsidR="009204CB" w:rsidDel="00464CA9">
          <w:delText xml:space="preserve"> </w:delText>
        </w:r>
      </w:del>
      <w:r w:rsidR="009204CB">
        <w:t xml:space="preserve">systematic disregard for the </w:t>
      </w:r>
      <w:ins w:id="114" w:author="Michael Esposito" w:date="2017-06-26T09:53:00Z">
        <w:r w:rsidR="00162F12">
          <w:t xml:space="preserve">well-being </w:t>
        </w:r>
      </w:ins>
      <w:del w:id="115" w:author="Michael Esposito" w:date="2017-06-26T09:53:00Z">
        <w:r w:rsidR="009204CB" w:rsidDel="00162F12">
          <w:delText xml:space="preserve">safety and basic humanity </w:delText>
        </w:r>
      </w:del>
      <w:r w:rsidR="009204CB">
        <w:t>of African</w:t>
      </w:r>
      <w:ins w:id="116" w:author="Michael Esposito" w:date="2017-06-26T10:41:00Z">
        <w:r w:rsidR="00484FB1">
          <w:t>-</w:t>
        </w:r>
      </w:ins>
      <w:del w:id="117" w:author="Michael Esposito" w:date="2017-06-26T10:41:00Z">
        <w:r w:rsidR="009204CB" w:rsidDel="00484FB1">
          <w:delText xml:space="preserve"> </w:delText>
        </w:r>
      </w:del>
      <w:r w:rsidR="009204CB">
        <w:t>Americans among law enforcement</w:t>
      </w:r>
      <w:ins w:id="118" w:author="Michael Esposito" w:date="2017-06-26T09:53:00Z">
        <w:r w:rsidR="00E033D1">
          <w:t>,</w:t>
        </w:r>
        <w:r w:rsidR="00162F12">
          <w:t xml:space="preserve"> </w:t>
        </w:r>
      </w:ins>
      <w:ins w:id="119" w:author="Michael Esposito" w:date="2017-07-01T17:54:00Z">
        <w:r w:rsidR="00E033D1">
          <w:t xml:space="preserve">and </w:t>
        </w:r>
      </w:ins>
      <w:del w:id="120" w:author="Michael Esposito" w:date="2017-06-26T09:53:00Z">
        <w:r w:rsidR="009204CB" w:rsidDel="00162F12">
          <w:delText xml:space="preserve"> officials and </w:delText>
        </w:r>
      </w:del>
      <w:r w:rsidR="009204CB">
        <w:t xml:space="preserve">the broader polity. </w:t>
      </w:r>
      <w:ins w:id="121" w:author="Michael Esposito" w:date="2017-06-26T11:02:00Z">
        <w:r w:rsidR="002E286C">
          <w:t>An increasing volume of</w:t>
        </w:r>
      </w:ins>
      <w:ins w:id="122" w:author="Michael Esposito" w:date="2017-06-26T12:16:00Z">
        <w:r w:rsidR="00F37036">
          <w:t xml:space="preserve"> </w:t>
        </w:r>
      </w:ins>
      <w:ins w:id="123" w:author="Michael Esposito" w:date="2017-06-26T11:02:00Z">
        <w:r w:rsidR="00A003B8">
          <w:t>social-</w:t>
        </w:r>
        <w:r w:rsidR="002E286C">
          <w:t>scientific research</w:t>
        </w:r>
      </w:ins>
      <w:ins w:id="124" w:author="Michael Esposito" w:date="2017-06-26T11:09:00Z">
        <w:r w:rsidR="00C45B71">
          <w:t xml:space="preserve"> </w:t>
        </w:r>
      </w:ins>
      <w:ins w:id="125" w:author="Michael Esposito" w:date="2017-06-26T11:11:00Z">
        <w:r w:rsidR="00C45B71">
          <w:t>has</w:t>
        </w:r>
      </w:ins>
      <w:ins w:id="126" w:author="Michael Esposito" w:date="2017-06-26T12:14:00Z">
        <w:r w:rsidR="009629D7">
          <w:t xml:space="preserve"> </w:t>
        </w:r>
      </w:ins>
      <w:ins w:id="127" w:author="Michael Esposito" w:date="2017-06-30T12:42:00Z">
        <w:r w:rsidR="00721341">
          <w:t>reinforce</w:t>
        </w:r>
      </w:ins>
      <w:ins w:id="128" w:author="Michael Esposito" w:date="2017-07-01T17:52:00Z">
        <w:r w:rsidR="0063490A">
          <w:t>d</w:t>
        </w:r>
      </w:ins>
      <w:ins w:id="129" w:author="Michael Esposito" w:date="2017-06-30T12:42:00Z">
        <w:r w:rsidR="00721341">
          <w:t xml:space="preserve"> </w:t>
        </w:r>
      </w:ins>
      <w:ins w:id="130" w:author="Michael Esposito" w:date="2017-06-26T11:11:00Z">
        <w:r w:rsidR="00D540C1">
          <w:t>this claim:</w:t>
        </w:r>
      </w:ins>
      <w:ins w:id="131" w:author="Michael Esposito" w:date="2017-06-26T11:02:00Z">
        <w:r w:rsidR="00A003B8">
          <w:t xml:space="preserve"> </w:t>
        </w:r>
      </w:ins>
      <w:ins w:id="132" w:author="Michael Esposito" w:date="2017-06-26T12:25:00Z">
        <w:r w:rsidR="00A54293">
          <w:t xml:space="preserve">empirical </w:t>
        </w:r>
      </w:ins>
      <w:ins w:id="133" w:author="Michael Esposito" w:date="2017-06-26T11:04:00Z">
        <w:r w:rsidR="00F54728">
          <w:t>studies have</w:t>
        </w:r>
      </w:ins>
      <w:ins w:id="134" w:author="Michael Esposito" w:date="2017-07-01T17:55:00Z">
        <w:r w:rsidR="0000675D">
          <w:t>, indeed</w:t>
        </w:r>
        <w:r w:rsidR="00A003B8">
          <w:t>,</w:t>
        </w:r>
      </w:ins>
      <w:ins w:id="135" w:author="Michael Esposito" w:date="2017-06-26T11:04:00Z">
        <w:r w:rsidR="00F54728">
          <w:t xml:space="preserve"> </w:t>
        </w:r>
        <w:r w:rsidR="00E90277">
          <w:t>show</w:t>
        </w:r>
      </w:ins>
      <w:ins w:id="136" w:author="Michael Esposito" w:date="2017-06-26T11:06:00Z">
        <w:r w:rsidR="00F345B7">
          <w:t>n</w:t>
        </w:r>
      </w:ins>
      <w:ins w:id="137" w:author="Michael Esposito" w:date="2017-06-26T11:04:00Z">
        <w:r w:rsidR="00E90277">
          <w:t xml:space="preserve"> that </w:t>
        </w:r>
      </w:ins>
      <w:del w:id="138" w:author="Michael Esposito" w:date="2017-06-26T10:42:00Z">
        <w:r w:rsidR="00F52E66" w:rsidDel="005619A8">
          <w:delText xml:space="preserve">An increasing </w:delText>
        </w:r>
      </w:del>
      <w:del w:id="139" w:author="Michael Esposito" w:date="2017-06-26T10:15:00Z">
        <w:r w:rsidR="00F52E66" w:rsidDel="000C2DE3">
          <w:delText xml:space="preserve">volume </w:delText>
        </w:r>
      </w:del>
      <w:del w:id="140" w:author="Michael Esposito" w:date="2017-06-26T10:42:00Z">
        <w:r w:rsidR="00F52E66" w:rsidDel="005619A8">
          <w:delText xml:space="preserve">of social </w:delText>
        </w:r>
      </w:del>
      <w:del w:id="141" w:author="Michael Esposito" w:date="2017-06-26T10:53:00Z">
        <w:r w:rsidR="00F52E66" w:rsidDel="00B76FC8">
          <w:delText>sci</w:delText>
        </w:r>
      </w:del>
      <w:del w:id="142" w:author="Michael Esposito" w:date="2017-06-26T10:13:00Z">
        <w:r w:rsidR="00F52E66" w:rsidDel="000C2DE3">
          <w:delText>entific research</w:delText>
        </w:r>
      </w:del>
      <w:del w:id="143" w:author="Michael Esposito" w:date="2017-06-26T10:14:00Z">
        <w:r w:rsidR="00F52E66" w:rsidDel="000C2DE3">
          <w:delText xml:space="preserve"> indicates that </w:delText>
        </w:r>
      </w:del>
      <w:r w:rsidR="00F52E66">
        <w:t>Black</w:t>
      </w:r>
      <w:ins w:id="144" w:author="Michael Esposito" w:date="2017-06-26T10:14:00Z">
        <w:r w:rsidR="000C2DE3">
          <w:t>s</w:t>
        </w:r>
      </w:ins>
      <w:ins w:id="145" w:author="Michael Esposito" w:date="2017-06-26T11:05:00Z">
        <w:r w:rsidR="00F54728">
          <w:t xml:space="preserve"> are</w:t>
        </w:r>
      </w:ins>
      <w:ins w:id="146" w:author="Michael Esposito" w:date="2017-06-26T12:29:00Z">
        <w:r w:rsidR="00AD5378">
          <w:t xml:space="preserve"> </w:t>
        </w:r>
      </w:ins>
      <w:del w:id="147" w:author="Michael Esposito" w:date="2017-06-26T10:14:00Z">
        <w:r w:rsidR="00F52E66" w:rsidDel="000C2DE3">
          <w:delText xml:space="preserve"> people </w:delText>
        </w:r>
      </w:del>
      <w:del w:id="148" w:author="Michael Esposito" w:date="2017-06-26T10:15:00Z">
        <w:r w:rsidR="00E9339F" w:rsidDel="000C2DE3">
          <w:delText xml:space="preserve">far </w:delText>
        </w:r>
      </w:del>
      <w:r w:rsidR="00E9339F">
        <w:t>more likely to die in interaction</w:t>
      </w:r>
      <w:ins w:id="149" w:author="Michael Esposito" w:date="2017-06-26T10:35:00Z">
        <w:r w:rsidR="00723224">
          <w:t>s</w:t>
        </w:r>
      </w:ins>
      <w:r w:rsidR="00E9339F">
        <w:t xml:space="preserve"> with law enforcement than are </w:t>
      </w:r>
      <w:ins w:id="150" w:author="Michael Esposito" w:date="2017-06-26T10:14:00Z">
        <w:r w:rsidR="000C2DE3">
          <w:t>W</w:t>
        </w:r>
      </w:ins>
      <w:del w:id="151" w:author="Michael Esposito" w:date="2017-06-26T10:14:00Z">
        <w:r w:rsidR="00E9339F" w:rsidDel="000C2DE3">
          <w:delText>w</w:delText>
        </w:r>
      </w:del>
      <w:r w:rsidR="00E9339F">
        <w:t>hites,</w:t>
      </w:r>
      <w:r w:rsidR="00693234">
        <w:fldChar w:fldCharType="begin"/>
      </w:r>
      <w:r w:rsidR="00424ABE">
        <w:instrText xml:space="preserve"> ADDIN ZOTERO_ITEM CSL_CITATION {"citationID":"r7wtGc31","properties":{"formattedCitation":"{\\rtf \\super 8,15,16\\nosupersub{}}","plainCitation":"8,15,16"},"citationItems":[{"id":5165,"uris":["http://zotero.org/groups/876118/items/6IBMDR5P"],"uri":["http://zotero.org/groups/876118/items/6IBMDR5P"],"itemData":{"id":5165,"type":"article-journal","title":"Deaths Due to Use of Lethal Force by Law Enforcement: Findings From the National Violent Death Reporting System, 17 U.S. States, 2009–2012","container-title":"American Journal of Preventive Medicine","collection-title":"National Violent Death Reporting System: Analyses and Commentary","page":"S173-S187","volume":"51","issue":"5, Supplement 3","source":"ScienceDirect","abstract":"Introduction\nSeveral high-profile cases in the U.S. have drawn public attention to the use of lethal force by law enforcement (LE), yet research on such fatalities is limited. Using data from a public health surveillance system, this study examined the characteristics and circumstances of these violent deaths to inform prevention.\nMethods\nAll fatalities (N=812) resulting from use of lethal force by on-duty LE from 2009 to 2012 in 17 U.S. states were examined using National Violent Death Reporting System data. Case narratives were coded for additional incident circumstances.\nResults\nVictims were majority white (52%) but disproportionately black (32%) with a fatality rate 2.8 times higher among blacks than whites. Most victims were reported to be armed (83%); however, black victims were more likely to be unarmed (14.8%) than white (9.4%) or Hispanic (5.8%) victims. Fatality rates among military veterans/active duty service members were 1.4 times greater than among their civilian counterparts. Four case subtypes were examined based on themes that emerged in incident narratives: about 22% of cases were mental health related; 18% were suspected “suicide by cop” incidents, with white victims more likely than black or Hispanic victims to die in these circumstances; 14% involved intimate partner violence; and about 6% were unintentional deaths due to LE action. Another 53% of cases were unclassified and did not fall into a coded subtype. Regression analyses identified victim and incident characteristics associated with each case subtype and unclassified cases.\nConclusions\nKnowledge about circumstances of deaths due to the use of lethal force can inform the development of prevention strategies, improve risk assessment, and modify LE response to increase the safety of communities and officers and prevent fatalities associated with LE intervention.","DOI":"10.1016/j.amepre.2016.08.027","ISSN":"0749-3797","shortTitle":"Deaths Due to Use of Lethal Force by Law Enforcement","journalAbbreviation":"American Journal of Preventive Medicine","author":[{"family":"DeGue","given":"Sarah"},{"family":"Fowler","given":"Katherine A."},{"family":"Calkins","given":"Cynthia"}],"issued":{"date-parts":[["2016",11]]}}},{"id":5199,"uris":["http://zotero.org/groups/876118/items/JH4GBGSP"],"uri":["http://zotero.org/groups/876118/items/JH4GBGSP"],"itemData":{"id":5199,"type":"article-journal","title":"Trends in US deaths due to legal intervention among black and white men, age 15–34 years, by county income level: 1960–2010","container-title":"Harvard Public Health Review","page":"1–5","volume":"3","source":"Google Scholar","shortTitle":"Trends in US deaths due to legal intervention among black and white men, age 15–34 years, by county income level","author":[{"family":"Krieger","given":"Nancy"},{"family":"Kiang","given":"Mathew V."},{"family":"Chen","given":"Jarvis T."},{"family":"Waterman","given":"Pamela D."}],"issued":{"date-parts":[["2015"]]}}},{"id":5167,"uris":["http://zotero.org/groups/876118/items/C4NH24P2"],"uri":["http://zotero.org/groups/876118/items/C4NH24P2"],"itemData":{"id":5167,"type":"article-journal","title":"Perils of police action: a cautionary tale from US data sets","container-title":"Injury Prevention","page":"27-32","volume":"23","issue":"1","source":"injuryprevention.bmj.com","abstract":"Objective To count and characterise injuries resulting from legal intervention by US law enforcement personnel and injury ratios per 10 000 arrests or police stops, thus expanding discussion of excessive force by police beyond fatalities.\nDesign Ecological.\nPopulation Those injured during US legal police intervention as recorded in 2012 Vital Statistics mortality census, 2012 Healthcare Cost and Utilization Project nationwide inpatient and emergency department samples, and two 2015 newspaper censuses of deaths.\nExposure 2012 and 2014 arrests from Federal Bureau of Investigation data adjusted for non-reporting jurisdictions; street stops and traffic stops that involved vehicle or occupant searches, without arrest, from the 2011 Police Public Contact Survey (PPCS), with the percentage breakdown by race computed from pooled 2005, 2008 and 2011 PPCS surveys due to small case counts.\nResults US police killed or injured an estimated 55 400 people in 2012 (95% CI 47 050 to 63 740 for cases coded as police involved). Blacks, Native Americans and Hispanics had higher stop/arrest rates per 10 000 population than white non-Hispanics and Asians. On average, an estimated 1 in 291 stops/arrests resulted in hospital-treated injury or death of a suspect or bystander. Ratios of admitted and fatal injury due to legal police intervention per 10 000 stops/arrests did not differ significantly between racial/ethnic groups. Ratios rose with age, and were higher for men than women.\nConclusions Healthcare administrative data sets can inform public debate about injuries resulting from legal police intervention. Excess per capita death rates among blacks and youth at police hands are reflections of excess exposure. International Classification of Diseases legal intervention coding needs revision.","DOI":"10.1136/injuryprev-2016-042023","ISSN":"1353-8047, 1475-5785","note":"PMID: 27457242","shortTitle":"Perils of police action","language":"en","author":[{"family":"Miller","given":"Ted R."},{"family":"Lawrence","given":"Bruce A."},{"family":"Carlson","given":"Nancy N."},{"family":"Hendrie","given":"Delia"},{"family":"Randall","given":"Sean"},{"family":"Rockett","given":"Ian R. H."},{"family":"Spicer","given":"Rebecca S."}],"issued":{"date-parts":[["2017",2,1]]}}}],"schema":"https://github.com/citation-style-language/schema/raw/master/csl-citation.json"} </w:instrText>
      </w:r>
      <w:r w:rsidR="00693234">
        <w:fldChar w:fldCharType="separate"/>
      </w:r>
      <w:r w:rsidR="00424ABE" w:rsidRPr="00424ABE">
        <w:rPr>
          <w:rFonts w:cs="Times New Roman"/>
          <w:vertAlign w:val="superscript"/>
        </w:rPr>
        <w:t>8,15,16</w:t>
      </w:r>
      <w:r w:rsidR="00693234">
        <w:fldChar w:fldCharType="end"/>
      </w:r>
      <w:r w:rsidR="00693234">
        <w:t xml:space="preserve"> including when those killed are unarmed.</w:t>
      </w:r>
      <w:r w:rsidR="00693234">
        <w:fldChar w:fldCharType="begin"/>
      </w:r>
      <w:r w:rsidR="00424ABE">
        <w:instrText xml:space="preserve"> ADDIN ZOTERO_ITEM CSL_CITATION {"citationID":"a94pq3c2b9","properties":{"formattedCitation":"{\\rtf \\super 17\\nosupersub{}}","plainCitation":"17"},"citationItems":[{"id":4917,"uris":["http://zotero.org/groups/876118/items/EK4GNV2T"],"uri":["http://zotero.org/groups/876118/items/EK4GNV2T"],"itemData":{"id":4917,"type":"article-journal","title":"A Multi-Level Bayesian Analysis of Racial Bias in Police Shootings at the County-Level in the United States, 2011–2014","container-title":"PLOS ONE","page":"e0141854","volume":"10","issue":"11","source":"PLoS Journals","abstract":"A geographically-resolved, multi-level Bayesian model is used to analyze the data presented in the U.S. Police-Shooting Database (USPSD) in order to investigate the extent of racial bias in the shooting of American civilians by police officers in recent years. In contrast to previous work that relied on the FBI’s Supplemental Homicide Reports that were constructed from self-reported cases of police-involved homicide, this data set is less likely to be biased by police reporting practices. County-specific relative risk outcomes of being shot by police are estimated as a function of the interaction of: 1) whether suspects/civilians were armed or unarmed, and 2) the race/ethnicity of the suspects/civilians. The results provide evidence of a significant bias in the killing of unarmed black Americans relative to unarmed white Americans, in that the probability of being {black, unarmed, and shot by police} is about 3.49 times the probability of being {white, unarmed, and shot by police} on average. Furthermore, the results of multi-level modeling show that there exists significant heterogeneity across counties in the extent of racial bias in police shootings, with some counties showing relative risk ratios of 20 to 1 or more. Finally, analysis of police shooting data as a function of county-level predictors suggests that racial bias in police shootings is most likely to emerge in police departments in larger metropolitan counties with low median incomes and a sizable portion of black residents, especially when there is high financial inequality in that county. There is no relationship between county-level racial bias in police shootings and crime rates (even race-specific crime rates), meaning that the racial bias observed in police shootings in this data set is not explainable as a response to local-level crime rates.","DOI":"10.1371/journal.pone.0141854","ISSN":"1932-6203","journalAbbreviation":"PLOS ONE","author":[{"family":"Ross","given":"Cody T."}],"issued":{"date-parts":[["2015",11,5]]}}}],"schema":"https://github.com/citation-style-language/schema/raw/master/csl-citation.json"} </w:instrText>
      </w:r>
      <w:r w:rsidR="00693234">
        <w:fldChar w:fldCharType="separate"/>
      </w:r>
      <w:r w:rsidR="00424ABE" w:rsidRPr="00424ABE">
        <w:rPr>
          <w:rFonts w:cs="Times New Roman"/>
          <w:vertAlign w:val="superscript"/>
        </w:rPr>
        <w:t>17</w:t>
      </w:r>
      <w:r w:rsidR="00693234">
        <w:fldChar w:fldCharType="end"/>
      </w:r>
      <w:r w:rsidR="007251CE">
        <w:t xml:space="preserve"> </w:t>
      </w:r>
    </w:p>
    <w:p w14:paraId="40E21818" w14:textId="2B610756" w:rsidR="000C2DE3" w:rsidRPr="008856D5" w:rsidDel="00566274" w:rsidRDefault="00894D23" w:rsidP="003A7386">
      <w:pPr>
        <w:rPr>
          <w:del w:id="152" w:author="Michael Esposito" w:date="2017-06-26T10:16:00Z"/>
        </w:rPr>
        <w:pPrChange w:id="153" w:author="Frank R. Edwards Jr" w:date="2017-09-26T11:23:00Z">
          <w:pPr/>
        </w:pPrChange>
      </w:pPr>
      <w:commentRangeStart w:id="154"/>
      <w:commentRangeStart w:id="155"/>
      <w:r>
        <w:t>Because policing and criminal justice regimes vary across places,</w:t>
      </w:r>
      <w:r>
        <w:fldChar w:fldCharType="begin"/>
      </w:r>
      <w:r w:rsidR="00732AC9">
        <w:instrText xml:space="preserve"> ADDIN ZOTERO_ITEM CSL_CITATION {"citationID":"hpR0gJNI","properties":{"formattedCitation":"{\\rtf \\super 11,12,18\\nosupersub{}}","plainCitation":"11,12,18"},"citationItems":[{"id":4942,"uris":["http://zotero.org/users/90577/items/3KKCT2GI"],"uri":["http://zotero.org/users/90577/items/3KKCT2GI"],"itemData":{"id":4942,"type":"article-journal","title":"Policing, race, and place","container-title":"Harvard Civil Rights-Civil Liberties Law Review","page":"43 - 78","volume":"44","source":"Google Scholar","note":"bibtex: capers_policing_2009","author":[{"family":"Capers","given":"I. Bennett"}],"issued":{"date-parts":[["2009"]]}}},{"id":5073,"uris":["http://zotero.org/users/90577/items/EJM4KVZV"],"uri":["http://zotero.org/users/90577/items/EJM4KVZV"],"itemData":{"id":5073,"type":"article-journal","title":"Race, Drugs, and Policing: Understanding Disparities in Drug Delivery Arrests","container-title":"Criminology","page":"105-137","volume":"44","issue":"1","source":"Wiley Online Library","abstract":"This article draws on several unique data sources to assess and explain racial disparity in Seattle's drug delivery arrests. Evidence regarding the racial and ethnic composition of those who deliver any of five serious drugs in that city is compared with the racial and ethnic composition of those arrested for this offense. Our findings indicate that blacks are significantly overrepresented among Seattle's drug delivery arrestees. Several organizational practices explain racial disparity in these arrests: law enforcement's focus on crack offenders, the priority placed on outdoor drug venues, and the geographic concentration of police resources in racially heterogeneous areas. The available evidence further indicates that these practices are not determined by race-neutral factors such as crime rates or community complaints. Our findings thus indicate that race shapes perceptions of who and what constitutes Seattle's drug problem, as well as the organizational response to that problem.","DOI":"10.1111/j.1745-9125.2006.00044.x","ISSN":"1745-9125","shortTitle":"Race, Drugs, and Policing","language":"en","author":[{"family":"Beckett","given":"Katherine"},{"family":"Nyrop","given":"Kris"},{"family":"Pfingst","given":"Lori"}],"issued":{"date-parts":[["2006",2,1]]}}},{"id":3154,"uris":["http://zotero.org/users/90577/items/M9T5M7P3"],"uri":["http://zotero.org/users/90577/items/M9T5M7P3"],"itemData":{"id":3154,"type":"book","title":"The Politics of Imprisonment: How the Democratic Process Shapes the Way America Punishes Offenders","publisher":"Oxford University Press","publisher-place":"New York, NY","number-of-pages":"264","source":"Amazon.com","event-place":"New York, NY","shortTitle":"The Politics of Imprisonment","author":[{"family":"Barker","given":"Vanessa"}],"issued":{"date-parts":[["2009",8,26]]}}}],"schema":"https://github.com/citation-style-language/schema/raw/master/csl-citation.json"} </w:instrText>
      </w:r>
      <w:r>
        <w:fldChar w:fldCharType="separate"/>
      </w:r>
      <w:r w:rsidR="00732AC9" w:rsidRPr="00732AC9">
        <w:rPr>
          <w:rFonts w:cs="Times New Roman"/>
          <w:vertAlign w:val="superscript"/>
        </w:rPr>
        <w:t>11,12,18</w:t>
      </w:r>
      <w:r>
        <w:fldChar w:fldCharType="end"/>
      </w:r>
      <w:r>
        <w:t xml:space="preserve"> it is likely that the risk of mortality from interactions with law enforcement are, in part, a function of geography. </w:t>
      </w:r>
      <w:commentRangeEnd w:id="154"/>
      <w:del w:id="156" w:author="Frank R. Edwards Jr" w:date="2017-09-25T14:49:00Z">
        <w:r w:rsidR="00A32629" w:rsidRPr="008856D5" w:rsidDel="008856D5">
          <w:rPr>
            <w:rStyle w:val="CommentReference"/>
            <w:rPrChange w:id="157" w:author="Frank R. Edwards Jr" w:date="2017-09-25T14:49:00Z">
              <w:rPr>
                <w:rStyle w:val="CommentReference"/>
              </w:rPr>
            </w:rPrChange>
          </w:rPr>
          <w:commentReference w:id="154"/>
        </w:r>
        <w:commentRangeEnd w:id="155"/>
        <w:r w:rsidR="00F86838" w:rsidRPr="008856D5" w:rsidDel="008856D5">
          <w:rPr>
            <w:rStyle w:val="CommentReference"/>
            <w:rPrChange w:id="158" w:author="Frank R. Edwards Jr" w:date="2017-09-25T14:49:00Z">
              <w:rPr>
                <w:rStyle w:val="CommentReference"/>
              </w:rPr>
            </w:rPrChange>
          </w:rPr>
          <w:commentReference w:id="155"/>
        </w:r>
      </w:del>
    </w:p>
    <w:p w14:paraId="45637C63" w14:textId="77777777" w:rsidR="00566274" w:rsidRPr="008856D5" w:rsidRDefault="00566274" w:rsidP="003A7386">
      <w:pPr>
        <w:rPr>
          <w:ins w:id="159" w:author="Michael Esposito" w:date="2017-06-26T10:18:00Z"/>
        </w:rPr>
        <w:pPrChange w:id="160" w:author="Frank R. Edwards Jr" w:date="2017-09-26T11:23:00Z">
          <w:pPr/>
        </w:pPrChange>
      </w:pPr>
    </w:p>
    <w:p w14:paraId="3CC336D9" w14:textId="4AE0D0AF" w:rsidR="0045644D" w:rsidDel="008856D5" w:rsidRDefault="004D41EB" w:rsidP="008856D5">
      <w:pPr>
        <w:spacing w:line="360" w:lineRule="auto"/>
        <w:rPr>
          <w:del w:id="161" w:author="Frank R. Edwards Jr" w:date="2017-09-25T14:48:00Z"/>
          <w:sz w:val="24"/>
          <w:szCs w:val="24"/>
        </w:rPr>
      </w:pPr>
      <w:commentRangeStart w:id="162"/>
      <w:commentRangeStart w:id="163"/>
      <w:del w:id="164" w:author="Unknown">
        <w:r w:rsidRPr="008856D5" w:rsidDel="008856D5">
          <w:rPr>
            <w:sz w:val="24"/>
            <w:szCs w:val="24"/>
          </w:rPr>
          <w:delText>Past</w:delText>
        </w:r>
        <w:r w:rsidR="007C6704" w:rsidRPr="008856D5" w:rsidDel="008856D5">
          <w:rPr>
            <w:sz w:val="24"/>
            <w:szCs w:val="24"/>
          </w:rPr>
          <w:delText xml:space="preserve"> work has been limited by the absence of systematic </w:delText>
        </w:r>
        <w:r w:rsidR="00B87DB8" w:rsidRPr="008856D5" w:rsidDel="008856D5">
          <w:rPr>
            <w:sz w:val="24"/>
            <w:szCs w:val="24"/>
          </w:rPr>
          <w:delText>national</w:delText>
        </w:r>
        <w:r w:rsidR="00743508" w:rsidRPr="008856D5" w:rsidDel="008856D5">
          <w:rPr>
            <w:sz w:val="24"/>
            <w:szCs w:val="24"/>
          </w:rPr>
          <w:delText xml:space="preserve"> data on deaths </w:delText>
        </w:r>
        <w:r w:rsidR="007C6704" w:rsidRPr="008856D5" w:rsidDel="008856D5">
          <w:rPr>
            <w:sz w:val="24"/>
            <w:szCs w:val="24"/>
          </w:rPr>
          <w:delText>involving law enforcement.</w:delText>
        </w:r>
        <w:r w:rsidR="00BC7275" w:rsidRPr="008856D5" w:rsidDel="008856D5">
          <w:rPr>
            <w:sz w:val="24"/>
            <w:szCs w:val="24"/>
          </w:rPr>
          <w:fldChar w:fldCharType="begin"/>
        </w:r>
        <w:r w:rsidR="00BC7275" w:rsidRPr="008856D5" w:rsidDel="008856D5">
          <w:rPr>
            <w:sz w:val="24"/>
            <w:szCs w:val="24"/>
          </w:rPr>
          <w:delInstrText xml:space="preserve"> ADDIN ZOTERO_ITEM CSL_CITATION {"citationID":"a1i3jrmri5l","properties":{"formattedCitation":"{\\rtf \\super 3\\nosupersub{}}","plainCitation":"3"},"citationItems":[{"id":5166,"uris":["http://zotero.org/groups/876118/items/9N2GVFKD"],"uri":["http://zotero.org/groups/876118/items/9N2GVFKD"],"itemD</w:delInstrText>
        </w:r>
      </w:del>
      <w:del w:id="165" w:author="Frank R. Edwards Jr" w:date="2017-09-25T14:48:00Z">
        <w:r w:rsidR="00BC7275" w:rsidDel="008856D5">
          <w:rPr>
            <w:sz w:val="24"/>
            <w:szCs w:val="24"/>
          </w:rPr>
          <w:delInstrText xml:space="preserve">ata":{"id":5166,"type":"article-journal","title":"Police Killings and Police Deaths Are Public Health Data and Can Be Counted","container-title":"PLOS Medicine","page":"e1001915","volume":"12","issue":"12","source":"PLoS Journals","abstract":"Nancy Krieger and colleagues argue that law-enforcement–related deaths in the United States should be treated as notifiable conditions, which would allow public health departments to report these data in real-time.","DOI":"10.1371/journal.pmed.1001915","ISSN":"1549-1676","journalAbbreviation":"PLOS Medicine","author":[{"family":"Krieger","given":"Nancy"},{"family":"Chen","given":"Jarvis T."},{"family":"Waterman","given":"Pamela D."},{"family":"Kiang","given":"Mathew V."},{"family":"Feldman","given":"Justin"}],"issued":{"date-parts":[["2015",12,8]]}}}],"schema":"https://github.com/citation-style-language/schema/raw/master/csl-citation.json"} </w:delInstrText>
        </w:r>
        <w:r w:rsidR="00BC7275" w:rsidDel="008856D5">
          <w:rPr>
            <w:sz w:val="24"/>
            <w:szCs w:val="24"/>
          </w:rPr>
          <w:fldChar w:fldCharType="separate"/>
        </w:r>
        <w:r w:rsidR="00BC7275" w:rsidRPr="00BC7275" w:rsidDel="008856D5">
          <w:rPr>
            <w:rFonts w:cs="Times New Roman"/>
            <w:sz w:val="24"/>
            <w:szCs w:val="24"/>
            <w:vertAlign w:val="superscript"/>
          </w:rPr>
          <w:delText>3</w:delText>
        </w:r>
        <w:r w:rsidR="00BC7275" w:rsidDel="008856D5">
          <w:rPr>
            <w:sz w:val="24"/>
            <w:szCs w:val="24"/>
          </w:rPr>
          <w:fldChar w:fldCharType="end"/>
        </w:r>
        <w:r w:rsidR="00D155C1" w:rsidDel="008856D5">
          <w:rPr>
            <w:sz w:val="24"/>
            <w:szCs w:val="24"/>
          </w:rPr>
          <w:delText xml:space="preserve"> Law enforcement data on police-involved deaths, primarily collected through the Bureau of Justice Statistics’ Arrest Related Deaths program or the Federal Bureau of Investigation’s Uniform Crime Report’s Supplementary Homicide Report are widely acknowledged to undercount the true number of deaths involving police</w:delText>
        </w:r>
        <w:r w:rsidR="00193F54" w:rsidDel="008856D5">
          <w:rPr>
            <w:sz w:val="24"/>
            <w:szCs w:val="24"/>
          </w:rPr>
          <w:delText>.</w:delText>
        </w:r>
        <w:r w:rsidR="00193F54" w:rsidDel="008856D5">
          <w:rPr>
            <w:sz w:val="24"/>
            <w:szCs w:val="24"/>
          </w:rPr>
          <w:fldChar w:fldCharType="begin"/>
        </w:r>
        <w:r w:rsidR="00732AC9" w:rsidDel="008856D5">
          <w:rPr>
            <w:sz w:val="24"/>
            <w:szCs w:val="24"/>
          </w:rPr>
          <w:delInstrText xml:space="preserve"> ADDIN ZOTERO_ITEM CSL_CITATION {"citationID":"a1jgj4q436d","properties":{"formattedCitation":"{\\rtf \\super 3,19,20\\nosupersub{}}","plainCitation":"3,19,20"},"citationItems":[{"id":5209,"uris":["http://zotero.org/groups/876118/items/P4WQWGW6"],"uri":["http://zotero.org/groups/876118/items/P4WQWGW6"],"itemData":{"id":5209,"type":"report","title":"Arrest-related deaths program: data quality profile","publisher":"U.S. Department of Justice, Office of Justice Programs, Bureau of Justice Statistics","publisher-place":"Washington, DC","source":"Google Scholar","event-place":"Washington, DC","URL":"https://www.publicsafety.gc.ca/lbrr/archives/cnmcs-plcng/cn33640-eng.pdf","shortTitle":"Arrest-related deaths program","author":[{"family":"Planty","given":"Michael"},{"family":"Burch","given":"Andrea M."},{"family":"Banks","given":"Duren"},{"family":"Couzens","given":"Lance"},{"family":"Blanton","given":"Caroline"},{"family":"Cribb","given":"Devon"}],"issued":{"date-parts":[["2015"]]}}},{"id":5166,"uris":["http://zotero.org/groups/876118/items/9N2GVFKD"],"uri":["http://zotero.org/groups/876118/items/9N2GVFKD"],"itemData":{"id":5166,"type":"article-journal","title":"Police Killings and Police Deaths Are Public Health Data and Can Be Counted","container-title":"PLOS Medicine","page":"e1001915","volume":"12","issue":"12","source":"PLoS Journals","abstract":"Nancy Krieger and colleagues argue that law-enforcement–related deaths in the United States should be treated as notifiable conditions, which would allow public health departments to report these data in real-time.","DOI":"10.1371/journal.pmed.1001915","ISSN":"1549-1676","journalAbbreviation":"PLOS Medicine","author":[{"family":"Krieger","given":"Nancy"},{"family":"Chen","given":"Jarvis T."},{"family":"Waterman","given":"Pamela D."},{"family":"Kiang","given":"Mathew V."},{"family":"Feldman","given":"Justin"}],"issued":{"date-parts":[["2015",12,8]]}}},{"id":4914,"uris":["http://zotero.org/groups/876118/items/7VWQSD29"],"uri":["http://zotero.org/groups/876118/items/7VWQSD29"],"itemData":{"id":4914,"type":"article-journal","title":"Race, Crime, and the Micro-Ecology of Deadly Force","container-title":"Criminology &amp; Public Policy","page":"193-222","volume":"15","issue":"1","source":"Wiley Online Library","abstract":"Research Summary\n\nLimitations in data and research on the use of firearms by police officers in the United States preclude sound understanding of the determinants of deadly force in police work. The current study addresses these limitations with detailed case attributes and a microspatial analysis of police shootings in St. Louis, MO, between 2003 and 2012. The results indicate that neither the racial composition of neighborhoods nor their level of economic disadvantage directly increase the frequency of police shootings, whereas levels of violent crime do—but only to a point. Police shootings are less frequent in areas with the highest levels of criminal violence than in those with midlevels of violence. We offer a provisional interpretation of these results and call for replications in other settings.\n\nPolicy Implications\n\nNationwide replications of the current research will require the establishment of a national database of police shootings. Informative assessments of a single agency's policies and practices require comparative information from other agencies. We recommend specific data elements to be included in such an information system that would shed further empirical light on the interconnections among race, crime, and police use of deadly force. The database also would contribute to the development of evidence-based policies and procedures on deadly force—an urgent public priority in light of recent controversial police shootings across the United States.","DOI":"10.1111/1745-9133.12174","ISSN":"1745-9133","journalAbbreviation":"Criminology &amp; Public Policy","language":"en","author":[{"family":"Klinger","given":"David"},{"family":"Rosenfeld","given":"Richard"},{"family":"Isom","given":"Daniel"},{"family":"Deckard","given":"Michael"}],"issued":{"date-parts":[["2016",2,1]]}}}],"schema":"https://github.com/citation-style-language/schema/raw/master/csl-citation.json"} </w:delInstrText>
        </w:r>
        <w:r w:rsidR="00193F54" w:rsidDel="008856D5">
          <w:rPr>
            <w:sz w:val="24"/>
            <w:szCs w:val="24"/>
          </w:rPr>
          <w:fldChar w:fldCharType="separate"/>
        </w:r>
        <w:r w:rsidR="00732AC9" w:rsidRPr="00732AC9" w:rsidDel="008856D5">
          <w:rPr>
            <w:rFonts w:cs="Times New Roman"/>
            <w:sz w:val="24"/>
            <w:szCs w:val="24"/>
            <w:vertAlign w:val="superscript"/>
          </w:rPr>
          <w:delText>3,19,20</w:delText>
        </w:r>
        <w:r w:rsidR="00193F54" w:rsidDel="008856D5">
          <w:rPr>
            <w:sz w:val="24"/>
            <w:szCs w:val="24"/>
          </w:rPr>
          <w:fldChar w:fldCharType="end"/>
        </w:r>
        <w:r w:rsidR="00193F54" w:rsidDel="008856D5">
          <w:rPr>
            <w:sz w:val="24"/>
            <w:szCs w:val="24"/>
          </w:rPr>
          <w:delText xml:space="preserve"> </w:delText>
        </w:r>
        <w:r w:rsidR="00E1029E" w:rsidDel="008856D5">
          <w:rPr>
            <w:sz w:val="24"/>
            <w:szCs w:val="24"/>
          </w:rPr>
          <w:delText xml:space="preserve">Public health scholars have exploited data from </w:delText>
        </w:r>
        <w:r w:rsidR="00307621" w:rsidDel="008856D5">
          <w:rPr>
            <w:sz w:val="24"/>
            <w:szCs w:val="24"/>
          </w:rPr>
          <w:delText xml:space="preserve">National Center for Health Statistics </w:delText>
        </w:r>
        <w:r w:rsidR="00E1029E" w:rsidDel="008856D5">
          <w:rPr>
            <w:sz w:val="24"/>
            <w:szCs w:val="24"/>
          </w:rPr>
          <w:delText>mortality files, the National Viol</w:delText>
        </w:r>
        <w:r w:rsidR="00307621" w:rsidDel="008856D5">
          <w:rPr>
            <w:sz w:val="24"/>
            <w:szCs w:val="24"/>
          </w:rPr>
          <w:delText xml:space="preserve">ent Death Reporting System, US Centers for Disease Control and Prevention’s mortality </w:delText>
        </w:r>
        <w:r w:rsidR="0036701D" w:rsidDel="008856D5">
          <w:rPr>
            <w:sz w:val="24"/>
            <w:szCs w:val="24"/>
          </w:rPr>
          <w:delText>f</w:delText>
        </w:r>
        <w:r w:rsidR="00307621" w:rsidDel="008856D5">
          <w:rPr>
            <w:sz w:val="24"/>
            <w:szCs w:val="24"/>
          </w:rPr>
          <w:delText>iles</w:delText>
        </w:r>
        <w:r w:rsidR="0036701D" w:rsidDel="008856D5">
          <w:rPr>
            <w:sz w:val="24"/>
            <w:szCs w:val="24"/>
          </w:rPr>
          <w:delText xml:space="preserve"> and various emergency department surveys.</w:delText>
        </w:r>
        <w:r w:rsidR="00FD01BE" w:rsidDel="008856D5">
          <w:rPr>
            <w:sz w:val="24"/>
            <w:szCs w:val="24"/>
          </w:rPr>
          <w:fldChar w:fldCharType="begin"/>
        </w:r>
        <w:r w:rsidR="00732AC9" w:rsidDel="008856D5">
          <w:rPr>
            <w:sz w:val="24"/>
            <w:szCs w:val="24"/>
          </w:rPr>
          <w:delInstrText xml:space="preserve"> ADDIN ZOTERO_ITEM CSL_CITATION {"citationID":"aohbh3cvml","properties":{"formattedCitation":"{\\rtf \\super 3,21\\uc0\\u8211{}23\\nosupersub{}}","plainCitation":"3,21–23"},"citationItems":[{"id":5210,"uris":["http://zotero.org/groups/876118/items/UDRAR4A5"],"uri":["http://zotero.org/groups/876118/items/UDRAR4A5"],"itemData":{"id":5210,"type":"article-journal","title":"Temporal Trends and Racial/Ethnic Inequalities for Legal Intervention Injuries Treated in Emergency Departments: US Men and Women Age 15–34, 2001–2014","container-title":"Journal of Urban Health","page":"797-807","volume":"93","issue":"5","source":"link-springer-com.offcampus.lib.washington.edu","DOI":"10.1007/s11524-016-0076-3","ISSN":"1099-3460, 1468-2869","shortTitle":"Temporal Trends and Racial/Ethnic Inequalities for Legal Intervention Injuries Treated in Emergency Departments","journalAbbreviation":"J Urban Health","language":"en","author":[{"family":"Feldman","given":"Justin M."},{"family":"Chen","given":"Jarvis T."},{"family":"Waterman","given":"Pamela D."},{"family":"Krieger","given":"Nancy"}],"issued":{"date-parts":[["2016",10,1]]}}},{"id":5166,"uris":["http://zotero.org/groups/876118/items/9N2GVFKD"],"uri":["http://zotero.org/groups/876118/items/9N2GVFKD"],"itemData":{"id":5166,"type":"article-journal","title":"Police Killings and Police Deaths Are Public Health Data and Can Be Counted","container-title":"PLOS Medicine","page":"e1001915","volume":"12","issue":"12","source":"PLoS Journals","abstract":"Nancy Krieger and colleagues argue that law-enforcement–related deaths in the United States should be treated as notifiable conditions, which would allow public health departments to report these data in real-time.","DOI":"10.1371/journal.pmed.1001915","ISSN":"1549-1676","journalAbbreviation":"PLOS Medicine","author":[{"family":"Krieger","given":"Nancy"},{"family":"Chen","given":"Jarvis T."},{"family":"Waterman","given":"Pamela D."},{"family":"Kiang","given":"Mathew V."},{"family":"Feldman","given":"Justin"}],"issued":{"date-parts":[["2015",12,8]]}}},{"id":5162,"uris":["http://zotero.org/groups/876118/items/28Z2Q4VI"],"uri":["http://zotero.org/groups/876118/items/28Z2Q4VI"],"itemData":{"id":5162,"type":"article-journal","title":"US Emergency Department Encounters for Law Enforcement–Associated Injury, 2006-2012","container-title":"JAMA Surgery","source":"jamanetwork.com","abstract":"This study uses a nationally representative database to determine whether the incidence of emergency department visits for law enforcement increased relative to total emergency department visits from 2006 to 2012.","URL":"http://jamanetwork.com/journals/jamasurgery/fullarticle/2619243","DOI":"10.1001/jamasurg.2017.0574","journalAbbreviation":"JAMA Surg","author":[{"family":"Kaufman","given":"Elinore J."},{"family":"Karp","given":"David N."},{"family":"Delgado","given":"M. Kit"}],"issued":{"date-parts":[["2017",4,19]]},"accessed":{"date-parts":[["2017",5,2]]}}},{"id":4920,"uris":["http://zotero.org/groups/876118/items/RV5EDNJK"],"uri":["http://zotero.org/groups/876118/items/RV5EDNJK"],"itemData":{"id":4920,"type":"article-journal","title":"Homicides by Police: Comparing Counts From the National Violent Death Reporting System, Vital Statistics, and Supplementary Homicide Reports","container-title":"American Journal of Public Health","page":"922-927","volume":"106","issue":"5","source":"ajph.aphapublications.org (Atypon)","abstract":"Objective. To evaluate the National Violent Death Reporting System (NVDRS) as a surveillance system for homicides by law enforcement officers.Methods. We assessed sensitivity and positive predictive value of the NVDRS “type of death” variable against our study count of homicides by police, which we derived from NVDRS coded and narrative data for states participating in NVDRS 2005 to 2012. We compared state counts of police homicides from NVDRS, Vital Statistics, and Federal Bureau of Investigation Supplementary Homicide Reports.Results. We identified 1552 police homicides in the 16 states. Positive predictive value and sensitivity of the NVDRS “type of death” variable for police homicides were high (98% and 90%, respectively). Counts from Vital Statistics and Supplementary Homicide Reports were 58% and 48%, respectively, of our study total; gaps varied widely by state. The annual rate of police homicide (0.24/100 000) varied 5-fold by state and 8-fold by race/ethnicity.Conclusions. NVDRS provides more complete data on police homicides than do existing systems.Policy Implications. Expanding NVDRS to all 50 states and making 2 improvements we identify will be an efficient way to provide the nation with more accurate, detailed data on homicides by law enforcement.","DOI":"10.2105/AJPH.2016.303074","ISSN":"0090-0036","shortTitle":"Homicides by Police","journalAbbreviation":"Am J Public Health","author":[{"family":"Barber","given":"Catherine"},{"family":"Azrael","given":"Deborah"},{"family":"Cohen","given":"Amy"},{"family":"Miller","given":"Matthew"},{"family":"Thymes","given":"Deonza"},{"family":"Wang","given":"David Enze"},{"family":"Hemenway","given":"David"}],"issued":{"date-parts":[["2016",3,17]]}}}],"schema":"https://github.com/citation-style-language/schema/raw/master/csl-citation.json"} </w:delInstrText>
        </w:r>
        <w:r w:rsidR="00FD01BE" w:rsidDel="008856D5">
          <w:rPr>
            <w:sz w:val="24"/>
            <w:szCs w:val="24"/>
          </w:rPr>
          <w:fldChar w:fldCharType="separate"/>
        </w:r>
        <w:r w:rsidR="00732AC9" w:rsidRPr="00732AC9" w:rsidDel="008856D5">
          <w:rPr>
            <w:rFonts w:cs="Times New Roman"/>
            <w:sz w:val="24"/>
            <w:szCs w:val="24"/>
            <w:vertAlign w:val="superscript"/>
          </w:rPr>
          <w:delText>3,21–23</w:delText>
        </w:r>
        <w:r w:rsidR="00FD01BE" w:rsidDel="008856D5">
          <w:rPr>
            <w:sz w:val="24"/>
            <w:szCs w:val="24"/>
          </w:rPr>
          <w:fldChar w:fldCharType="end"/>
        </w:r>
        <w:r w:rsidR="00FD01BE" w:rsidDel="008856D5">
          <w:rPr>
            <w:sz w:val="24"/>
            <w:szCs w:val="24"/>
          </w:rPr>
          <w:delText xml:space="preserve"> Researchers have found that these methods yield substantially higher counts than those reported by law enforcement agencies, but</w:delText>
        </w:r>
        <w:r w:rsidR="00D03D0E" w:rsidDel="008856D5">
          <w:rPr>
            <w:sz w:val="24"/>
            <w:szCs w:val="24"/>
          </w:rPr>
          <w:delText xml:space="preserve"> still suffer from under-reporting or limited geographic coverage.</w:delText>
        </w:r>
        <w:r w:rsidR="00D03D0E" w:rsidDel="008856D5">
          <w:rPr>
            <w:sz w:val="24"/>
            <w:szCs w:val="24"/>
          </w:rPr>
          <w:fldChar w:fldCharType="begin"/>
        </w:r>
        <w:r w:rsidR="00D03D0E" w:rsidDel="008856D5">
          <w:rPr>
            <w:sz w:val="24"/>
            <w:szCs w:val="24"/>
          </w:rPr>
          <w:delInstrText xml:space="preserve"> ADDIN ZOTERO_ITEM CSL_CITATION {"citationID":"agbues5682","properties":{"formattedCitation":"{\\rtf \\super 3\\nosupersub{}}","plainCitation":"3"},"citationItems":[{"id":5166,"uris":["http://zotero.org/groups/876118/items/9N2GVFKD"],"uri":["http://zotero.org/groups/876118/items/9N2GVFKD"],"itemData":{"id":5166,"type":"article-journal","title":"Police Killings and Police Deaths Are Public Health Data and Can Be Counted","container-title":"PLOS Medicine","page":"e1001915","volume":"12","issue":"12","source":"PLoS Journals","abstract":"Nancy Krieger and colleagues argue that law-enforcement–related deaths in the United States should be treated as notifiable conditions, which would allow public health departments to report these data in real-time.","DOI":"10.1371/journal.pmed.1001915","ISSN":"1549-1676","journalAbbreviation":"PLOS Medicine","author":[{"family":"Krieger","given":"Nancy"},{"family":"Chen","given":"Jarvis T."},{"family":"Waterman","given":"Pamela D."},{"family":"Kiang","given":"Mathew V."},{"family":"Feldman","given":"Justin"}],"issued":{"date-parts":[["2015",12,8]]}}}],"schema":"https://github.com/citation-style-language/schema/raw/master/csl-citation.json"} </w:delInstrText>
        </w:r>
        <w:r w:rsidR="00D03D0E" w:rsidDel="008856D5">
          <w:rPr>
            <w:sz w:val="24"/>
            <w:szCs w:val="24"/>
          </w:rPr>
          <w:fldChar w:fldCharType="separate"/>
        </w:r>
        <w:r w:rsidR="00D03D0E" w:rsidRPr="00D03D0E" w:rsidDel="008856D5">
          <w:rPr>
            <w:rFonts w:cs="Times New Roman"/>
            <w:sz w:val="24"/>
            <w:szCs w:val="24"/>
            <w:vertAlign w:val="superscript"/>
          </w:rPr>
          <w:delText>3</w:delText>
        </w:r>
        <w:r w:rsidR="00D03D0E" w:rsidDel="008856D5">
          <w:rPr>
            <w:sz w:val="24"/>
            <w:szCs w:val="24"/>
          </w:rPr>
          <w:fldChar w:fldCharType="end"/>
        </w:r>
        <w:r w:rsidR="00D505C9" w:rsidDel="008856D5">
          <w:rPr>
            <w:sz w:val="24"/>
            <w:szCs w:val="24"/>
          </w:rPr>
          <w:delText xml:space="preserve"> </w:delText>
        </w:r>
      </w:del>
    </w:p>
    <w:p w14:paraId="281BEC6A" w14:textId="5692CB12" w:rsidR="00D505C9" w:rsidRPr="009D2D08" w:rsidDel="00847136" w:rsidRDefault="00D505C9" w:rsidP="00D505C9">
      <w:pPr>
        <w:spacing w:line="360" w:lineRule="auto"/>
        <w:rPr>
          <w:moveFrom w:id="166" w:author="Frank R. Edwards Jr" w:date="2017-09-25T14:51:00Z"/>
          <w:sz w:val="24"/>
          <w:szCs w:val="24"/>
        </w:rPr>
      </w:pPr>
      <w:moveFromRangeStart w:id="167" w:author="Frank R. Edwards Jr" w:date="2017-09-25T14:51:00Z" w:name="move494114393"/>
      <w:moveFrom w:id="168" w:author="Frank R. Edwards Jr" w:date="2017-09-25T14:51:00Z">
        <w:r w:rsidRPr="009D2D08" w:rsidDel="00847136">
          <w:rPr>
            <w:sz w:val="24"/>
            <w:szCs w:val="24"/>
          </w:rPr>
          <w:t>Journalists, activists and researchers have stepped in to fill this information gap by constructing a series of public datasets that count police-involved deaths using a combination of public records and media accounts. In response to the limits of official data, BJS has undertaken a redesign of the Arrest-Related Deaths Program that more closely matches the methodology of public data collection projects</w:t>
        </w:r>
        <w:r w:rsidR="00B83579" w:rsidDel="00847136">
          <w:rPr>
            <w:sz w:val="24"/>
            <w:szCs w:val="24"/>
          </w:rPr>
          <w:t>. BJS analysts</w:t>
        </w:r>
        <w:r w:rsidDel="00847136">
          <w:rPr>
            <w:sz w:val="24"/>
            <w:szCs w:val="24"/>
          </w:rPr>
          <w:t xml:space="preserve"> not</w:t>
        </w:r>
        <w:r w:rsidR="00B83579" w:rsidDel="00847136">
          <w:rPr>
            <w:sz w:val="24"/>
            <w:szCs w:val="24"/>
          </w:rPr>
          <w:t>ed</w:t>
        </w:r>
        <w:r w:rsidDel="00847136">
          <w:rPr>
            <w:sz w:val="24"/>
            <w:szCs w:val="24"/>
          </w:rPr>
          <w:t xml:space="preserve"> that </w:t>
        </w:r>
        <w:r w:rsidRPr="008D57A8" w:rsidDel="00847136">
          <w:rPr>
            <w:i/>
            <w:sz w:val="24"/>
            <w:szCs w:val="24"/>
          </w:rPr>
          <w:t>Fatal Encounters</w:t>
        </w:r>
        <w:r w:rsidR="004765B3" w:rsidDel="00847136">
          <w:rPr>
            <w:sz w:val="24"/>
            <w:szCs w:val="24"/>
          </w:rPr>
          <w:t>,</w:t>
        </w:r>
        <w:r w:rsidR="00F21D9A" w:rsidDel="00847136">
          <w:rPr>
            <w:sz w:val="24"/>
            <w:szCs w:val="24"/>
          </w:rPr>
          <w:fldChar w:fldCharType="begin"/>
        </w:r>
        <w:r w:rsidR="00F21D9A" w:rsidDel="00847136">
          <w:rPr>
            <w:sz w:val="24"/>
            <w:szCs w:val="24"/>
          </w:rPr>
          <w:instrText xml:space="preserve"> ADDIN ZOTERO_ITEM CSL_CITATION {"citationID":"a19vpu9537s","properties":{"formattedCitation":"{\\rtf \\super 4\\nosupersub{}}","plainCitation":"4"},"citationItems":[{"id":5201,"uris":["http://zotero.org/groups/876118/items/X552ITNS"],"uri":["http://zotero.org/groups/876118/items/X552ITNS"],"itemData":{"id":5201,"type":"webpage","title":"Fatal encounters","URL":"http://www.fatalencounters.org","author":[{"family":"Burghart","given":"D. Brian"}],"issued":{"date-parts":[["2015"]]},"accessed":{"date-parts":[["2017",5,9]]}}}],"schema":"https://github.com/citation-style-language/schema/raw/master/csl-citation.json"} </w:instrText>
        </w:r>
        <w:r w:rsidR="00F21D9A" w:rsidDel="00847136">
          <w:rPr>
            <w:sz w:val="24"/>
            <w:szCs w:val="24"/>
          </w:rPr>
          <w:fldChar w:fldCharType="separate"/>
        </w:r>
        <w:r w:rsidR="00F21D9A" w:rsidRPr="00F21D9A" w:rsidDel="00847136">
          <w:rPr>
            <w:rFonts w:cs="Times New Roman"/>
            <w:sz w:val="24"/>
            <w:szCs w:val="24"/>
            <w:vertAlign w:val="superscript"/>
          </w:rPr>
          <w:t>4</w:t>
        </w:r>
        <w:r w:rsidR="00F21D9A" w:rsidDel="00847136">
          <w:rPr>
            <w:sz w:val="24"/>
            <w:szCs w:val="24"/>
          </w:rPr>
          <w:fldChar w:fldCharType="end"/>
        </w:r>
        <w:r w:rsidR="004765B3" w:rsidDel="00847136">
          <w:rPr>
            <w:sz w:val="24"/>
            <w:szCs w:val="24"/>
          </w:rPr>
          <w:t xml:space="preserve"> </w:t>
        </w:r>
        <w:r w:rsidR="004765B3" w:rsidRPr="009D2D08" w:rsidDel="00847136">
          <w:rPr>
            <w:sz w:val="24"/>
            <w:szCs w:val="24"/>
          </w:rPr>
          <w:t xml:space="preserve">a </w:t>
        </w:r>
        <w:r w:rsidR="004765B3" w:rsidDel="00847136">
          <w:rPr>
            <w:sz w:val="24"/>
            <w:szCs w:val="24"/>
          </w:rPr>
          <w:t>journalist-led project that</w:t>
        </w:r>
        <w:r w:rsidR="004765B3" w:rsidRPr="009D2D08" w:rsidDel="00847136">
          <w:rPr>
            <w:sz w:val="24"/>
            <w:szCs w:val="24"/>
          </w:rPr>
          <w:t xml:space="preserve"> seeks to document all episodes of fatal police-civilian interactions in the United States</w:t>
        </w:r>
        <w:r w:rsidR="004765B3" w:rsidDel="00847136">
          <w:rPr>
            <w:sz w:val="24"/>
            <w:szCs w:val="24"/>
          </w:rPr>
          <w:t xml:space="preserve">, </w:t>
        </w:r>
        <w:r w:rsidDel="00847136">
          <w:rPr>
            <w:sz w:val="24"/>
            <w:szCs w:val="24"/>
          </w:rPr>
          <w:t>closely matched the proposed inclusion criteria for th</w:t>
        </w:r>
        <w:r w:rsidR="000F00DA" w:rsidDel="00847136">
          <w:rPr>
            <w:sz w:val="24"/>
            <w:szCs w:val="24"/>
          </w:rPr>
          <w:t>is BJS</w:t>
        </w:r>
        <w:r w:rsidDel="00847136">
          <w:rPr>
            <w:sz w:val="24"/>
            <w:szCs w:val="24"/>
          </w:rPr>
          <w:t xml:space="preserve"> </w:t>
        </w:r>
        <w:r w:rsidR="00C57E43" w:rsidDel="00847136">
          <w:rPr>
            <w:sz w:val="24"/>
            <w:szCs w:val="24"/>
          </w:rPr>
          <w:t>redesign of the Arrest-Related Deaths Program</w:t>
        </w:r>
        <w:r w:rsidDel="00847136">
          <w:rPr>
            <w:sz w:val="24"/>
            <w:szCs w:val="24"/>
          </w:rPr>
          <w:t>.</w:t>
        </w:r>
        <w:r w:rsidDel="00847136">
          <w:rPr>
            <w:sz w:val="24"/>
            <w:szCs w:val="24"/>
          </w:rPr>
          <w:fldChar w:fldCharType="begin"/>
        </w:r>
        <w:r w:rsidR="00732AC9" w:rsidDel="00847136">
          <w:rPr>
            <w:sz w:val="24"/>
            <w:szCs w:val="24"/>
          </w:rPr>
          <w:instrText xml:space="preserve"> ADDIN ZOTERO_ITEM CSL_CITATION {"citationID":"1d0gfsj6c3","properties":{"formattedCitation":"{\\rtf \\super 24\\nosupersub{}}","plainCitation":"24"},"citationItems":[{"id":5172,"uris":["http://zotero.org/groups/876118/items/NK8BE6VG"],"uri":["http://zotero.org/groups/876118/items/NK8BE6VG"],"itemData":{"id":5172,"type":"report","title":"Arrest-Related Deaths Program Redesign Study, 2015-216: Preliminary Findings","publisher":"U.S. Department of Justice, Office of Justice Programs, Bureau of Justice Statistics","publisher-place":"Washington, DC","event-place":"Washington, DC","URL":"https://www.bjs.gov/content/pub/pdf/ardprs1516pf.pdf","author":[{"family":"Banks","given":"Duren"},{"family":"Ruddle","given":"Paul"},{"family":"Kennedy","given":"Erin"},{"family":"Planty","given":"Michael"}],"issued":{"date-parts":[["2016"]]},"accessed":{"date-parts":[["2017",5,8]]}}}],"schema":"https://github.com/citation-style-language/schema/raw/master/csl-citation.json"} </w:instrText>
        </w:r>
        <w:r w:rsidDel="00847136">
          <w:rPr>
            <w:sz w:val="24"/>
            <w:szCs w:val="24"/>
          </w:rPr>
          <w:fldChar w:fldCharType="separate"/>
        </w:r>
        <w:r w:rsidR="00732AC9" w:rsidRPr="00732AC9" w:rsidDel="00847136">
          <w:rPr>
            <w:rFonts w:cs="Times New Roman"/>
            <w:sz w:val="24"/>
            <w:szCs w:val="24"/>
            <w:vertAlign w:val="superscript"/>
          </w:rPr>
          <w:t>24</w:t>
        </w:r>
        <w:r w:rsidDel="00847136">
          <w:rPr>
            <w:sz w:val="24"/>
            <w:szCs w:val="24"/>
          </w:rPr>
          <w:fldChar w:fldCharType="end"/>
        </w:r>
        <w:r w:rsidR="00850B45" w:rsidDel="00847136">
          <w:rPr>
            <w:sz w:val="24"/>
            <w:szCs w:val="24"/>
          </w:rPr>
          <w:t xml:space="preserve"> </w:t>
        </w:r>
        <w:commentRangeEnd w:id="162"/>
        <w:r w:rsidR="002C018C" w:rsidDel="00847136">
          <w:rPr>
            <w:rStyle w:val="CommentReference"/>
          </w:rPr>
          <w:commentReference w:id="162"/>
        </w:r>
        <w:commentRangeEnd w:id="163"/>
        <w:r w:rsidR="008856D5" w:rsidDel="00847136">
          <w:rPr>
            <w:rStyle w:val="CommentReference"/>
          </w:rPr>
          <w:commentReference w:id="163"/>
        </w:r>
      </w:moveFrom>
    </w:p>
    <w:moveFromRangeEnd w:id="167"/>
    <w:p w14:paraId="588561C8" w14:textId="77777777" w:rsidR="00847136" w:rsidRDefault="00304CA3" w:rsidP="00175AAB">
      <w:pPr>
        <w:pStyle w:val="Heading2"/>
        <w:rPr>
          <w:ins w:id="169" w:author="Frank R. Edwards Jr" w:date="2017-09-25T14:51:00Z"/>
        </w:rPr>
        <w:pPrChange w:id="170" w:author="Frank R. Edwards Jr" w:date="2017-09-26T11:24:00Z">
          <w:pPr>
            <w:spacing w:line="360" w:lineRule="auto"/>
          </w:pPr>
        </w:pPrChange>
      </w:pPr>
      <w:r>
        <w:t xml:space="preserve">Data </w:t>
      </w:r>
    </w:p>
    <w:p w14:paraId="2DC00658" w14:textId="207C1ED5" w:rsidR="00847136" w:rsidRPr="009D2D08" w:rsidDel="00847136" w:rsidRDefault="00847136" w:rsidP="003A7386">
      <w:pPr>
        <w:rPr>
          <w:del w:id="171" w:author="Frank R. Edwards Jr" w:date="2017-09-25T14:51:00Z"/>
          <w:moveTo w:id="172" w:author="Frank R. Edwards Jr" w:date="2017-09-25T14:51:00Z"/>
        </w:rPr>
        <w:pPrChange w:id="173" w:author="Frank R. Edwards Jr" w:date="2017-09-26T11:23:00Z">
          <w:pPr>
            <w:spacing w:line="360" w:lineRule="auto"/>
          </w:pPr>
        </w:pPrChange>
      </w:pPr>
      <w:moveToRangeStart w:id="174" w:author="Frank R. Edwards Jr" w:date="2017-09-25T14:51:00Z" w:name="move494114393"/>
      <w:moveTo w:id="175" w:author="Frank R. Edwards Jr" w:date="2017-09-25T14:51:00Z">
        <w:r w:rsidRPr="009D2D08">
          <w:t>Journalists, activists and researchers have stepped in to fill this information gap by constructing a series of public datasets that count police-involved deaths using a combination of public records and media accounts. In response to the limits of official data, BJS has undertaken a redesign of the Arrest-Related Deaths Program that more closely matches the methodology of public data collection projects</w:t>
        </w:r>
        <w:r>
          <w:t xml:space="preserve">. BJS analysts noted that </w:t>
        </w:r>
        <w:r w:rsidRPr="008D57A8">
          <w:rPr>
            <w:i/>
          </w:rPr>
          <w:t>Fatal Encounters</w:t>
        </w:r>
        <w:r>
          <w:t>,</w:t>
        </w:r>
        <w:r>
          <w:fldChar w:fldCharType="begin"/>
        </w:r>
        <w:r>
          <w:instrText xml:space="preserve"> ADDIN ZOTERO_ITEM CSL_CITATION {"citationID":"a19vpu9537s","properties":{"formattedCitation":"{\\rtf \\super 4\\nosupersub{}}","plainCitation":"4"},"citationItems":[{"id":5201,"uris":["http://zotero.org/groups/876118/items/X552ITNS"],"uri":["http://zotero.org/groups/876118/items/X552ITNS"],"itemData":{"id":5201,"type":"webpage","title":"Fatal encounters","URL":"http://www.fatalencounters.org","author":[{"family":"Burghart","given":"D. Brian"}],"issued":{"date-parts":[["2015"]]},"accessed":{"date-parts":[["2017",5,9]]}}}],"schema":"https://github.com/citation-style-language/schema/raw/master/csl-citation.json"} </w:instrText>
        </w:r>
        <w:r>
          <w:fldChar w:fldCharType="separate"/>
        </w:r>
        <w:r w:rsidRPr="00F21D9A">
          <w:rPr>
            <w:rFonts w:cs="Times New Roman"/>
            <w:vertAlign w:val="superscript"/>
          </w:rPr>
          <w:t>4</w:t>
        </w:r>
        <w:r>
          <w:fldChar w:fldCharType="end"/>
        </w:r>
        <w:r>
          <w:t xml:space="preserve"> </w:t>
        </w:r>
        <w:r w:rsidRPr="009D2D08">
          <w:t xml:space="preserve">a </w:t>
        </w:r>
        <w:r>
          <w:t>journalist-led project that</w:t>
        </w:r>
        <w:r w:rsidRPr="009D2D08">
          <w:t xml:space="preserve"> seeks to document all episodes of fatal police-civilian interactions in the United States</w:t>
        </w:r>
        <w:r>
          <w:t>, closely matched the proposed inclusion criteria for this BJS redesign of the Arrest-Related Deaths Program.</w:t>
        </w:r>
        <w:r>
          <w:fldChar w:fldCharType="begin"/>
        </w:r>
        <w:r>
          <w:instrText xml:space="preserve"> ADDIN ZOTERO_ITEM CSL_CITATION {"citationID":"1d0gfsj6c3","properties":{"formattedCitation":"{\\rtf \\super 24\\nosupersub{}}","plainCitation":"24"},"citationItems":[{"id":5172,"uris":["http://zotero.org/groups/876118/items/NK8BE6VG"],"uri":["http://zotero.org/groups/876118/items/NK8BE6VG"],"itemData":{"id":5172,"type":"report","title":"Arrest-Related Deaths Program Redesign Study, 2015-216: Preliminary Findings","publisher":"U.S. Department of Justice, Office of Justice Programs, Bureau of Justice Statistics","publisher-place":"Washington, DC","event-place":"Washington, DC","URL":"https://www.bjs.gov/content/pub/pdf/ardprs1516pf.pdf","author":[{"family":"Banks","given":"Duren"},{"family":"Ruddle","given":"Paul"},{"family":"Kennedy","given":"Erin"},{"family":"Planty","given":"Michael"}],"issued":{"date-parts":[["2016"]]},"accessed":{"date-parts":[["2017",5,8]]}}}],"schema":"https://github.com/citation-style-language/schema/raw/master/csl-citation.json"} </w:instrText>
        </w:r>
        <w:r>
          <w:fldChar w:fldCharType="separate"/>
        </w:r>
        <w:r w:rsidRPr="00732AC9">
          <w:rPr>
            <w:rFonts w:cs="Times New Roman"/>
            <w:vertAlign w:val="superscript"/>
          </w:rPr>
          <w:t>24</w:t>
        </w:r>
        <w:r>
          <w:fldChar w:fldCharType="end"/>
        </w:r>
        <w:r>
          <w:t xml:space="preserve"> </w:t>
        </w:r>
        <w:r>
          <w:rPr>
            <w:rStyle w:val="CommentReference"/>
          </w:rPr>
          <w:commentReference w:id="176"/>
        </w:r>
        <w:r>
          <w:rPr>
            <w:rStyle w:val="CommentReference"/>
          </w:rPr>
          <w:commentReference w:id="177"/>
        </w:r>
      </w:moveTo>
    </w:p>
    <w:moveToRangeEnd w:id="174"/>
    <w:p w14:paraId="52496038" w14:textId="6F4C2FD8" w:rsidR="006019F7" w:rsidRDefault="00304CA3" w:rsidP="003A7386">
      <w:pPr>
        <w:rPr>
          <w:b/>
        </w:rPr>
        <w:pPrChange w:id="178" w:author="Frank R. Edwards Jr" w:date="2017-09-26T11:23:00Z">
          <w:pPr>
            <w:spacing w:line="360" w:lineRule="auto"/>
          </w:pPr>
        </w:pPrChange>
      </w:pPr>
      <w:del w:id="179" w:author="Michael Esposito" w:date="2017-06-26T12:30:00Z">
        <w:r w:rsidDel="00EE244D">
          <w:rPr>
            <w:b/>
          </w:rPr>
          <w:delText>and Methods</w:delText>
        </w:r>
      </w:del>
    </w:p>
    <w:p w14:paraId="63FD29A5" w14:textId="73BED711" w:rsidR="00085683" w:rsidRPr="00085683" w:rsidDel="00380183" w:rsidRDefault="00085683" w:rsidP="00825945">
      <w:pPr>
        <w:spacing w:line="360" w:lineRule="auto"/>
        <w:rPr>
          <w:del w:id="180" w:author="Michael Esposito" w:date="2017-06-26T13:14:00Z"/>
          <w:sz w:val="24"/>
          <w:szCs w:val="24"/>
        </w:rPr>
      </w:pPr>
      <w:del w:id="181" w:author="Michael Esposito" w:date="2017-06-26T13:14:00Z">
        <w:r w:rsidDel="00380183">
          <w:rPr>
            <w:sz w:val="24"/>
            <w:szCs w:val="24"/>
          </w:rPr>
          <w:lastRenderedPageBreak/>
          <w:delText xml:space="preserve">We </w:delText>
        </w:r>
      </w:del>
      <w:del w:id="182" w:author="Michael Esposito" w:date="2017-06-26T12:26:00Z">
        <w:r w:rsidDel="00F57979">
          <w:rPr>
            <w:sz w:val="24"/>
            <w:szCs w:val="24"/>
          </w:rPr>
          <w:delText>join</w:delText>
        </w:r>
      </w:del>
      <w:del w:id="183" w:author="Michael Esposito" w:date="2017-06-26T13:14:00Z">
        <w:r w:rsidDel="00380183">
          <w:rPr>
            <w:sz w:val="24"/>
            <w:szCs w:val="24"/>
          </w:rPr>
          <w:delText xml:space="preserve"> data on </w:delText>
        </w:r>
      </w:del>
      <w:del w:id="184" w:author="Michael Esposito" w:date="2017-06-26T12:26:00Z">
        <w:r w:rsidDel="00F57979">
          <w:rPr>
            <w:sz w:val="24"/>
            <w:szCs w:val="24"/>
          </w:rPr>
          <w:delText xml:space="preserve">all </w:delText>
        </w:r>
      </w:del>
      <w:del w:id="185" w:author="Michael Esposito" w:date="2017-06-26T13:14:00Z">
        <w:r w:rsidDel="00380183">
          <w:rPr>
            <w:sz w:val="24"/>
            <w:szCs w:val="24"/>
          </w:rPr>
          <w:delText xml:space="preserve">police-involved deaths obtained from </w:delText>
        </w:r>
        <w:r w:rsidDel="00380183">
          <w:rPr>
            <w:i/>
            <w:sz w:val="24"/>
            <w:szCs w:val="24"/>
          </w:rPr>
          <w:delText>Fatal Encounters</w:delText>
        </w:r>
        <w:r w:rsidR="00850B45" w:rsidDel="00380183">
          <w:rPr>
            <w:sz w:val="24"/>
            <w:szCs w:val="24"/>
          </w:rPr>
          <w:delText xml:space="preserve"> </w:delText>
        </w:r>
        <w:r w:rsidDel="00380183">
          <w:rPr>
            <w:sz w:val="24"/>
            <w:szCs w:val="24"/>
          </w:rPr>
          <w:delText xml:space="preserve">with population estimates from the American Community Survey to </w:delText>
        </w:r>
        <w:r w:rsidR="00A52843" w:rsidDel="00380183">
          <w:rPr>
            <w:sz w:val="24"/>
            <w:szCs w:val="24"/>
          </w:rPr>
          <w:delText>produce</w:delText>
        </w:r>
        <w:r w:rsidR="00650316" w:rsidDel="00380183">
          <w:rPr>
            <w:sz w:val="24"/>
            <w:szCs w:val="24"/>
          </w:rPr>
          <w:delText xml:space="preserve"> model based estimates of mortality risk by race, region, and metro type. </w:delText>
        </w:r>
      </w:del>
      <w:del w:id="186" w:author="Michael Esposito" w:date="2017-06-26T12:52:00Z">
        <w:r w:rsidR="00B55387" w:rsidDel="00E94557">
          <w:rPr>
            <w:sz w:val="24"/>
            <w:szCs w:val="24"/>
          </w:rPr>
          <w:delText xml:space="preserve">We pool all reported police-involved deaths between January 1, 2013 and May 8, 2017 to produce counts of police involved deaths by race / ethnicity at the county-level. </w:delText>
        </w:r>
        <w:r w:rsidR="00CC25DC" w:rsidDel="00E94557">
          <w:rPr>
            <w:sz w:val="24"/>
            <w:szCs w:val="24"/>
          </w:rPr>
          <w:delText>These criteria y</w:delText>
        </w:r>
        <w:r w:rsidR="001A7656" w:rsidDel="00E94557">
          <w:rPr>
            <w:sz w:val="24"/>
            <w:szCs w:val="24"/>
          </w:rPr>
          <w:delText xml:space="preserve">ield a total of 7,118 reported deaths involving police. </w:delText>
        </w:r>
      </w:del>
    </w:p>
    <w:p w14:paraId="2E4A7EBB" w14:textId="4D7BB208" w:rsidR="00847136" w:rsidRDefault="006019F7" w:rsidP="003A7386">
      <w:pPr>
        <w:rPr>
          <w:ins w:id="187" w:author="Frank R. Edwards Jr" w:date="2017-09-25T14:52:00Z"/>
        </w:rPr>
        <w:pPrChange w:id="188" w:author="Frank R. Edwards Jr" w:date="2017-09-26T11:23:00Z">
          <w:pPr>
            <w:spacing w:line="360" w:lineRule="auto"/>
          </w:pPr>
        </w:pPrChange>
      </w:pPr>
      <w:r w:rsidRPr="009D2D08">
        <w:t>Data on police-involved deat</w:t>
      </w:r>
      <w:r w:rsidR="008D57A8">
        <w:t xml:space="preserve">hs come from </w:t>
      </w:r>
      <w:r w:rsidR="008D57A8" w:rsidRPr="008D57A8">
        <w:rPr>
          <w:i/>
        </w:rPr>
        <w:t>Fatal Encounters</w:t>
      </w:r>
      <w:r w:rsidRPr="009D2D08">
        <w:t xml:space="preserve">, a </w:t>
      </w:r>
      <w:r w:rsidR="00F738F1">
        <w:t>journalist-led project that</w:t>
      </w:r>
      <w:r w:rsidRPr="009D2D08">
        <w:t xml:space="preserve"> seeks to document all episodes of fatal police-civilian interactions in the United States</w:t>
      </w:r>
      <w:r w:rsidR="00850B45">
        <w:t xml:space="preserve"> for those dates with complete national data, January 1, 2013 through the date of access, May 8, 2017</w:t>
      </w:r>
      <w:r w:rsidR="008D57A8">
        <w:t>.</w:t>
      </w:r>
      <w:r w:rsidR="008D57A8">
        <w:fldChar w:fldCharType="begin"/>
      </w:r>
      <w:r w:rsidR="00693234">
        <w:instrText xml:space="preserve"> ADDIN ZOTERO_ITEM CSL_CITATION {"citationID":"4bug39071","properties":{"formattedCitation":"{\\rtf \\super 4\\nosupersub{}}","plainCitation":"4"},"citationItems":[{"id":5201,"uris":["http://zotero.org/groups/876118/items/X552ITNS"],"uri":["http://zotero.org/groups/876118/items/X552ITNS"],"itemData":{"id":5201,"type":"webpage","title":"Fatal encounters","URL":"http://www.fatalencounters.org","author":[{"family":"Burghart","given":"D. Brian"}],"issued":{"date-parts":[["2015"]]},"accessed":{"date-parts":[["2017",5,9]]}}}],"schema":"https://github.com/citation-style-language/schema/raw/master/csl-citation.json"} </w:instrText>
      </w:r>
      <w:r w:rsidR="008D57A8">
        <w:fldChar w:fldCharType="separate"/>
      </w:r>
      <w:r w:rsidR="008D57A8" w:rsidRPr="008D57A8">
        <w:rPr>
          <w:rFonts w:cs="Times New Roman"/>
          <w:vertAlign w:val="superscript"/>
        </w:rPr>
        <w:t>4</w:t>
      </w:r>
      <w:r w:rsidR="008D57A8">
        <w:fldChar w:fldCharType="end"/>
      </w:r>
      <w:r w:rsidRPr="009D2D08">
        <w:t xml:space="preserve"> The project relies on contributions of professional and volunteer researchers, compiled from media reports and public records. The universe of cases in </w:t>
      </w:r>
      <w:r w:rsidR="00FC4E52" w:rsidRPr="00FC4E52">
        <w:rPr>
          <w:i/>
        </w:rPr>
        <w:t>Fatal Encounters</w:t>
      </w:r>
      <w:r w:rsidRPr="009D2D08">
        <w:t xml:space="preserve"> is broader </w:t>
      </w:r>
      <w:r w:rsidR="00FC4E52">
        <w:t xml:space="preserve">than similar projects, such as </w:t>
      </w:r>
      <w:r w:rsidR="00FC4E52" w:rsidRPr="00FC4E52">
        <w:rPr>
          <w:i/>
        </w:rPr>
        <w:t>The Washington Post's</w:t>
      </w:r>
      <w:r w:rsidRPr="009D2D08">
        <w:t xml:space="preserve"> compilation of data on police shootings, </w:t>
      </w:r>
      <w:r w:rsidR="006B6BE8">
        <w:t xml:space="preserve">and </w:t>
      </w:r>
      <w:r w:rsidRPr="009D2D08">
        <w:t xml:space="preserve">has a </w:t>
      </w:r>
      <w:r w:rsidR="00FC4E52">
        <w:t xml:space="preserve">greater temporal coverage than </w:t>
      </w:r>
      <w:r w:rsidR="00FC4E52" w:rsidRPr="00FC4E52">
        <w:rPr>
          <w:i/>
        </w:rPr>
        <w:t>The Guardian's</w:t>
      </w:r>
      <w:r w:rsidRPr="009D2D08">
        <w:t xml:space="preserve"> dataset on police-involv</w:t>
      </w:r>
      <w:commentRangeStart w:id="189"/>
      <w:r w:rsidRPr="009D2D08">
        <w:t xml:space="preserve">ed deaths. </w:t>
      </w:r>
      <w:commentRangeEnd w:id="189"/>
      <w:r w:rsidR="008470C6">
        <w:rPr>
          <w:rStyle w:val="CommentReference"/>
        </w:rPr>
        <w:commentReference w:id="189"/>
      </w:r>
      <w:r w:rsidR="00332E38" w:rsidRPr="009D2D08">
        <w:t xml:space="preserve">Race data are not </w:t>
      </w:r>
      <w:r w:rsidR="00332E38">
        <w:t xml:space="preserve">reported for all cases </w:t>
      </w:r>
      <w:r w:rsidR="00332E38" w:rsidRPr="009D2D08">
        <w:t xml:space="preserve">in </w:t>
      </w:r>
      <w:r w:rsidR="00332E38">
        <w:rPr>
          <w:i/>
        </w:rPr>
        <w:t>Fatal Encounters</w:t>
      </w:r>
      <w:r w:rsidR="00332E38" w:rsidRPr="00271717">
        <w:t>,</w:t>
      </w:r>
      <w:r w:rsidR="00332E38" w:rsidRPr="009D2D08">
        <w:t xml:space="preserve"> because they are often excluded from news reports or public records. </w:t>
      </w:r>
      <w:ins w:id="190" w:author="Frank R. Edwards Jr" w:date="2017-09-25T14:52:00Z">
        <w:r w:rsidR="00847136">
          <w:t xml:space="preserve">Bureau of Justice Statistics analysts noted that </w:t>
        </w:r>
        <w:r w:rsidR="00847136" w:rsidRPr="008D57A8">
          <w:rPr>
            <w:i/>
          </w:rPr>
          <w:t>Fatal Encounters</w:t>
        </w:r>
        <w:r w:rsidR="00847136">
          <w:t xml:space="preserve"> closely matched the proposed inclusion criteria for a BJS </w:t>
        </w:r>
        <w:r w:rsidR="004E43DF">
          <w:t>redesign of it</w:t>
        </w:r>
      </w:ins>
      <w:ins w:id="191" w:author="Frank R. Edwards Jr" w:date="2017-09-25T14:53:00Z">
        <w:r w:rsidR="004E43DF">
          <w:t xml:space="preserve">s </w:t>
        </w:r>
      </w:ins>
      <w:ins w:id="192" w:author="Frank R. Edwards Jr" w:date="2017-09-25T14:52:00Z">
        <w:r w:rsidR="00847136">
          <w:t>Arrest-Related Deaths Program.</w:t>
        </w:r>
        <w:r w:rsidR="00847136">
          <w:fldChar w:fldCharType="begin"/>
        </w:r>
        <w:r w:rsidR="00847136">
          <w:instrText xml:space="preserve"> ADDIN ZOTERO_ITEM CSL_CITATION {"citationID":"1d0gfsj6c3","properties":{"formattedCitation":"{\\rtf \\super 24\\nosupersub{}}","plainCitation":"24"},"citationItems":[{"id":5172,"uris":["http://zotero.org/groups/876118/items/NK8BE6VG"],"uri":["http://zotero.org/groups/876118/items/NK8BE6VG"],"itemData":{"id":5172,"type":"report","title":"Arrest-Related Deaths Program Redesign Study, 2015-216: Preliminary Findings","publisher":"U.S. Department of Justice, Office of Justice Programs, Bureau of Justice Statistics","publisher-place":"Washington, DC","event-place":"Washington, DC","URL":"https://www.bjs.gov/content/pub/pdf/ardprs1516pf.pdf","author":[{"family":"Banks","given":"Duren"},{"family":"Ruddle","given":"Paul"},{"family":"Kennedy","given":"Erin"},{"family":"Planty","given":"Michael"}],"issued":{"date-parts":[["2016"]]},"accessed":{"date-parts":[["2017",5,8]]}}}],"schema":"https://github.com/citation-style-language/schema/raw/master/csl-citation.json"} </w:instrText>
        </w:r>
        <w:r w:rsidR="00847136">
          <w:fldChar w:fldCharType="separate"/>
        </w:r>
        <w:r w:rsidR="00847136" w:rsidRPr="00732AC9">
          <w:rPr>
            <w:rFonts w:cs="Times New Roman"/>
            <w:vertAlign w:val="superscript"/>
          </w:rPr>
          <w:t>24</w:t>
        </w:r>
        <w:r w:rsidR="00847136">
          <w:fldChar w:fldCharType="end"/>
        </w:r>
        <w:r w:rsidR="00847136">
          <w:t xml:space="preserve"> </w:t>
        </w:r>
        <w:r w:rsidR="00847136">
          <w:rPr>
            <w:rStyle w:val="CommentReference"/>
          </w:rPr>
          <w:commentReference w:id="193"/>
        </w:r>
        <w:r w:rsidR="00847136">
          <w:rPr>
            <w:rStyle w:val="CommentReference"/>
          </w:rPr>
          <w:commentReference w:id="194"/>
        </w:r>
      </w:ins>
    </w:p>
    <w:p w14:paraId="02338EF7" w14:textId="260ACD94" w:rsidR="00332E38" w:rsidDel="00741F0D" w:rsidRDefault="00AA617E" w:rsidP="003A7386">
      <w:pPr>
        <w:rPr>
          <w:del w:id="195" w:author="Michael Esposito" w:date="2017-06-26T12:50:00Z"/>
        </w:rPr>
        <w:pPrChange w:id="196" w:author="Frank R. Edwards Jr" w:date="2017-09-26T11:23:00Z">
          <w:pPr>
            <w:spacing w:line="360" w:lineRule="auto"/>
          </w:pPr>
        </w:pPrChange>
      </w:pPr>
      <w:ins w:id="197" w:author="Frank R. Edwards Jr" w:date="2017-09-25T14:54:00Z">
        <w:r>
          <w:t>We reduce race/ethnicity to a three category variable: African American, white, and Latino</w:t>
        </w:r>
      </w:ins>
      <w:ins w:id="198" w:author="Frank R. Edwards Jr" w:date="2017-09-25T14:55:00Z">
        <w:r>
          <w:t xml:space="preserve">, which is coded by </w:t>
        </w:r>
        <w:r>
          <w:rPr>
            <w:i/>
          </w:rPr>
          <w:t xml:space="preserve">Fatal Encounters </w:t>
        </w:r>
        <w:r>
          <w:t>contributors</w:t>
        </w:r>
      </w:ins>
      <w:ins w:id="199" w:author="Frank R. Edwards Jr" w:date="2017-09-25T14:54:00Z">
        <w:r>
          <w:t xml:space="preserve">. </w:t>
        </w:r>
      </w:ins>
      <w:ins w:id="200" w:author="Frank R. Edwards Jr" w:date="2017-09-25T14:55:00Z">
        <w:r>
          <w:t xml:space="preserve">For those cases missing data on victim race/ethnicity, </w:t>
        </w:r>
      </w:ins>
      <w:del w:id="201" w:author="Frank R. Edwards Jr" w:date="2017-09-25T14:56:00Z">
        <w:r w:rsidR="00332E38" w:rsidRPr="00AA617E" w:rsidDel="00AA617E">
          <w:rPr>
            <w:rPrChange w:id="202" w:author="Frank R. Edwards Jr" w:date="2017-09-25T14:55:00Z">
              <w:rPr>
                <w:szCs w:val="24"/>
              </w:rPr>
            </w:rPrChange>
          </w:rPr>
          <w:delText>W</w:delText>
        </w:r>
      </w:del>
      <w:ins w:id="203" w:author="Frank R. Edwards Jr" w:date="2017-09-25T14:56:00Z">
        <w:r>
          <w:t>w</w:t>
        </w:r>
      </w:ins>
      <w:r w:rsidR="00332E38" w:rsidRPr="00AA617E">
        <w:rPr>
          <w:rPrChange w:id="204" w:author="Frank R. Edwards Jr" w:date="2017-09-25T14:55:00Z">
            <w:rPr>
              <w:szCs w:val="24"/>
            </w:rPr>
          </w:rPrChange>
        </w:rPr>
        <w:t>e</w:t>
      </w:r>
      <w:r w:rsidR="00332E38" w:rsidRPr="009D2D08">
        <w:t xml:space="preserve"> use </w:t>
      </w:r>
      <w:del w:id="205" w:author="Frank R. Edwards Jr" w:date="2017-09-25T14:56:00Z">
        <w:r w:rsidR="00332E38" w:rsidRPr="009D2D08" w:rsidDel="00AA617E">
          <w:delText xml:space="preserve">victim </w:delText>
        </w:r>
      </w:del>
      <w:r w:rsidR="00332E38" w:rsidRPr="009D2D08">
        <w:t>names and county of residence to predict victim race</w:t>
      </w:r>
      <w:del w:id="206" w:author="Frank R. Edwards Jr" w:date="2017-09-25T14:56:00Z">
        <w:r w:rsidR="00332E38" w:rsidRPr="009D2D08" w:rsidDel="00FD03E9">
          <w:delText>,</w:delText>
        </w:r>
      </w:del>
      <w:r w:rsidR="00332E38">
        <w:fldChar w:fldCharType="begin"/>
      </w:r>
      <w:r w:rsidR="00332E38">
        <w:instrText xml:space="preserve"> ADDIN ZOTERO_ITEM CSL_CITATION {"citationID":"a2du1ilbftk","properties":{"formattedCitation":"{\\rtf \\super 26\\nosupersub{}}","plainCitation":"26"},"citationItems":[{"id":5185,"uris":["http://zotero.org/groups/876118/items/G6BIF97A"],"uri":["http://zotero.org/groups/876118/items/G6BIF97A"],"itemData":{"id":5185,"type":"article-journal","title":"Improving ecological inference by predicting individual ethnicity from voter registration records","container-title":"Political Analysis","page":"263–272","volume":"24","issue":"2","source":"Google Scholar","author":[{"family":"Imai","given":"Kosuke"},{"family":"Khanna","given":"Kabir"}],"issued":{"date-parts":[["2016"]]}}}],"schema":"https://github.com/citation-style-language/schema/raw/master/csl-citation.json"} </w:instrText>
      </w:r>
      <w:r w:rsidR="00332E38">
        <w:fldChar w:fldCharType="separate"/>
      </w:r>
      <w:r w:rsidR="00332E38" w:rsidRPr="00732AC9">
        <w:rPr>
          <w:rFonts w:cs="Times New Roman"/>
          <w:vertAlign w:val="superscript"/>
        </w:rPr>
        <w:t>26</w:t>
      </w:r>
      <w:r w:rsidR="00332E38">
        <w:fldChar w:fldCharType="end"/>
      </w:r>
      <w:del w:id="207" w:author="Frank R. Edwards Jr" w:date="2017-09-25T14:56:00Z">
        <w:r w:rsidR="00332E38" w:rsidRPr="009D2D08" w:rsidDel="00FD03E9">
          <w:delText xml:space="preserve"> only assigning race in cases with a 75 percent or higher posterior probability of membership, and leaving those cases with less than a 75 percent posterior probability of membership in any category uni</w:delText>
        </w:r>
        <w:r w:rsidR="00332E38" w:rsidDel="00FD03E9">
          <w:delText>dentified</w:delText>
        </w:r>
      </w:del>
      <w:r w:rsidR="00332E38">
        <w:t>.</w:t>
      </w:r>
      <w:ins w:id="208" w:author="Michael Esposito" w:date="2017-06-26T12:50:00Z">
        <w:r w:rsidR="00B2233A">
          <w:t xml:space="preserve"> </w:t>
        </w:r>
      </w:ins>
      <w:ins w:id="209" w:author="Michael Esposito" w:date="2017-06-26T12:52:00Z">
        <w:del w:id="210" w:author="Frank R. Edwards Jr" w:date="2017-09-25T14:56:00Z">
          <w:r w:rsidR="00E94557" w:rsidDel="00DF2249">
            <w:delText xml:space="preserve">We </w:delText>
          </w:r>
        </w:del>
      </w:ins>
      <w:ins w:id="211" w:author="Michael Esposito" w:date="2017-06-26T12:50:00Z">
        <w:del w:id="212" w:author="Frank R. Edwards Jr" w:date="2017-09-25T14:56:00Z">
          <w:r w:rsidR="00B2233A" w:rsidDel="00DF2249">
            <w:delText xml:space="preserve">pool all reported police-involved deaths between January 1, 2013 and May 8, 2017 to produce counts of police involved deaths by race / ethnicity at the county-level. </w:delText>
          </w:r>
        </w:del>
        <w:r w:rsidR="00B2233A">
          <w:t>These criteria yield a total of 7,118 reported deaths involving police</w:t>
        </w:r>
      </w:ins>
      <w:ins w:id="213" w:author="Frank R. Edwards Jr" w:date="2017-09-25T14:58:00Z">
        <w:r w:rsidR="00DF2249">
          <w:t xml:space="preserve"> over a period of 1588 days</w:t>
        </w:r>
      </w:ins>
      <w:commentRangeStart w:id="214"/>
      <w:ins w:id="215" w:author="Michael Esposito" w:date="2017-06-26T12:50:00Z">
        <w:r w:rsidR="00B2233A">
          <w:t xml:space="preserve">. </w:t>
        </w:r>
      </w:ins>
      <w:commentRangeEnd w:id="214"/>
      <w:r w:rsidR="00DF2249">
        <w:rPr>
          <w:rStyle w:val="CommentReference"/>
        </w:rPr>
        <w:commentReference w:id="214"/>
      </w:r>
    </w:p>
    <w:p w14:paraId="2EF9099C" w14:textId="4DE31750" w:rsidR="006D5261" w:rsidRDefault="006D5261" w:rsidP="003A7386">
      <w:pPr>
        <w:rPr>
          <w:ins w:id="216" w:author="Frank R. Edwards Jr" w:date="2017-09-26T10:18:00Z"/>
        </w:rPr>
        <w:pPrChange w:id="217" w:author="Frank R. Edwards Jr" w:date="2017-09-26T11:23:00Z">
          <w:pPr>
            <w:spacing w:line="360" w:lineRule="auto"/>
          </w:pPr>
        </w:pPrChange>
      </w:pPr>
      <w:ins w:id="218" w:author="Frank R. Edwards Jr" w:date="2017-09-26T10:18:00Z">
        <w:r>
          <w:t xml:space="preserve">To maximize the information we are able to include in county-level fatality risk estimates, we pool observations to produce counts of deaths by race/ethnicity (Black, Latino, White) for each county or county equivalent unit in the U.S. (3140 counties). </w:t>
        </w:r>
      </w:ins>
      <w:ins w:id="219" w:author="Frank R. Edwards Jr" w:date="2017-09-26T11:28:00Z">
        <w:r w:rsidR="00EE2DF3">
          <w:t>Of the</w:t>
        </w:r>
      </w:ins>
      <w:ins w:id="220" w:author="Frank R. Edwards Jr" w:date="2017-09-26T11:22:00Z">
        <w:r w:rsidR="00A34513">
          <w:t xml:space="preserve"> 7,118 total police-involved deaths</w:t>
        </w:r>
      </w:ins>
      <w:ins w:id="221" w:author="Frank R. Edwards Jr" w:date="2017-09-26T11:28:00Z">
        <w:r w:rsidR="00EE2DF3">
          <w:t xml:space="preserve"> included in the analysis</w:t>
        </w:r>
      </w:ins>
      <w:ins w:id="222" w:author="Frank R. Edwards Jr" w:date="2017-09-26T11:22:00Z">
        <w:r w:rsidR="00A34513">
          <w:t xml:space="preserve">, 1,716 involved Black victims, 1,138 involved Latino victims, and 3,306 involved White victims. </w:t>
        </w:r>
        <w:r w:rsidR="00A34513">
          <w:rPr>
            <w:i/>
          </w:rPr>
          <w:t>Fatal Encounters</w:t>
        </w:r>
        <w:r w:rsidR="00A34513">
          <w:t xml:space="preserve"> identifies 79 victims who were American Indian/Alaska Native, 124 who were Asian-Pacific Islander, and 14 who were Middle Eastern. </w:t>
        </w:r>
      </w:ins>
      <w:ins w:id="223" w:author="Frank R. Edwards Jr" w:date="2017-09-26T11:28:00Z">
        <w:r w:rsidR="00EE2DF3">
          <w:t>We</w:t>
        </w:r>
      </w:ins>
      <w:ins w:id="224" w:author="Frank R. Edwards Jr" w:date="2017-09-26T11:22:00Z">
        <w:r w:rsidR="00A34513">
          <w:t xml:space="preserve"> are left with 741 cases that we are unable to classify the race of the victim, about 10 percent of the observations.</w:t>
        </w:r>
      </w:ins>
      <w:ins w:id="225" w:author="Frank R. Edwards Jr" w:date="2017-09-26T11:29:00Z">
        <w:r w:rsidR="00EE2DF3">
          <w:t xml:space="preserve"> These cases are included in calculations of total mortality rates, but excluded from race/ethnicity specific models.</w:t>
        </w:r>
      </w:ins>
      <w:ins w:id="226" w:author="Frank R. Edwards Jr" w:date="2017-09-26T11:22:00Z">
        <w:r w:rsidR="00A34513">
          <w:t xml:space="preserve"> </w:t>
        </w:r>
      </w:ins>
      <w:ins w:id="227" w:author="Frank R. Edwards Jr" w:date="2017-09-26T12:42:00Z">
        <w:r w:rsidR="00F00D5F">
          <w:t>As such,</w:t>
        </w:r>
        <w:r w:rsidR="002E0F2E">
          <w:t xml:space="preserve"> counts and rates presented below are conservative estimates. </w:t>
        </w:r>
      </w:ins>
      <w:ins w:id="228" w:author="Frank R. Edwards Jr" w:date="2017-09-26T10:18:00Z">
        <w:r>
          <w:t>All fatality rate</w:t>
        </w:r>
        <w:r w:rsidR="00BF4331">
          <w:t xml:space="preserve"> and risk</w:t>
        </w:r>
        <w:r>
          <w:t xml:space="preserve"> estimates presented below are normalized to deaths per 100,000 population per year. </w:t>
        </w:r>
      </w:ins>
    </w:p>
    <w:p w14:paraId="17A84F5B" w14:textId="22F27E50" w:rsidR="006D5261" w:rsidRPr="009D2D08" w:rsidDel="006D5261" w:rsidRDefault="006D5261" w:rsidP="00332E38">
      <w:pPr>
        <w:spacing w:line="360" w:lineRule="auto"/>
        <w:rPr>
          <w:ins w:id="229" w:author="Michael Esposito" w:date="2017-06-26T12:50:00Z"/>
          <w:del w:id="230" w:author="Frank R. Edwards Jr" w:date="2017-09-26T10:18:00Z"/>
          <w:sz w:val="24"/>
          <w:szCs w:val="24"/>
        </w:rPr>
      </w:pPr>
    </w:p>
    <w:p w14:paraId="4A944D8F" w14:textId="5B43D657" w:rsidR="00DF2249" w:rsidRPr="00D653B7" w:rsidRDefault="006019F7" w:rsidP="003A7386">
      <w:pPr>
        <w:rPr>
          <w:moveTo w:id="231" w:author="Frank R. Edwards Jr" w:date="2017-09-25T14:59:00Z"/>
        </w:rPr>
        <w:pPrChange w:id="232" w:author="Frank R. Edwards Jr" w:date="2017-09-26T11:23:00Z">
          <w:pPr>
            <w:spacing w:line="360" w:lineRule="auto"/>
          </w:pPr>
        </w:pPrChange>
      </w:pPr>
      <w:r w:rsidRPr="009D2D08">
        <w:t>We rely on data from the American Community Survey 5-year 2009 - 2014 population estimates for rate denominators of population by race, ethnicity and county.</w:t>
      </w:r>
      <w:r w:rsidR="00D004E7">
        <w:fldChar w:fldCharType="begin"/>
      </w:r>
      <w:r w:rsidR="00275EC8">
        <w:instrText xml:space="preserve"> ADDIN ZOTERO_ITEM CSL_CITATION {"citationID":"29kt7dem07","properties":{"formattedCitation":"{\\rtf \\super 25\\nosupersub{}}","plainCitation":"25"},"citationItems":[{"id":2674,"uris":["http://zotero.org/users/90577/items/GU8D72CV"],"uri":["http://zotero.org/users/90577/items/GU8D72CV"],"itemData":{"id":2674,"type":"report","title":"Integrated Public Use Microdata Series: Version 5.0 [Machine-readable database]","publisher":"University of Minnesota","publisher-place":"Minneapolis, MN","event-place":"Minneapolis, MN","author":[{"family":"Ruggles","given":"Steven J."},{"family":"Alexander","given":"J. Trent"},{"family":"Genadek","given":"Katie"},{"family":"Goeken","given":"Ronald"},{"family":"Schroeder","given":"Matthew B."},{"family":"Sobek","given":"Matthew"}],"issued":{"date-parts":[["2010"]]}}}],"schema":"https://github.com/citation-style-language/schema/raw/master/csl-citation.json"} </w:instrText>
      </w:r>
      <w:r w:rsidR="00D004E7">
        <w:fldChar w:fldCharType="separate"/>
      </w:r>
      <w:r w:rsidR="00275EC8" w:rsidRPr="00275EC8">
        <w:rPr>
          <w:rFonts w:cs="Times New Roman"/>
          <w:vertAlign w:val="superscript"/>
        </w:rPr>
        <w:t>25</w:t>
      </w:r>
      <w:r w:rsidR="00D004E7">
        <w:fldChar w:fldCharType="end"/>
      </w:r>
      <w:r w:rsidRPr="009D2D08">
        <w:t xml:space="preserve"> For geographic classification, we rely on the U.S. Census Bureau's 2010 state divi</w:t>
      </w:r>
      <w:r w:rsidR="00D004E7">
        <w:t>sion classification (see Appendix Table1</w:t>
      </w:r>
      <w:r w:rsidRPr="009D2D08">
        <w:t>), and use the National Center fo</w:t>
      </w:r>
      <w:r w:rsidR="00D004E7">
        <w:t>r Health Statistics' six</w:t>
      </w:r>
      <w:r w:rsidRPr="009D2D08">
        <w:t xml:space="preserve"> category urban-rural county classification scheme for all US counties</w:t>
      </w:r>
      <w:r w:rsidR="00D004E7">
        <w:t xml:space="preserve"> (see Appendix Table 2)</w:t>
      </w:r>
      <w:r w:rsidR="0089095F">
        <w:t>.</w:t>
      </w:r>
      <w:ins w:id="233" w:author="Frank R. Edwards Jr" w:date="2017-09-25T14:59:00Z">
        <w:r w:rsidR="00DF2249">
          <w:t xml:space="preserve"> </w:t>
        </w:r>
      </w:ins>
      <w:moveToRangeStart w:id="234" w:author="Frank R. Edwards Jr" w:date="2017-09-25T14:59:00Z" w:name="move494114926"/>
      <w:moveTo w:id="235" w:author="Frank R. Edwards Jr" w:date="2017-09-25T14:59:00Z">
        <w:r w:rsidR="00DF2249">
          <w:t xml:space="preserve">We join </w:t>
        </w:r>
        <w:del w:id="236" w:author="Frank R. Edwards Jr" w:date="2017-09-25T15:00:00Z">
          <w:r w:rsidR="00DF2249" w:rsidDel="00DF2249">
            <w:delText xml:space="preserve">data on all </w:delText>
          </w:r>
        </w:del>
      </w:moveTo>
      <w:ins w:id="237" w:author="Frank R. Edwards Jr" w:date="2017-09-25T15:00:00Z">
        <w:r w:rsidR="00DF2249">
          <w:t xml:space="preserve">county-level counts of </w:t>
        </w:r>
      </w:ins>
      <w:moveTo w:id="238" w:author="Frank R. Edwards Jr" w:date="2017-09-25T14:59:00Z">
        <w:r w:rsidR="00DF2249">
          <w:t xml:space="preserve">police-involved deaths </w:t>
        </w:r>
        <w:del w:id="239" w:author="Frank R. Edwards Jr" w:date="2017-09-25T15:00:00Z">
          <w:r w:rsidR="00DF2249" w:rsidDel="00DF2249">
            <w:delText xml:space="preserve">obtained from </w:delText>
          </w:r>
          <w:r w:rsidR="00DF2249" w:rsidDel="00DF2249">
            <w:rPr>
              <w:i/>
            </w:rPr>
            <w:delText>Fatal Encounters</w:delText>
          </w:r>
          <w:r w:rsidR="00DF2249" w:rsidDel="00DF2249">
            <w:delText xml:space="preserve"> </w:delText>
          </w:r>
        </w:del>
        <w:r w:rsidR="00DF2249">
          <w:t xml:space="preserve">with </w:t>
        </w:r>
        <w:del w:id="240" w:author="Frank R. Edwards Jr" w:date="2017-09-25T15:00:00Z">
          <w:r w:rsidR="00DF2249" w:rsidDel="00DF2249">
            <w:delText xml:space="preserve">population estimates from the American Community Survey to produce model based estimates of mortality risk by race, region, and metro type. </w:delText>
          </w:r>
        </w:del>
      </w:moveTo>
      <w:ins w:id="241" w:author="Frank R. Edwards Jr" w:date="2017-09-25T15:00:00Z">
        <w:r w:rsidR="00DF2249">
          <w:t>these population estimates to provide exposure population</w:t>
        </w:r>
        <w:r w:rsidR="0061109F">
          <w:t xml:space="preserve"> offsets in regression models,</w:t>
        </w:r>
        <w:r w:rsidR="00DF2249">
          <w:t xml:space="preserve"> urban-rural classification codes to control for county metro type</w:t>
        </w:r>
      </w:ins>
      <w:ins w:id="242" w:author="Frank R. Edwards Jr" w:date="2017-09-25T15:03:00Z">
        <w:r w:rsidR="0061109F">
          <w:t xml:space="preserve">, and </w:t>
        </w:r>
      </w:ins>
      <w:ins w:id="243" w:author="Frank R. Edwards Jr" w:date="2017-09-25T15:04:00Z">
        <w:r w:rsidR="00D96DB6">
          <w:t xml:space="preserve">a nine category </w:t>
        </w:r>
      </w:ins>
      <w:ins w:id="244" w:author="Frank R. Edwards Jr" w:date="2017-09-25T15:03:00Z">
        <w:r w:rsidR="0061109F">
          <w:t xml:space="preserve">census state division </w:t>
        </w:r>
      </w:ins>
      <w:ins w:id="245" w:author="Frank R. Edwards Jr" w:date="2017-09-25T15:04:00Z">
        <w:r w:rsidR="00D96DB6">
          <w:t xml:space="preserve">variable </w:t>
        </w:r>
      </w:ins>
      <w:ins w:id="246" w:author="Frank R. Edwards Jr" w:date="2017-09-25T15:03:00Z">
        <w:r w:rsidR="0061109F">
          <w:t>to model regional heterogeneity</w:t>
        </w:r>
      </w:ins>
      <w:ins w:id="247" w:author="Frank R. Edwards Jr" w:date="2017-09-25T15:00:00Z">
        <w:r w:rsidR="00DF2249">
          <w:t>.</w:t>
        </w:r>
      </w:ins>
    </w:p>
    <w:moveToRangeEnd w:id="234"/>
    <w:p w14:paraId="0F003C0D" w14:textId="5F202805" w:rsidR="00606BB6" w:rsidRPr="009D2D08" w:rsidDel="00021DF4" w:rsidRDefault="00606BB6" w:rsidP="00825945">
      <w:pPr>
        <w:spacing w:line="360" w:lineRule="auto"/>
        <w:rPr>
          <w:del w:id="248" w:author="Frank R. Edwards Jr" w:date="2017-09-25T15:01:00Z"/>
          <w:sz w:val="24"/>
          <w:szCs w:val="24"/>
        </w:rPr>
      </w:pPr>
    </w:p>
    <w:p w14:paraId="79E4305A" w14:textId="6FAC3B21" w:rsidR="00471A17" w:rsidDel="00021DF4" w:rsidRDefault="00471A17" w:rsidP="00825945">
      <w:pPr>
        <w:spacing w:line="360" w:lineRule="auto"/>
        <w:rPr>
          <w:ins w:id="249" w:author="Michael Esposito" w:date="2017-06-26T12:39:00Z"/>
          <w:del w:id="250" w:author="Frank R. Edwards Jr" w:date="2017-09-25T15:01:00Z"/>
          <w:sz w:val="24"/>
          <w:szCs w:val="24"/>
        </w:rPr>
      </w:pPr>
    </w:p>
    <w:p w14:paraId="5A5AAD22" w14:textId="7B4DADF8" w:rsidR="00471A17" w:rsidRDefault="00471A17" w:rsidP="00175AAB">
      <w:pPr>
        <w:pStyle w:val="Heading2"/>
        <w:rPr>
          <w:ins w:id="251" w:author="Michael Esposito" w:date="2017-06-26T13:14:00Z"/>
        </w:rPr>
        <w:pPrChange w:id="252" w:author="Frank R. Edwards Jr" w:date="2017-09-26T11:24:00Z">
          <w:pPr>
            <w:spacing w:line="360" w:lineRule="auto"/>
          </w:pPr>
        </w:pPrChange>
      </w:pPr>
      <w:ins w:id="253" w:author="Michael Esposito" w:date="2017-06-26T12:39:00Z">
        <w:r>
          <w:t>Methods</w:t>
        </w:r>
      </w:ins>
    </w:p>
    <w:p w14:paraId="6E17FA9A" w14:textId="4833341E" w:rsidR="00380183" w:rsidRPr="00D653B7" w:rsidDel="00DF2249" w:rsidRDefault="00380183" w:rsidP="00825945">
      <w:pPr>
        <w:spacing w:line="360" w:lineRule="auto"/>
        <w:rPr>
          <w:ins w:id="254" w:author="Michael Esposito" w:date="2017-06-26T12:39:00Z"/>
          <w:moveFrom w:id="255" w:author="Frank R. Edwards Jr" w:date="2017-09-25T14:59:00Z"/>
          <w:sz w:val="24"/>
          <w:szCs w:val="24"/>
        </w:rPr>
      </w:pPr>
      <w:moveFromRangeStart w:id="256" w:author="Frank R. Edwards Jr" w:date="2017-09-25T14:59:00Z" w:name="move494114926"/>
      <w:moveFrom w:id="257" w:author="Frank R. Edwards Jr" w:date="2017-09-25T14:59:00Z">
        <w:ins w:id="258" w:author="Michael Esposito" w:date="2017-06-26T13:14:00Z">
          <w:r w:rsidDel="00DF2249">
            <w:rPr>
              <w:sz w:val="24"/>
              <w:szCs w:val="24"/>
            </w:rPr>
            <w:t xml:space="preserve">We join data on all police-involved deaths obtained from </w:t>
          </w:r>
          <w:r w:rsidDel="00DF2249">
            <w:rPr>
              <w:i/>
              <w:sz w:val="24"/>
              <w:szCs w:val="24"/>
            </w:rPr>
            <w:t>Fatal Encounters</w:t>
          </w:r>
          <w:r w:rsidDel="00DF2249">
            <w:rPr>
              <w:sz w:val="24"/>
              <w:szCs w:val="24"/>
            </w:rPr>
            <w:t xml:space="preserve"> with population estimates from the American Community Survey to produce model based estimates of mortality risk by race, region, and metro type. </w:t>
          </w:r>
        </w:ins>
      </w:moveFrom>
    </w:p>
    <w:moveFromRangeEnd w:id="256"/>
    <w:p w14:paraId="170C798C" w14:textId="1B2DF839" w:rsidR="00A03543" w:rsidRDefault="006019F7" w:rsidP="00175AAB">
      <w:pPr>
        <w:pPrChange w:id="259" w:author="Frank R. Edwards Jr" w:date="2017-09-26T11:23:00Z">
          <w:pPr>
            <w:spacing w:line="360" w:lineRule="auto"/>
          </w:pPr>
        </w:pPrChange>
      </w:pPr>
      <w:r w:rsidRPr="009D2D08">
        <w:t>Because deaths in</w:t>
      </w:r>
      <w:r w:rsidR="002A3BC3">
        <w:t>volving</w:t>
      </w:r>
      <w:r w:rsidRPr="009D2D08">
        <w:t xml:space="preserve"> police are a relatively rare event</w:t>
      </w:r>
      <w:ins w:id="260" w:author="Frank R. Edwards Jr" w:date="2017-09-25T15:01:00Z">
        <w:r w:rsidR="00A55D69">
          <w:t xml:space="preserve"> in any given county --</w:t>
        </w:r>
      </w:ins>
      <w:r w:rsidRPr="009D2D08">
        <w:t xml:space="preserve"> </w:t>
      </w:r>
      <w:del w:id="261" w:author="Frank R. Edwards Jr" w:date="2017-09-25T15:01:00Z">
        <w:r w:rsidR="001F51F9" w:rsidDel="00915F0C">
          <w:delText>(nationally, we estimate 0.52 deaths per 100,000 population per year)</w:delText>
        </w:r>
        <w:r w:rsidRPr="009D2D08" w:rsidDel="00915F0C">
          <w:delText>,</w:delText>
        </w:r>
        <w:r w:rsidR="00452B4C" w:rsidDel="00915F0C">
          <w:delText xml:space="preserve"> </w:delText>
        </w:r>
      </w:del>
      <w:del w:id="262" w:author="Frank R. Edwards Jr" w:date="2017-09-25T15:02:00Z">
        <w:r w:rsidR="00452B4C" w:rsidDel="00A55D69">
          <w:delText xml:space="preserve">and </w:delText>
        </w:r>
      </w:del>
      <w:r w:rsidR="00452B4C">
        <w:t xml:space="preserve">zero police deaths were recorded in more than half of US </w:t>
      </w:r>
      <w:r w:rsidR="00C96A2F">
        <w:t>counties</w:t>
      </w:r>
      <w:ins w:id="263" w:author="Frank R. Edwards Jr" w:date="2017-09-25T15:02:00Z">
        <w:r w:rsidR="00A55D69">
          <w:t xml:space="preserve"> -- </w:t>
        </w:r>
      </w:ins>
      <w:del w:id="264" w:author="Frank R. Edwards Jr" w:date="2017-09-25T15:02:00Z">
        <w:r w:rsidR="00C96A2F" w:rsidDel="00A55D69">
          <w:delText xml:space="preserve">, </w:delText>
        </w:r>
      </w:del>
      <w:r w:rsidR="00C96A2F" w:rsidRPr="009D2D08">
        <w:t>we</w:t>
      </w:r>
      <w:r w:rsidRPr="009D2D08">
        <w:t xml:space="preserve"> construct regression models to pool power </w:t>
      </w:r>
      <w:ins w:id="265" w:author="Michael Esposito" w:date="2017-06-26T12:54:00Z">
        <w:r w:rsidR="00F22E70">
          <w:t>and</w:t>
        </w:r>
      </w:ins>
      <w:del w:id="266" w:author="Michael Esposito" w:date="2017-06-26T12:54:00Z">
        <w:r w:rsidRPr="009D2D08" w:rsidDel="00F22E70">
          <w:delText>across data to</w:delText>
        </w:r>
      </w:del>
      <w:r w:rsidRPr="009D2D08">
        <w:t xml:space="preserve"> provide predictions of mortality rates by race</w:t>
      </w:r>
      <w:ins w:id="267" w:author="Windows User" w:date="2017-09-19T15:25:00Z">
        <w:r w:rsidR="00E16790">
          <w:t xml:space="preserve"> (</w:t>
        </w:r>
        <w:del w:id="268" w:author="Frank R. Edwards Jr" w:date="2017-09-25T15:02:00Z">
          <w:r w:rsidR="00E16790" w:rsidDel="000403BE">
            <w:delText>insert measurement of race here</w:delText>
          </w:r>
        </w:del>
      </w:ins>
      <w:ins w:id="269" w:author="Frank R. Edwards Jr" w:date="2017-09-25T15:02:00Z">
        <w:r w:rsidR="000403BE">
          <w:t>African American, Latino, white</w:t>
        </w:r>
      </w:ins>
      <w:ins w:id="270" w:author="Windows User" w:date="2017-09-19T15:25:00Z">
        <w:r w:rsidR="00E16790">
          <w:t>)</w:t>
        </w:r>
      </w:ins>
      <w:r w:rsidRPr="009D2D08">
        <w:t xml:space="preserve">, by metropolitan status, and by region. These figures provide more reliable estimates of police mortality </w:t>
      </w:r>
      <w:r w:rsidR="00E63740">
        <w:t>risk</w:t>
      </w:r>
      <w:r w:rsidRPr="009D2D08">
        <w:t xml:space="preserve"> by adjusting for the rarity of this event in </w:t>
      </w:r>
      <w:r w:rsidR="00A86A65">
        <w:t xml:space="preserve">places with small populations, </w:t>
      </w:r>
      <w:ins w:id="271" w:author="Frank R. Edwards Jr" w:date="2017-09-25T15:05:00Z">
        <w:r w:rsidR="005C7BF7">
          <w:t xml:space="preserve">and </w:t>
        </w:r>
      </w:ins>
      <w:r w:rsidR="00A86A65">
        <w:t xml:space="preserve">smoothing extreme estimates from the observed data </w:t>
      </w:r>
      <w:ins w:id="272" w:author="Michael Esposito" w:date="2017-06-26T12:58:00Z">
        <w:r w:rsidR="00864AC6">
          <w:t xml:space="preserve">that are </w:t>
        </w:r>
      </w:ins>
      <w:r w:rsidR="00A86A65">
        <w:t>driven by outliers</w:t>
      </w:r>
      <w:del w:id="273" w:author="Frank R. Edwards Jr" w:date="2017-09-25T15:05:00Z">
        <w:r w:rsidR="00A86A65" w:rsidDel="005C7BF7">
          <w:delText xml:space="preserve"> or no observed cases</w:delText>
        </w:r>
      </w:del>
      <w:commentRangeStart w:id="274"/>
      <w:r w:rsidRPr="009D2D08">
        <w:t xml:space="preserve">. </w:t>
      </w:r>
      <w:commentRangeEnd w:id="274"/>
      <w:r w:rsidR="00E16790">
        <w:rPr>
          <w:rStyle w:val="CommentReference"/>
        </w:rPr>
        <w:commentReference w:id="274"/>
      </w:r>
    </w:p>
    <w:p w14:paraId="7F308390" w14:textId="3FEEF2A8" w:rsidR="005F04D5" w:rsidRDefault="006019F7" w:rsidP="00175AAB">
      <w:pPr>
        <w:rPr>
          <w:ins w:id="275" w:author="Frank R. Edwards Jr" w:date="2017-09-25T15:15:00Z"/>
        </w:rPr>
        <w:pPrChange w:id="276" w:author="Frank R. Edwards Jr" w:date="2017-09-26T11:23:00Z">
          <w:pPr>
            <w:spacing w:line="360" w:lineRule="auto"/>
          </w:pPr>
        </w:pPrChange>
      </w:pPr>
      <w:commentRangeStart w:id="277"/>
      <w:del w:id="278" w:author="Frank R. Edwards Jr" w:date="2017-09-26T10:18:00Z">
        <w:r w:rsidRPr="009D2D08" w:rsidDel="00561837">
          <w:delText xml:space="preserve">We estimate </w:delText>
        </w:r>
        <w:r w:rsidR="00C96A2F" w:rsidDel="00561837">
          <w:delText xml:space="preserve">Bayesian </w:delText>
        </w:r>
        <w:r w:rsidRPr="009D2D08" w:rsidDel="00561837">
          <w:delText xml:space="preserve">multilevel </w:delText>
        </w:r>
      </w:del>
      <w:commentRangeStart w:id="279"/>
      <w:del w:id="280" w:author="Frank R. Edwards Jr" w:date="2017-09-25T15:05:00Z">
        <w:r w:rsidRPr="009D2D08" w:rsidDel="00E776BD">
          <w:delText xml:space="preserve">Poisson </w:delText>
        </w:r>
      </w:del>
      <w:del w:id="281" w:author="Frank R. Edwards Jr" w:date="2017-09-26T10:18:00Z">
        <w:r w:rsidRPr="009D2D08" w:rsidDel="00561837">
          <w:delText xml:space="preserve">regressions </w:delText>
        </w:r>
        <w:commentRangeEnd w:id="279"/>
        <w:r w:rsidR="0098750A" w:rsidDel="00561837">
          <w:rPr>
            <w:rStyle w:val="CommentReference"/>
          </w:rPr>
          <w:commentReference w:id="279"/>
        </w:r>
        <w:r w:rsidRPr="009D2D08" w:rsidDel="00561837">
          <w:delText xml:space="preserve">of police-involved deaths as a function of the race of the victim, metropolitan status, and region. </w:delText>
        </w:r>
      </w:del>
      <w:ins w:id="282" w:author="Frank R. Edwards Jr" w:date="2017-09-26T10:18:00Z">
        <w:r w:rsidR="00561837" w:rsidRPr="009D2D08">
          <w:t xml:space="preserve">We estimate </w:t>
        </w:r>
        <w:r w:rsidR="00561837">
          <w:t xml:space="preserve">Bayesian </w:t>
        </w:r>
        <w:r w:rsidR="00561837" w:rsidRPr="009D2D08">
          <w:t xml:space="preserve">multilevel </w:t>
        </w:r>
        <w:commentRangeStart w:id="283"/>
        <w:r w:rsidR="00561837">
          <w:t>negative binomial</w:t>
        </w:r>
        <w:r w:rsidR="00561837" w:rsidRPr="009D2D08">
          <w:t xml:space="preserve"> regressions </w:t>
        </w:r>
        <w:commentRangeEnd w:id="283"/>
        <w:r w:rsidR="00561837">
          <w:rPr>
            <w:rStyle w:val="CommentReference"/>
          </w:rPr>
          <w:commentReference w:id="283"/>
        </w:r>
        <w:r w:rsidR="00561837" w:rsidRPr="009D2D08">
          <w:t xml:space="preserve">of police-involved deaths as a function of the race of the victim, metropolitan status, and region. </w:t>
        </w:r>
      </w:ins>
      <w:ins w:id="284" w:author="Frank R. Edwards Jr" w:date="2017-09-25T15:06:00Z">
        <w:r w:rsidR="0034387F">
          <w:t xml:space="preserve">Model intercepts are assigned a </w:t>
        </w:r>
      </w:ins>
      <w:ins w:id="285" w:author="Frank R. Edwards Jr" w:date="2017-09-25T15:11:00Z">
        <w:r w:rsidR="005F04D5">
          <w:t xml:space="preserve">weakly informative Normal </w:t>
        </w:r>
      </w:ins>
      <w:ins w:id="286" w:author="Frank R. Edwards Jr" w:date="2017-09-25T15:06:00Z">
        <w:r w:rsidR="0034387F">
          <w:t xml:space="preserve">prior distribution with a mean centered on </w:t>
        </w:r>
      </w:ins>
      <w:ins w:id="287" w:author="Frank R. Edwards Jr" w:date="2017-09-25T15:07:00Z">
        <w:r w:rsidR="0034387F">
          <w:t>mortality estimates produced by Krieger and colleagues</w:t>
        </w:r>
      </w:ins>
      <w:ins w:id="288" w:author="Frank R. Edwards Jr" w:date="2017-09-25T15:09:00Z">
        <w:r w:rsidR="005F04D5">
          <w:t xml:space="preserve">, 0.37 deaths per 100,000 population for </w:t>
        </w:r>
      </w:ins>
      <w:ins w:id="289" w:author="Frank R. Edwards Jr" w:date="2017-09-25T15:10:00Z">
        <w:r w:rsidR="005F04D5">
          <w:t xml:space="preserve">Latinos and </w:t>
        </w:r>
      </w:ins>
      <w:ins w:id="290" w:author="Frank R. Edwards Jr" w:date="2017-09-25T15:09:00Z">
        <w:r w:rsidR="005F04D5">
          <w:t>whites, and 0.94 deaths per 100,000 population for African Americans</w:t>
        </w:r>
      </w:ins>
      <w:ins w:id="291" w:author="Frank R. Edwards Jr" w:date="2017-09-25T15:08:00Z">
        <w:r w:rsidR="0034387F">
          <w:t>.</w:t>
        </w:r>
      </w:ins>
      <w:ins w:id="292" w:author="Frank R. Edwards Jr" w:date="2017-09-25T15:07:00Z">
        <w:r w:rsidR="0034387F">
          <w:rPr>
            <w:vertAlign w:val="superscript"/>
          </w:rPr>
          <w:t>8</w:t>
        </w:r>
      </w:ins>
      <w:ins w:id="293" w:author="Frank R. Edwards Jr" w:date="2017-09-25T15:06:00Z">
        <w:r w:rsidR="0034387F">
          <w:t xml:space="preserve"> </w:t>
        </w:r>
      </w:ins>
      <w:ins w:id="294" w:author="Frank R. Edwards Jr" w:date="2017-09-25T15:14:00Z">
        <w:r w:rsidR="005F04D5">
          <w:t>These Bayesian</w:t>
        </w:r>
      </w:ins>
      <w:ins w:id="295" w:author="Frank R. Edwards Jr" w:date="2017-09-25T15:12:00Z">
        <w:r w:rsidR="005F04D5">
          <w:t xml:space="preserve"> models pull mortality </w:t>
        </w:r>
      </w:ins>
      <w:ins w:id="296" w:author="Frank R. Edwards Jr" w:date="2017-09-25T15:49:00Z">
        <w:r w:rsidR="00276759">
          <w:t xml:space="preserve">risk </w:t>
        </w:r>
      </w:ins>
      <w:ins w:id="297" w:author="Frank R. Edwards Jr" w:date="2017-09-25T15:12:00Z">
        <w:r w:rsidR="005F04D5">
          <w:t>estimates for places with little observed information</w:t>
        </w:r>
      </w:ins>
      <w:ins w:id="298" w:author="Frank R. Edwards Jr" w:date="2017-09-25T15:13:00Z">
        <w:r w:rsidR="005F04D5">
          <w:t xml:space="preserve"> toward our</w:t>
        </w:r>
      </w:ins>
      <w:ins w:id="299" w:author="Frank R. Edwards Jr" w:date="2017-09-25T15:14:00Z">
        <w:r w:rsidR="005F04D5">
          <w:t xml:space="preserve"> prior beliefs about mortality rates, while allowing predictions to draw more weight from the </w:t>
        </w:r>
      </w:ins>
      <w:ins w:id="300" w:author="Frank R. Edwards Jr" w:date="2017-09-25T15:15:00Z">
        <w:r w:rsidR="005F04D5">
          <w:t xml:space="preserve">observed </w:t>
        </w:r>
      </w:ins>
      <w:ins w:id="301" w:author="Frank R. Edwards Jr" w:date="2017-09-25T15:14:00Z">
        <w:r w:rsidR="005F04D5">
          <w:t>data in places where there are more observations, and hence more information.</w:t>
        </w:r>
      </w:ins>
      <w:ins w:id="302" w:author="Frank R. Edwards Jr" w:date="2017-09-25T15:13:00Z">
        <w:r w:rsidR="005F04D5">
          <w:t xml:space="preserve"> </w:t>
        </w:r>
      </w:ins>
    </w:p>
    <w:p w14:paraId="6DBB7356" w14:textId="4380F673" w:rsidR="00F86838" w:rsidRDefault="006019F7" w:rsidP="00175AAB">
      <w:pPr>
        <w:rPr>
          <w:ins w:id="303" w:author="Windows User" w:date="2017-09-19T15:35:00Z"/>
        </w:rPr>
        <w:pPrChange w:id="304" w:author="Frank R. Edwards Jr" w:date="2017-09-26T11:23:00Z">
          <w:pPr>
            <w:spacing w:line="360" w:lineRule="auto"/>
          </w:pPr>
        </w:pPrChange>
      </w:pPr>
      <w:r w:rsidRPr="009D2D08">
        <w:t xml:space="preserve">We then estimate posterior predictive mortality rates for each subset of race by metropolitan status by region. While frequentist inferences may be appropriate for counties with </w:t>
      </w:r>
      <w:r w:rsidRPr="009D2D08">
        <w:lastRenderedPageBreak/>
        <w:t>large populations, they greatly distort estimates from places with small populations, where any incident can dramatically effect estimates of per capita rates</w:t>
      </w:r>
      <w:r w:rsidR="007C1480">
        <w:t>, or reduce observed rates to zero, though the risk of mortality is almost certainly greater than zero</w:t>
      </w:r>
      <w:r w:rsidRPr="009D2D08">
        <w:t xml:space="preserve">. Bayesian predictive intervals provide more realistic estimates of population mortality </w:t>
      </w:r>
      <w:del w:id="305" w:author="Frank R. Edwards Jr" w:date="2017-09-25T15:47:00Z">
        <w:r w:rsidRPr="00276759" w:rsidDel="005519DB">
          <w:rPr>
            <w:rPrChange w:id="306" w:author="Frank R. Edwards Jr" w:date="2017-09-25T15:49:00Z">
              <w:rPr>
                <w:szCs w:val="24"/>
              </w:rPr>
            </w:rPrChange>
          </w:rPr>
          <w:delText>rates</w:delText>
        </w:r>
      </w:del>
      <w:ins w:id="307" w:author="Frank R. Edwards Jr" w:date="2017-09-25T15:47:00Z">
        <w:r w:rsidR="005519DB" w:rsidRPr="00276759">
          <w:rPr>
            <w:rPrChange w:id="308" w:author="Frank R. Edwards Jr" w:date="2017-09-25T15:49:00Z">
              <w:rPr>
                <w:szCs w:val="24"/>
              </w:rPr>
            </w:rPrChange>
          </w:rPr>
          <w:t>risk</w:t>
        </w:r>
      </w:ins>
      <w:r w:rsidRPr="00276759">
        <w:rPr>
          <w:rPrChange w:id="309" w:author="Frank R. Edwards Jr" w:date="2017-09-25T15:49:00Z">
            <w:rPr>
              <w:szCs w:val="24"/>
            </w:rPr>
          </w:rPrChange>
        </w:rPr>
        <w:t>,</w:t>
      </w:r>
      <w:r w:rsidRPr="009D2D08">
        <w:t xml:space="preserve"> because they average over the instabilities that may occur </w:t>
      </w:r>
      <w:r w:rsidR="004A3E8C">
        <w:t>due to</w:t>
      </w:r>
      <w:r w:rsidRPr="009D2D08">
        <w:t xml:space="preserve"> idiosyncratic local </w:t>
      </w:r>
      <w:commentRangeStart w:id="310"/>
      <w:commentRangeStart w:id="311"/>
      <w:commentRangeStart w:id="312"/>
      <w:r w:rsidRPr="009D2D08">
        <w:t>or annual trends through</w:t>
      </w:r>
      <w:r w:rsidR="00646A28">
        <w:t xml:space="preserve"> </w:t>
      </w:r>
      <w:r w:rsidR="001C10A7">
        <w:t>repeated</w:t>
      </w:r>
      <w:r w:rsidR="00646A28">
        <w:t xml:space="preserve"> </w:t>
      </w:r>
      <w:r w:rsidR="001C10A7">
        <w:t>simulation</w:t>
      </w:r>
      <w:ins w:id="313" w:author="Frank R. Edwards Jr" w:date="2017-09-25T15:18:00Z">
        <w:r w:rsidR="00E55D5C">
          <w:t xml:space="preserve"> (GELMAN ET AL 2014, MORE)</w:t>
        </w:r>
      </w:ins>
      <w:r w:rsidR="00646A28">
        <w:t xml:space="preserve">. </w:t>
      </w:r>
      <w:commentRangeEnd w:id="310"/>
      <w:r w:rsidR="00EC01BB">
        <w:rPr>
          <w:rStyle w:val="CommentReference"/>
        </w:rPr>
        <w:commentReference w:id="310"/>
      </w:r>
      <w:commentRangeEnd w:id="277"/>
      <w:commentRangeEnd w:id="311"/>
      <w:commentRangeEnd w:id="312"/>
      <w:ins w:id="314" w:author="Frank R. Edwards Jr" w:date="2017-09-25T15:21:00Z">
        <w:r w:rsidR="000371E2">
          <w:t xml:space="preserve"> </w:t>
        </w:r>
      </w:ins>
    </w:p>
    <w:p w14:paraId="60280B22" w14:textId="2AE48A4A" w:rsidR="000371E2" w:rsidRDefault="000371E2" w:rsidP="00AE14BD">
      <w:pPr>
        <w:rPr>
          <w:ins w:id="315" w:author="Frank R. Edwards Jr" w:date="2017-09-25T15:23:00Z"/>
        </w:rPr>
        <w:pPrChange w:id="316" w:author="Frank R. Edwards Jr" w:date="2017-09-26T11:29:00Z">
          <w:pPr>
            <w:spacing w:line="360" w:lineRule="auto"/>
          </w:pPr>
        </w:pPrChange>
      </w:pPr>
      <w:ins w:id="317" w:author="Frank R. Edwards Jr" w:date="2017-09-25T15:23:00Z">
        <w:r>
          <w:t xml:space="preserve">Below, we provide a descriptive summary </w:t>
        </w:r>
        <w:r w:rsidR="00A27096">
          <w:t xml:space="preserve">of observed incidents of </w:t>
        </w:r>
        <w:commentRangeStart w:id="318"/>
        <w:r w:rsidR="00A27096">
          <w:t xml:space="preserve">police-involved </w:t>
        </w:r>
        <w:r>
          <w:t xml:space="preserve">mortality </w:t>
        </w:r>
      </w:ins>
      <w:commentRangeEnd w:id="318"/>
      <w:ins w:id="319" w:author="Frank R. Edwards Jr" w:date="2017-09-25T15:31:00Z">
        <w:r w:rsidR="00A27096">
          <w:rPr>
            <w:rStyle w:val="CommentReference"/>
          </w:rPr>
          <w:commentReference w:id="318"/>
        </w:r>
      </w:ins>
      <w:ins w:id="320" w:author="Frank R. Edwards Jr" w:date="2017-09-25T15:23:00Z">
        <w:r>
          <w:t>by metro type and region</w:t>
        </w:r>
      </w:ins>
      <w:ins w:id="321" w:author="Frank R. Edwards Jr" w:date="2017-09-25T15:25:00Z">
        <w:r>
          <w:t>. We then</w:t>
        </w:r>
      </w:ins>
      <w:ins w:id="322" w:author="Frank R. Edwards Jr" w:date="2017-09-25T15:24:00Z">
        <w:r>
          <w:t xml:space="preserve"> demonstrate how Bayesian </w:t>
        </w:r>
      </w:ins>
      <w:ins w:id="323" w:author="Frank R. Edwards Jr" w:date="2017-09-25T15:25:00Z">
        <w:r w:rsidR="005A071A">
          <w:t xml:space="preserve">predictions </w:t>
        </w:r>
        <w:r>
          <w:t xml:space="preserve">improve estimation of the </w:t>
        </w:r>
      </w:ins>
      <w:ins w:id="324" w:author="Frank R. Edwards Jr" w:date="2017-09-25T15:24:00Z">
        <w:r w:rsidR="005A071A">
          <w:t>rates at which Afr</w:t>
        </w:r>
      </w:ins>
      <w:ins w:id="325" w:author="Frank R. Edwards Jr" w:date="2017-09-25T15:27:00Z">
        <w:r w:rsidR="005A071A">
          <w:t xml:space="preserve">ican Americans, Latinos, and whites are killed in interactions with law enforcement across places. Finally, we estimate </w:t>
        </w:r>
      </w:ins>
      <w:ins w:id="326" w:author="Frank R. Edwards Jr" w:date="2017-09-25T15:28:00Z">
        <w:r w:rsidR="005A071A">
          <w:t>how racial/ethnic disparities in police-involved mortality vary across regions and county types.</w:t>
        </w:r>
      </w:ins>
      <w:ins w:id="327" w:author="Frank R. Edwards Jr" w:date="2017-09-26T10:06:00Z">
        <w:r w:rsidR="0030428B">
          <w:t xml:space="preserve"> </w:t>
        </w:r>
      </w:ins>
    </w:p>
    <w:p w14:paraId="18D18999" w14:textId="0D868DD5" w:rsidR="00F86838" w:rsidRPr="00175AAB" w:rsidDel="000371E2" w:rsidRDefault="00F86838" w:rsidP="00825945">
      <w:pPr>
        <w:spacing w:line="360" w:lineRule="auto"/>
        <w:rPr>
          <w:ins w:id="328" w:author="Windows User" w:date="2017-09-19T15:35:00Z"/>
          <w:del w:id="329" w:author="Frank R. Edwards Jr" w:date="2017-09-25T15:19:00Z"/>
          <w:sz w:val="24"/>
          <w:rPrChange w:id="330" w:author="Frank R. Edwards Jr" w:date="2017-09-26T11:24:00Z">
            <w:rPr>
              <w:ins w:id="331" w:author="Windows User" w:date="2017-09-19T15:35:00Z"/>
              <w:del w:id="332" w:author="Frank R. Edwards Jr" w:date="2017-09-25T15:19:00Z"/>
              <w:szCs w:val="24"/>
            </w:rPr>
          </w:rPrChange>
        </w:rPr>
      </w:pPr>
      <w:ins w:id="333" w:author="Windows User" w:date="2017-09-19T15:35:00Z">
        <w:del w:id="334" w:author="Frank R. Edwards Jr" w:date="2017-09-25T15:19:00Z">
          <w:r w:rsidRPr="00175AAB" w:rsidDel="000371E2">
            <w:rPr>
              <w:rPrChange w:id="335" w:author="Frank R. Edwards Jr" w:date="2017-09-26T11:24:00Z">
                <w:rPr>
                  <w:szCs w:val="24"/>
                </w:rPr>
              </w:rPrChange>
            </w:rPr>
            <w:delText xml:space="preserve">INSERT a </w:delText>
          </w:r>
          <w:r w:rsidRPr="00175AAB" w:rsidDel="000371E2">
            <w:rPr>
              <w:rPrChange w:id="336" w:author="Frank R. Edwards Jr" w:date="2017-09-26T11:24:00Z">
                <w:rPr>
                  <w:szCs w:val="24"/>
                </w:rPr>
              </w:rPrChange>
            </w:rPr>
            <w:delText>brief description of the measures that are being used. Refer to tables if descriptions are too long but how is RACE defined etc.?</w:delText>
          </w:r>
        </w:del>
      </w:ins>
      <w:del w:id="337" w:author="Frank R. Edwards Jr" w:date="2017-09-25T15:19:00Z">
        <w:r w:rsidRPr="00175AAB" w:rsidDel="000371E2">
          <w:rPr>
            <w:rStyle w:val="CommentReference"/>
            <w:sz w:val="24"/>
            <w:szCs w:val="22"/>
            <w:rPrChange w:id="338" w:author="Frank R. Edwards Jr" w:date="2017-09-26T11:24:00Z">
              <w:rPr>
                <w:rStyle w:val="CommentReference"/>
              </w:rPr>
            </w:rPrChange>
          </w:rPr>
          <w:commentReference w:id="311"/>
        </w:r>
        <w:r w:rsidR="00E55D5C" w:rsidRPr="00175AAB" w:rsidDel="000371E2">
          <w:rPr>
            <w:rStyle w:val="CommentReference"/>
            <w:sz w:val="22"/>
            <w:szCs w:val="22"/>
            <w:rPrChange w:id="339" w:author="Frank R. Edwards Jr" w:date="2017-09-26T11:24:00Z">
              <w:rPr>
                <w:rStyle w:val="CommentReference"/>
              </w:rPr>
            </w:rPrChange>
          </w:rPr>
          <w:commentReference w:id="312"/>
        </w:r>
      </w:del>
    </w:p>
    <w:p w14:paraId="549FAA87" w14:textId="72E15854" w:rsidR="006019F7" w:rsidRPr="00175AAB" w:rsidDel="00A27096" w:rsidRDefault="00F86838" w:rsidP="00825945">
      <w:pPr>
        <w:spacing w:line="360" w:lineRule="auto"/>
        <w:rPr>
          <w:del w:id="340" w:author="Frank R. Edwards Jr" w:date="2017-09-25T15:29:00Z"/>
          <w:sz w:val="24"/>
          <w:rPrChange w:id="341" w:author="Frank R. Edwards Jr" w:date="2017-09-26T11:24:00Z">
            <w:rPr>
              <w:del w:id="342" w:author="Frank R. Edwards Jr" w:date="2017-09-25T15:29:00Z"/>
              <w:szCs w:val="24"/>
            </w:rPr>
          </w:rPrChange>
        </w:rPr>
      </w:pPr>
      <w:ins w:id="343" w:author="Windows User" w:date="2017-09-19T15:35:00Z">
        <w:del w:id="344" w:author="Frank R. Edwards Jr" w:date="2017-09-25T15:29:00Z">
          <w:r w:rsidRPr="00175AAB" w:rsidDel="00A27096">
            <w:rPr>
              <w:rPrChange w:id="345" w:author="Frank R. Edwards Jr" w:date="2017-09-26T11:24:00Z">
                <w:rPr>
                  <w:szCs w:val="24"/>
                </w:rPr>
              </w:rPrChange>
            </w:rPr>
            <w:delText>Briefly recap what results we will provide</w:delText>
          </w:r>
        </w:del>
      </w:ins>
      <w:ins w:id="346" w:author="Windows User" w:date="2017-09-19T15:36:00Z">
        <w:del w:id="347" w:author="Frank R. Edwards Jr" w:date="2017-09-25T15:29:00Z">
          <w:r w:rsidRPr="00175AAB" w:rsidDel="00A27096">
            <w:rPr>
              <w:rPrChange w:id="348" w:author="Frank R. Edwards Jr" w:date="2017-09-26T11:24:00Z">
                <w:rPr>
                  <w:szCs w:val="24"/>
                </w:rPr>
              </w:rPrChange>
            </w:rPr>
            <w:delText>….</w:delText>
          </w:r>
        </w:del>
      </w:ins>
      <w:del w:id="349" w:author="Frank R. Edwards Jr" w:date="2017-09-25T15:29:00Z">
        <w:r w:rsidR="00294F1C" w:rsidRPr="00175AAB" w:rsidDel="00A27096">
          <w:rPr>
            <w:rStyle w:val="CommentReference"/>
            <w:sz w:val="24"/>
            <w:szCs w:val="22"/>
            <w:rPrChange w:id="350" w:author="Frank R. Edwards Jr" w:date="2017-09-26T11:24:00Z">
              <w:rPr>
                <w:rStyle w:val="CommentReference"/>
              </w:rPr>
            </w:rPrChange>
          </w:rPr>
          <w:commentReference w:id="277"/>
        </w:r>
      </w:del>
    </w:p>
    <w:p w14:paraId="0C5DDF81" w14:textId="23E3FDE9" w:rsidR="006019F7" w:rsidRPr="00825945" w:rsidRDefault="006019F7" w:rsidP="00175AAB">
      <w:pPr>
        <w:pStyle w:val="Heading2"/>
        <w:pPrChange w:id="351" w:author="Frank R. Edwards Jr" w:date="2017-09-26T11:24:00Z">
          <w:pPr>
            <w:spacing w:line="360" w:lineRule="auto"/>
          </w:pPr>
        </w:pPrChange>
      </w:pPr>
      <w:r w:rsidRPr="00175AAB">
        <w:rPr>
          <w:rPrChange w:id="352" w:author="Frank R. Edwards Jr" w:date="2017-09-26T11:24:00Z">
            <w:rPr/>
          </w:rPrChange>
        </w:rPr>
        <w:t>Findings</w:t>
      </w:r>
    </w:p>
    <w:p w14:paraId="441D9FCB" w14:textId="354A92A2" w:rsidR="00E52C68" w:rsidRDefault="0055151D" w:rsidP="00AE14BD">
      <w:pPr>
        <w:rPr>
          <w:ins w:id="353" w:author="Frank R. Edwards Jr" w:date="2017-09-26T11:48:00Z"/>
        </w:rPr>
        <w:pPrChange w:id="354" w:author="Frank R. Edwards Jr" w:date="2017-09-26T11:29:00Z">
          <w:pPr/>
        </w:pPrChange>
      </w:pPr>
      <w:ins w:id="355" w:author="Frank R. Edwards Jr" w:date="2017-09-26T11:02:00Z">
        <w:r>
          <w:t>Police were involved in the deaths of 0.99 Black people per 100,000, 0.48 Latinos per 100,000, and 0.39 White people per 100,000 per year</w:t>
        </w:r>
      </w:ins>
      <w:ins w:id="356" w:author="Frank R. Edwards Jr" w:date="2017-09-26T11:30:00Z">
        <w:r w:rsidR="00953A3D">
          <w:t>, and 0.52 total deaths per 100,000</w:t>
        </w:r>
      </w:ins>
      <w:ins w:id="357" w:author="Frank R. Edwards Jr" w:date="2017-09-26T11:04:00Z">
        <w:r>
          <w:t xml:space="preserve"> in the U.S.</w:t>
        </w:r>
      </w:ins>
      <w:ins w:id="358" w:author="Frank R. Edwards Jr" w:date="2017-09-26T11:02:00Z">
        <w:r>
          <w:t xml:space="preserve"> during the </w:t>
        </w:r>
      </w:ins>
      <w:ins w:id="359" w:author="Frank R. Edwards Jr" w:date="2017-09-26T11:03:00Z">
        <w:r>
          <w:t xml:space="preserve">4.4 years between January 1, 2013 and May 8, 2017 as reported by </w:t>
        </w:r>
      </w:ins>
      <w:ins w:id="360" w:author="Frank R. Edwards Jr" w:date="2017-09-26T11:04:00Z">
        <w:r>
          <w:rPr>
            <w:i/>
          </w:rPr>
          <w:t>Fatal Encounters</w:t>
        </w:r>
      </w:ins>
      <w:ins w:id="361" w:author="Frank R. Edwards Jr" w:date="2017-09-26T11:29:00Z">
        <w:r w:rsidR="00953A3D">
          <w:t xml:space="preserve">. </w:t>
        </w:r>
      </w:ins>
      <w:ins w:id="362" w:author="Frank R. Edwards Jr" w:date="2017-09-26T11:31:00Z">
        <w:r w:rsidR="00953A3D">
          <w:t xml:space="preserve">These data indicate that there </w:t>
        </w:r>
      </w:ins>
      <w:ins w:id="363" w:author="Frank R. Edwards Jr" w:date="2017-09-26T12:43:00Z">
        <w:r w:rsidR="00777834">
          <w:t>we</w:t>
        </w:r>
      </w:ins>
      <w:ins w:id="364" w:author="Frank R. Edwards Jr" w:date="2017-09-26T11:31:00Z">
        <w:r w:rsidR="00953A3D">
          <w:t>re an</w:t>
        </w:r>
      </w:ins>
      <w:ins w:id="365" w:author="Frank R. Edwards Jr" w:date="2017-09-26T11:29:00Z">
        <w:r w:rsidR="00CC6A62">
          <w:t xml:space="preserve"> average of about 4.5 deaths </w:t>
        </w:r>
      </w:ins>
      <w:ins w:id="366" w:author="Frank R. Edwards Jr" w:date="2017-09-26T11:32:00Z">
        <w:r w:rsidR="00953A3D">
          <w:t>involving police</w:t>
        </w:r>
        <w:r w:rsidR="00555F59">
          <w:t xml:space="preserve"> in the U.S.</w:t>
        </w:r>
        <w:r w:rsidR="00953A3D">
          <w:t xml:space="preserve"> </w:t>
        </w:r>
      </w:ins>
      <w:ins w:id="367" w:author="Frank R. Edwards Jr" w:date="2017-09-26T11:29:00Z">
        <w:r w:rsidR="00CC6A62">
          <w:t>per day</w:t>
        </w:r>
      </w:ins>
      <w:ins w:id="368" w:author="Frank R. Edwards Jr" w:date="2017-09-26T12:43:00Z">
        <w:r w:rsidR="00777834">
          <w:t xml:space="preserve"> during this time period</w:t>
        </w:r>
      </w:ins>
      <w:ins w:id="369" w:author="Frank R. Edwards Jr" w:date="2017-09-26T11:04:00Z">
        <w:r>
          <w:t xml:space="preserve">. </w:t>
        </w:r>
      </w:ins>
      <w:ins w:id="370" w:author="Frank R. Edwards Jr" w:date="2017-09-26T11:32:00Z">
        <w:r w:rsidR="00FE4965">
          <w:t xml:space="preserve">Our models quantify uncertainty in the risk of police-involved fatality for each of these groups. </w:t>
        </w:r>
      </w:ins>
      <w:ins w:id="371" w:author="Frank R. Edwards Jr" w:date="2017-09-26T11:34:00Z">
        <w:r w:rsidR="00FE4965">
          <w:t xml:space="preserve">We estimate </w:t>
        </w:r>
      </w:ins>
      <w:ins w:id="372" w:author="Frank R. Edwards Jr" w:date="2017-09-26T11:35:00Z">
        <w:r w:rsidR="00FE4965">
          <w:t xml:space="preserve">with 95 percent posterior certainty that the risk of Black fatality in interactions with law enforcement is between </w:t>
        </w:r>
      </w:ins>
      <w:ins w:id="373" w:author="Frank R. Edwards Jr" w:date="2017-09-26T11:52:00Z">
        <w:r w:rsidR="0045767D">
          <w:t>0.88 deaths per 100,000 population per year and 1.12 deaths per 100,000 per year.</w:t>
        </w:r>
      </w:ins>
      <w:ins w:id="374" w:author="Frank R. Edwards Jr" w:date="2017-09-26T12:39:00Z">
        <w:r w:rsidR="007E2F68">
          <w:t xml:space="preserve"> Latinos face a risk of death in interactions with police at the national level at a rate between 0.40 and 0.61 deaths per 100,000 population per year. </w:t>
        </w:r>
      </w:ins>
      <w:ins w:id="375" w:author="Frank R. Edwards Jr" w:date="2017-09-26T12:41:00Z">
        <w:r w:rsidR="007E2F68">
          <w:t>We estimate that the national White fatality risk rate falls between 0.36 and 0.42 per 100,000 with 95 percent pos</w:t>
        </w:r>
        <w:r w:rsidR="00F86A9A">
          <w:t>terior certainty.</w:t>
        </w:r>
      </w:ins>
      <w:ins w:id="376" w:author="Frank R. Edwards Jr" w:date="2017-09-26T12:45:00Z">
        <w:r w:rsidR="00011175">
          <w:t xml:space="preserve"> Our models predict a national fatality risk rate of between 0.49 and 0.58 deaths </w:t>
        </w:r>
      </w:ins>
      <w:ins w:id="377" w:author="Frank R. Edwards Jr" w:date="2017-09-26T12:46:00Z">
        <w:r w:rsidR="00011175">
          <w:t xml:space="preserve">in interactions with police </w:t>
        </w:r>
      </w:ins>
      <w:ins w:id="378" w:author="Frank R. Edwards Jr" w:date="2017-09-26T12:45:00Z">
        <w:r w:rsidR="00011175">
          <w:t>per 100,000 population</w:t>
        </w:r>
      </w:ins>
      <w:ins w:id="379" w:author="Frank R. Edwards Jr" w:date="2017-09-26T12:46:00Z">
        <w:r w:rsidR="00011175">
          <w:t>.</w:t>
        </w:r>
      </w:ins>
      <w:ins w:id="380" w:author="Frank R. Edwards Jr" w:date="2017-09-26T12:45:00Z">
        <w:r w:rsidR="00011175">
          <w:t xml:space="preserve"> </w:t>
        </w:r>
      </w:ins>
      <w:ins w:id="381" w:author="Frank R. Edwards Jr" w:date="2017-09-26T13:32:00Z">
        <w:r w:rsidR="00C037E0">
          <w:t xml:space="preserve">At 2015 population levels, the models predict between 353 and 449 police involved Black deaths, </w:t>
        </w:r>
      </w:ins>
      <w:ins w:id="382" w:author="Frank R. Edwards Jr" w:date="2017-09-26T13:33:00Z">
        <w:r w:rsidR="00C037E0">
          <w:t xml:space="preserve">217 and 329 Latino deaths, </w:t>
        </w:r>
      </w:ins>
      <w:ins w:id="383" w:author="Frank R. Edwards Jr" w:date="2017-09-26T13:34:00Z">
        <w:r w:rsidR="00C037E0">
          <w:t xml:space="preserve">714 </w:t>
        </w:r>
        <w:r w:rsidR="00C037E0">
          <w:lastRenderedPageBreak/>
          <w:t>and 822 White deaths, and between 1539 and 1834 total police-involved deaths in the U.S. in a year.</w:t>
        </w:r>
      </w:ins>
    </w:p>
    <w:p w14:paraId="377568EB" w14:textId="77777777" w:rsidR="007434C1" w:rsidRDefault="007434C1" w:rsidP="007434C1">
      <w:pPr>
        <w:rPr>
          <w:ins w:id="384" w:author="Frank R. Edwards Jr" w:date="2017-09-26T13:36:00Z"/>
        </w:rPr>
      </w:pPr>
      <w:ins w:id="385" w:author="Frank R. Edwards Jr" w:date="2017-09-26T13:36:00Z">
        <w:r>
          <w:t xml:space="preserve">Table 1 shows that the rate of police-involved mortality is associated with place.  Large fringe metros--- counties in metropolitan statistical areas (MSA) with populations above 1 million that do not contain, all or most of, said MSA’s principle city (such as Pierce County, which houses Tacoma, WA, in the Seattle-Tacoma MSA) </w:t>
        </w:r>
        <w:r w:rsidDel="000371E2">
          <w:t xml:space="preserve"> </w:t>
        </w:r>
        <w:r>
          <w:t xml:space="preserve">have the lowest rates of police-related fatalities among all metro-types. Note that while the absolute fatality rate among this metro-type varies by division--- from 0.17 per 100,000 in the Middle Atlantic, to 0.66 per 100,000 in the West South Central---its relative, within division rank remains approximately the same in all cases. </w:t>
        </w:r>
      </w:ins>
    </w:p>
    <w:p w14:paraId="7B5ECC67" w14:textId="77777777" w:rsidR="007434C1" w:rsidRDefault="007434C1" w:rsidP="007434C1">
      <w:pPr>
        <w:rPr>
          <w:ins w:id="386" w:author="Frank R. Edwards Jr" w:date="2017-09-26T13:36:00Z"/>
        </w:rPr>
      </w:pPr>
      <w:ins w:id="387" w:author="Frank R. Edwards Jr" w:date="2017-09-26T13:36:00Z">
        <w:r>
          <w:t xml:space="preserve">Less systematic, but still apparent, patterns can be seen in the other metro-types as well: large central metros (counties in MSAs of over 1 million population that do contain, all or a plurality of, the MSA’s principle city, such as King County, which houses Seattle, WA, in the Seattle-Tacoma MSA) typically have near division-average rates, while medium metros (counties in MSAs of 250,000-999,9999 population, such as Spokane County, WA) and smaller metros, often, have the highest rates of police-related fatalities.  Note that, as was the case with large fringe metros, absolute fatality rates shift between Census-divisions: Pacific division counties, for example, have rates that are 1.5 to 2 times larger than equivalent New England counties. </w:t>
        </w:r>
      </w:ins>
    </w:p>
    <w:p w14:paraId="0853FEE8" w14:textId="318D3655" w:rsidR="006019F7" w:rsidRPr="009D2D08" w:rsidDel="00A27096" w:rsidRDefault="007434C1" w:rsidP="007D7E35">
      <w:pPr>
        <w:rPr>
          <w:del w:id="388" w:author="Frank R. Edwards Jr" w:date="2017-09-25T15:29:00Z"/>
        </w:rPr>
        <w:pPrChange w:id="389" w:author="Frank R. Edwards Jr" w:date="2017-09-26T13:38:00Z">
          <w:pPr>
            <w:spacing w:line="360" w:lineRule="auto"/>
          </w:pPr>
        </w:pPrChange>
      </w:pPr>
      <w:ins w:id="390" w:author="Frank R. Edwards Jr" w:date="2017-09-26T13:37:00Z">
        <w:r>
          <w:t xml:space="preserve">The geographic heterogeneity displayed in Table 1 shows that place matters for understanding police-involved fatalities. To assess how race relates to mortality, we next plot observed (unadjusted observed rates from </w:t>
        </w:r>
        <w:r>
          <w:rPr>
            <w:i/>
          </w:rPr>
          <w:t>Fatal Encounters)</w:t>
        </w:r>
        <w:r>
          <w:t>, and model-estimated (predicted from the regression models described above) race-specific police-involved fatality rates for each metro-type and Census-division. Full model predictions by race, division, and metro type are provided in Appendix Table 3.</w:t>
        </w:r>
      </w:ins>
      <w:del w:id="391" w:author="Frank R. Edwards Jr" w:date="2017-09-25T15:29:00Z">
        <w:r w:rsidR="006019F7" w:rsidRPr="009D2D08" w:rsidDel="00A27096">
          <w:delText>Table on cause of death by region</w:delText>
        </w:r>
      </w:del>
    </w:p>
    <w:p w14:paraId="1966AFC0" w14:textId="585C5C48" w:rsidR="00721B82" w:rsidRPr="004E3A98" w:rsidDel="00A34513" w:rsidRDefault="00721B82" w:rsidP="007D7E35">
      <w:pPr>
        <w:rPr>
          <w:del w:id="392" w:author="Frank R. Edwards Jr" w:date="2017-09-26T11:22:00Z"/>
          <w:rPrChange w:id="393" w:author="Frank R. Edwards Jr" w:date="2017-09-26T11:14:00Z">
            <w:rPr>
              <w:del w:id="394" w:author="Frank R. Edwards Jr" w:date="2017-09-26T11:22:00Z"/>
              <w:szCs w:val="24"/>
            </w:rPr>
          </w:rPrChange>
        </w:rPr>
        <w:pPrChange w:id="395" w:author="Frank R. Edwards Jr" w:date="2017-09-26T13:38:00Z">
          <w:pPr/>
        </w:pPrChange>
      </w:pPr>
    </w:p>
    <w:p w14:paraId="13710556" w14:textId="116A15EE" w:rsidR="00AC2177" w:rsidDel="007D7E35" w:rsidRDefault="00AC2177" w:rsidP="007D7E35">
      <w:pPr>
        <w:rPr>
          <w:del w:id="396" w:author="Frank R. Edwards Jr" w:date="2017-09-26T13:38:00Z"/>
        </w:rPr>
        <w:pPrChange w:id="397" w:author="Frank R. Edwards Jr" w:date="2017-09-26T13:38:00Z">
          <w:pPr/>
        </w:pPrChange>
      </w:pPr>
      <w:del w:id="398" w:author="Frank R. Edwards Jr" w:date="2017-09-26T13:37:00Z">
        <w:r w:rsidDel="007434C1">
          <w:br w:type="page"/>
        </w:r>
      </w:del>
    </w:p>
    <w:p w14:paraId="71E66AA3" w14:textId="2E46C355" w:rsidR="007434C1" w:rsidRDefault="007434C1" w:rsidP="007D7E35">
      <w:pPr>
        <w:rPr>
          <w:ins w:id="399" w:author="Frank R. Edwards Jr" w:date="2017-09-26T13:36:00Z"/>
          <w:sz w:val="24"/>
          <w:szCs w:val="24"/>
        </w:rPr>
        <w:pPrChange w:id="400" w:author="Frank R. Edwards Jr" w:date="2017-09-26T13:38:00Z">
          <w:pPr/>
        </w:pPrChange>
      </w:pPr>
      <w:ins w:id="401" w:author="Frank R. Edwards Jr" w:date="2017-09-26T13:36:00Z">
        <w:r>
          <w:rPr>
            <w:sz w:val="24"/>
            <w:szCs w:val="24"/>
          </w:rPr>
          <w:br w:type="page"/>
        </w:r>
      </w:ins>
    </w:p>
    <w:p w14:paraId="6BC0640D" w14:textId="77777777" w:rsidR="00AC2177" w:rsidRDefault="00AC2177" w:rsidP="00825945">
      <w:pPr>
        <w:spacing w:line="360" w:lineRule="auto"/>
        <w:rPr>
          <w:sz w:val="24"/>
          <w:szCs w:val="24"/>
        </w:rPr>
      </w:pPr>
    </w:p>
    <w:tbl>
      <w:tblPr>
        <w:tblStyle w:val="TableGridLight"/>
        <w:tblW w:w="0" w:type="auto"/>
        <w:tblLayout w:type="fixed"/>
        <w:tblLook w:val="04A0" w:firstRow="1" w:lastRow="0" w:firstColumn="1" w:lastColumn="0" w:noHBand="0" w:noVBand="1"/>
      </w:tblPr>
      <w:tblGrid>
        <w:gridCol w:w="1435"/>
        <w:gridCol w:w="1130"/>
        <w:gridCol w:w="1131"/>
        <w:gridCol w:w="1131"/>
        <w:gridCol w:w="1130"/>
        <w:gridCol w:w="1131"/>
        <w:gridCol w:w="1131"/>
        <w:gridCol w:w="1131"/>
      </w:tblGrid>
      <w:tr w:rsidR="00EF31AA" w:rsidRPr="00175AAB" w14:paraId="2550F628" w14:textId="77777777" w:rsidTr="00A03543">
        <w:tc>
          <w:tcPr>
            <w:tcW w:w="9350" w:type="dxa"/>
            <w:gridSpan w:val="8"/>
          </w:tcPr>
          <w:p w14:paraId="2F95EA79" w14:textId="77777777" w:rsidR="00EF31AA" w:rsidRPr="00175AAB" w:rsidRDefault="00EF31AA" w:rsidP="00175AAB">
            <w:pPr>
              <w:spacing w:line="240" w:lineRule="auto"/>
              <w:ind w:firstLine="0"/>
              <w:jc w:val="center"/>
              <w:textAlignment w:val="baseline"/>
              <w:rPr>
                <w:rFonts w:eastAsia="Times New Roman"/>
                <w:sz w:val="20"/>
                <w:szCs w:val="20"/>
                <w:rPrChange w:id="402" w:author="Frank R. Edwards Jr" w:date="2017-09-26T11:25:00Z">
                  <w:rPr>
                    <w:rFonts w:eastAsia="Times New Roman"/>
                    <w:szCs w:val="24"/>
                  </w:rPr>
                </w:rPrChange>
              </w:rPr>
              <w:pPrChange w:id="403" w:author="Frank R. Edwards Jr" w:date="2017-09-26T11:25:00Z">
                <w:pPr>
                  <w:jc w:val="center"/>
                  <w:textAlignment w:val="baseline"/>
                </w:pPr>
              </w:pPrChange>
            </w:pPr>
            <w:r w:rsidRPr="00175AAB">
              <w:rPr>
                <w:rFonts w:eastAsia="Times New Roman"/>
                <w:b/>
                <w:sz w:val="20"/>
                <w:szCs w:val="20"/>
                <w:rPrChange w:id="404" w:author="Frank R. Edwards Jr" w:date="2017-09-26T11:25:00Z">
                  <w:rPr>
                    <w:rFonts w:eastAsia="Times New Roman"/>
                    <w:b/>
                    <w:szCs w:val="24"/>
                  </w:rPr>
                </w:rPrChange>
              </w:rPr>
              <w:t>Table 1.</w:t>
            </w:r>
            <w:r w:rsidRPr="00175AAB">
              <w:rPr>
                <w:rFonts w:eastAsia="Times New Roman"/>
                <w:sz w:val="20"/>
                <w:szCs w:val="20"/>
                <w:rPrChange w:id="405" w:author="Frank R. Edwards Jr" w:date="2017-09-26T11:25:00Z">
                  <w:rPr>
                    <w:rFonts w:eastAsia="Times New Roman"/>
                    <w:szCs w:val="24"/>
                  </w:rPr>
                </w:rPrChange>
              </w:rPr>
              <w:t xml:space="preserve"> </w:t>
            </w:r>
            <w:commentRangeStart w:id="406"/>
            <w:r w:rsidRPr="00175AAB">
              <w:rPr>
                <w:rFonts w:eastAsia="Times New Roman"/>
                <w:sz w:val="20"/>
                <w:szCs w:val="20"/>
                <w:rPrChange w:id="407" w:author="Frank R. Edwards Jr" w:date="2017-09-26T11:25:00Z">
                  <w:rPr>
                    <w:rFonts w:eastAsia="Times New Roman"/>
                    <w:szCs w:val="24"/>
                  </w:rPr>
                </w:rPrChange>
              </w:rPr>
              <w:t xml:space="preserve">Police related fatalities in the U.S. by metro type and Census division, </w:t>
            </w:r>
            <w:r w:rsidR="00D865E3" w:rsidRPr="00175AAB">
              <w:rPr>
                <w:rFonts w:eastAsia="Times New Roman"/>
                <w:sz w:val="20"/>
                <w:szCs w:val="20"/>
                <w:rPrChange w:id="408" w:author="Frank R. Edwards Jr" w:date="2017-09-26T11:25:00Z">
                  <w:rPr>
                    <w:rFonts w:eastAsia="Times New Roman"/>
                    <w:szCs w:val="24"/>
                  </w:rPr>
                </w:rPrChange>
              </w:rPr>
              <w:t>January 1, 2013 through May 8, 2017</w:t>
            </w:r>
            <w:r w:rsidR="008C6E6B" w:rsidRPr="00175AAB">
              <w:rPr>
                <w:rFonts w:eastAsia="Times New Roman"/>
                <w:sz w:val="20"/>
                <w:szCs w:val="20"/>
                <w:rPrChange w:id="409" w:author="Frank R. Edwards Jr" w:date="2017-09-26T11:25:00Z">
                  <w:rPr>
                    <w:rFonts w:eastAsia="Times New Roman"/>
                    <w:szCs w:val="24"/>
                  </w:rPr>
                </w:rPrChange>
              </w:rPr>
              <w:t>, annual rate per 100,000 population in parenthesis</w:t>
            </w:r>
            <w:r w:rsidR="00721B82" w:rsidRPr="00175AAB">
              <w:rPr>
                <w:rFonts w:eastAsia="Times New Roman"/>
                <w:sz w:val="20"/>
                <w:szCs w:val="20"/>
                <w:rPrChange w:id="410" w:author="Frank R. Edwards Jr" w:date="2017-09-26T11:25:00Z">
                  <w:rPr>
                    <w:rFonts w:eastAsia="Times New Roman"/>
                    <w:szCs w:val="24"/>
                  </w:rPr>
                </w:rPrChange>
              </w:rPr>
              <w:t xml:space="preserve"> </w:t>
            </w:r>
            <w:r w:rsidRPr="00175AAB">
              <w:rPr>
                <w:rFonts w:eastAsia="Times New Roman"/>
                <w:sz w:val="20"/>
                <w:szCs w:val="20"/>
                <w:rPrChange w:id="411" w:author="Frank R. Edwards Jr" w:date="2017-09-26T11:25:00Z">
                  <w:rPr>
                    <w:rFonts w:eastAsia="Times New Roman"/>
                    <w:szCs w:val="24"/>
                  </w:rPr>
                </w:rPrChange>
              </w:rPr>
              <w:t xml:space="preserve"> </w:t>
            </w:r>
            <w:commentRangeEnd w:id="406"/>
            <w:r w:rsidR="00E91685" w:rsidRPr="00175AAB">
              <w:rPr>
                <w:rStyle w:val="CommentReference"/>
                <w:sz w:val="20"/>
                <w:szCs w:val="20"/>
                <w:rPrChange w:id="412" w:author="Frank R. Edwards Jr" w:date="2017-09-26T11:25:00Z">
                  <w:rPr>
                    <w:rStyle w:val="CommentReference"/>
                  </w:rPr>
                </w:rPrChange>
              </w:rPr>
              <w:commentReference w:id="406"/>
            </w:r>
          </w:p>
        </w:tc>
      </w:tr>
      <w:tr w:rsidR="00857FB7" w:rsidRPr="00175AAB" w14:paraId="6091A888" w14:textId="77777777" w:rsidTr="00A03543">
        <w:tc>
          <w:tcPr>
            <w:tcW w:w="1435" w:type="dxa"/>
            <w:hideMark/>
          </w:tcPr>
          <w:p w14:paraId="2E0019F9" w14:textId="77777777" w:rsidR="00EF31AA" w:rsidRPr="00175AAB" w:rsidRDefault="001C00A9" w:rsidP="00175AAB">
            <w:pPr>
              <w:spacing w:line="240" w:lineRule="auto"/>
              <w:ind w:firstLine="0"/>
              <w:jc w:val="center"/>
              <w:rPr>
                <w:rFonts w:eastAsia="Times New Roman"/>
                <w:bCs/>
                <w:sz w:val="20"/>
                <w:szCs w:val="20"/>
                <w:rPrChange w:id="413" w:author="Frank R. Edwards Jr" w:date="2017-09-26T11:25:00Z">
                  <w:rPr>
                    <w:rFonts w:eastAsia="Times New Roman"/>
                    <w:bCs/>
                    <w:szCs w:val="24"/>
                  </w:rPr>
                </w:rPrChange>
              </w:rPr>
              <w:pPrChange w:id="414" w:author="Frank R. Edwards Jr" w:date="2017-09-26T11:25:00Z">
                <w:pPr>
                  <w:jc w:val="center"/>
                </w:pPr>
              </w:pPrChange>
            </w:pPr>
            <w:r w:rsidRPr="00175AAB">
              <w:rPr>
                <w:rFonts w:eastAsia="Times New Roman"/>
                <w:bCs/>
                <w:sz w:val="20"/>
                <w:szCs w:val="20"/>
                <w:rPrChange w:id="415" w:author="Frank R. Edwards Jr" w:date="2017-09-26T11:25:00Z">
                  <w:rPr>
                    <w:rFonts w:eastAsia="Times New Roman"/>
                    <w:bCs/>
                    <w:szCs w:val="24"/>
                  </w:rPr>
                </w:rPrChange>
              </w:rPr>
              <w:t xml:space="preserve">Census </w:t>
            </w:r>
            <w:r w:rsidR="00EF31AA" w:rsidRPr="00175AAB">
              <w:rPr>
                <w:rFonts w:eastAsia="Times New Roman"/>
                <w:bCs/>
                <w:sz w:val="20"/>
                <w:szCs w:val="20"/>
                <w:rPrChange w:id="416" w:author="Frank R. Edwards Jr" w:date="2017-09-26T11:25:00Z">
                  <w:rPr>
                    <w:rFonts w:eastAsia="Times New Roman"/>
                    <w:bCs/>
                    <w:szCs w:val="24"/>
                  </w:rPr>
                </w:rPrChange>
              </w:rPr>
              <w:t xml:space="preserve">Division </w:t>
            </w:r>
          </w:p>
        </w:tc>
        <w:tc>
          <w:tcPr>
            <w:tcW w:w="1130" w:type="dxa"/>
            <w:hideMark/>
          </w:tcPr>
          <w:p w14:paraId="54F13D32" w14:textId="77777777" w:rsidR="00EF31AA" w:rsidRPr="00175AAB" w:rsidRDefault="00EF31AA" w:rsidP="00175AAB">
            <w:pPr>
              <w:spacing w:line="240" w:lineRule="auto"/>
              <w:ind w:firstLine="0"/>
              <w:jc w:val="center"/>
              <w:rPr>
                <w:rFonts w:eastAsia="Times New Roman"/>
                <w:bCs/>
                <w:sz w:val="20"/>
                <w:szCs w:val="20"/>
                <w:rPrChange w:id="417" w:author="Frank R. Edwards Jr" w:date="2017-09-26T11:25:00Z">
                  <w:rPr>
                    <w:rFonts w:eastAsia="Times New Roman"/>
                    <w:bCs/>
                    <w:szCs w:val="24"/>
                  </w:rPr>
                </w:rPrChange>
              </w:rPr>
              <w:pPrChange w:id="418" w:author="Frank R. Edwards Jr" w:date="2017-09-26T11:25:00Z">
                <w:pPr>
                  <w:jc w:val="center"/>
                </w:pPr>
              </w:pPrChange>
            </w:pPr>
            <w:r w:rsidRPr="00175AAB">
              <w:rPr>
                <w:rFonts w:eastAsia="Times New Roman"/>
                <w:bCs/>
                <w:sz w:val="20"/>
                <w:szCs w:val="20"/>
                <w:rPrChange w:id="419" w:author="Frank R. Edwards Jr" w:date="2017-09-26T11:25:00Z">
                  <w:rPr>
                    <w:rFonts w:eastAsia="Times New Roman"/>
                    <w:bCs/>
                    <w:szCs w:val="24"/>
                  </w:rPr>
                </w:rPrChange>
              </w:rPr>
              <w:t xml:space="preserve">Large Central Metro </w:t>
            </w:r>
          </w:p>
        </w:tc>
        <w:tc>
          <w:tcPr>
            <w:tcW w:w="1131" w:type="dxa"/>
            <w:hideMark/>
          </w:tcPr>
          <w:p w14:paraId="45C59BE7" w14:textId="77777777" w:rsidR="00EF31AA" w:rsidRPr="00175AAB" w:rsidRDefault="00EF31AA" w:rsidP="00175AAB">
            <w:pPr>
              <w:spacing w:line="240" w:lineRule="auto"/>
              <w:ind w:firstLine="0"/>
              <w:jc w:val="center"/>
              <w:rPr>
                <w:rFonts w:eastAsia="Times New Roman"/>
                <w:bCs/>
                <w:sz w:val="20"/>
                <w:szCs w:val="20"/>
                <w:rPrChange w:id="420" w:author="Frank R. Edwards Jr" w:date="2017-09-26T11:25:00Z">
                  <w:rPr>
                    <w:rFonts w:eastAsia="Times New Roman"/>
                    <w:bCs/>
                    <w:szCs w:val="24"/>
                  </w:rPr>
                </w:rPrChange>
              </w:rPr>
              <w:pPrChange w:id="421" w:author="Frank R. Edwards Jr" w:date="2017-09-26T11:25:00Z">
                <w:pPr>
                  <w:jc w:val="center"/>
                </w:pPr>
              </w:pPrChange>
            </w:pPr>
            <w:r w:rsidRPr="00175AAB">
              <w:rPr>
                <w:rFonts w:eastAsia="Times New Roman"/>
                <w:bCs/>
                <w:sz w:val="20"/>
                <w:szCs w:val="20"/>
                <w:rPrChange w:id="422" w:author="Frank R. Edwards Jr" w:date="2017-09-26T11:25:00Z">
                  <w:rPr>
                    <w:rFonts w:eastAsia="Times New Roman"/>
                    <w:bCs/>
                    <w:szCs w:val="24"/>
                  </w:rPr>
                </w:rPrChange>
              </w:rPr>
              <w:t xml:space="preserve">Large Fringe Metro </w:t>
            </w:r>
          </w:p>
        </w:tc>
        <w:tc>
          <w:tcPr>
            <w:tcW w:w="1131" w:type="dxa"/>
            <w:hideMark/>
          </w:tcPr>
          <w:p w14:paraId="48FAC69B" w14:textId="77777777" w:rsidR="00EF31AA" w:rsidRPr="00175AAB" w:rsidRDefault="00EF31AA" w:rsidP="00175AAB">
            <w:pPr>
              <w:spacing w:line="240" w:lineRule="auto"/>
              <w:ind w:firstLine="0"/>
              <w:jc w:val="center"/>
              <w:rPr>
                <w:rFonts w:eastAsia="Times New Roman"/>
                <w:bCs/>
                <w:sz w:val="20"/>
                <w:szCs w:val="20"/>
                <w:rPrChange w:id="423" w:author="Frank R. Edwards Jr" w:date="2017-09-26T11:25:00Z">
                  <w:rPr>
                    <w:rFonts w:eastAsia="Times New Roman"/>
                    <w:bCs/>
                    <w:szCs w:val="24"/>
                  </w:rPr>
                </w:rPrChange>
              </w:rPr>
              <w:pPrChange w:id="424" w:author="Frank R. Edwards Jr" w:date="2017-09-26T11:25:00Z">
                <w:pPr>
                  <w:jc w:val="center"/>
                </w:pPr>
              </w:pPrChange>
            </w:pPr>
            <w:r w:rsidRPr="00175AAB">
              <w:rPr>
                <w:rFonts w:eastAsia="Times New Roman"/>
                <w:bCs/>
                <w:sz w:val="20"/>
                <w:szCs w:val="20"/>
                <w:rPrChange w:id="425" w:author="Frank R. Edwards Jr" w:date="2017-09-26T11:25:00Z">
                  <w:rPr>
                    <w:rFonts w:eastAsia="Times New Roman"/>
                    <w:bCs/>
                    <w:szCs w:val="24"/>
                  </w:rPr>
                </w:rPrChange>
              </w:rPr>
              <w:t xml:space="preserve">Medium Metro </w:t>
            </w:r>
          </w:p>
        </w:tc>
        <w:tc>
          <w:tcPr>
            <w:tcW w:w="1130" w:type="dxa"/>
            <w:hideMark/>
          </w:tcPr>
          <w:p w14:paraId="57A21268" w14:textId="77777777" w:rsidR="00EF31AA" w:rsidRPr="00175AAB" w:rsidRDefault="00EF31AA" w:rsidP="00175AAB">
            <w:pPr>
              <w:spacing w:line="240" w:lineRule="auto"/>
              <w:ind w:firstLine="0"/>
              <w:jc w:val="center"/>
              <w:rPr>
                <w:rFonts w:eastAsia="Times New Roman"/>
                <w:bCs/>
                <w:sz w:val="20"/>
                <w:szCs w:val="20"/>
                <w:rPrChange w:id="426" w:author="Frank R. Edwards Jr" w:date="2017-09-26T11:25:00Z">
                  <w:rPr>
                    <w:rFonts w:eastAsia="Times New Roman"/>
                    <w:bCs/>
                    <w:szCs w:val="24"/>
                  </w:rPr>
                </w:rPrChange>
              </w:rPr>
              <w:pPrChange w:id="427" w:author="Frank R. Edwards Jr" w:date="2017-09-26T11:25:00Z">
                <w:pPr>
                  <w:jc w:val="center"/>
                </w:pPr>
              </w:pPrChange>
            </w:pPr>
            <w:r w:rsidRPr="00175AAB">
              <w:rPr>
                <w:rFonts w:eastAsia="Times New Roman"/>
                <w:bCs/>
                <w:sz w:val="20"/>
                <w:szCs w:val="20"/>
                <w:rPrChange w:id="428" w:author="Frank R. Edwards Jr" w:date="2017-09-26T11:25:00Z">
                  <w:rPr>
                    <w:rFonts w:eastAsia="Times New Roman"/>
                    <w:bCs/>
                    <w:szCs w:val="24"/>
                  </w:rPr>
                </w:rPrChange>
              </w:rPr>
              <w:t xml:space="preserve">Small Metro </w:t>
            </w:r>
          </w:p>
        </w:tc>
        <w:tc>
          <w:tcPr>
            <w:tcW w:w="1131" w:type="dxa"/>
            <w:hideMark/>
          </w:tcPr>
          <w:p w14:paraId="7FA90169" w14:textId="77777777" w:rsidR="00EF31AA" w:rsidRPr="00175AAB" w:rsidRDefault="00EF31AA" w:rsidP="00175AAB">
            <w:pPr>
              <w:spacing w:line="240" w:lineRule="auto"/>
              <w:ind w:firstLine="0"/>
              <w:jc w:val="center"/>
              <w:rPr>
                <w:rFonts w:eastAsia="Times New Roman"/>
                <w:bCs/>
                <w:sz w:val="20"/>
                <w:szCs w:val="20"/>
                <w:rPrChange w:id="429" w:author="Frank R. Edwards Jr" w:date="2017-09-26T11:25:00Z">
                  <w:rPr>
                    <w:rFonts w:eastAsia="Times New Roman"/>
                    <w:bCs/>
                    <w:szCs w:val="24"/>
                  </w:rPr>
                </w:rPrChange>
              </w:rPr>
              <w:pPrChange w:id="430" w:author="Frank R. Edwards Jr" w:date="2017-09-26T11:25:00Z">
                <w:pPr>
                  <w:jc w:val="center"/>
                </w:pPr>
              </w:pPrChange>
            </w:pPr>
            <w:r w:rsidRPr="00175AAB">
              <w:rPr>
                <w:rFonts w:eastAsia="Times New Roman"/>
                <w:bCs/>
                <w:sz w:val="20"/>
                <w:szCs w:val="20"/>
                <w:rPrChange w:id="431" w:author="Frank R. Edwards Jr" w:date="2017-09-26T11:25:00Z">
                  <w:rPr>
                    <w:rFonts w:eastAsia="Times New Roman"/>
                    <w:bCs/>
                    <w:szCs w:val="24"/>
                  </w:rPr>
                </w:rPrChange>
              </w:rPr>
              <w:t>Micro</w:t>
            </w:r>
            <w:r w:rsidR="00857FB7" w:rsidRPr="00175AAB">
              <w:rPr>
                <w:rFonts w:eastAsia="Times New Roman"/>
                <w:bCs/>
                <w:sz w:val="20"/>
                <w:szCs w:val="20"/>
                <w:rPrChange w:id="432" w:author="Frank R. Edwards Jr" w:date="2017-09-26T11:25:00Z">
                  <w:rPr>
                    <w:rFonts w:eastAsia="Times New Roman"/>
                    <w:bCs/>
                    <w:szCs w:val="24"/>
                  </w:rPr>
                </w:rPrChange>
              </w:rPr>
              <w:t>-</w:t>
            </w:r>
            <w:r w:rsidRPr="00175AAB">
              <w:rPr>
                <w:rFonts w:eastAsia="Times New Roman"/>
                <w:bCs/>
                <w:sz w:val="20"/>
                <w:szCs w:val="20"/>
                <w:rPrChange w:id="433" w:author="Frank R. Edwards Jr" w:date="2017-09-26T11:25:00Z">
                  <w:rPr>
                    <w:rFonts w:eastAsia="Times New Roman"/>
                    <w:bCs/>
                    <w:szCs w:val="24"/>
                  </w:rPr>
                </w:rPrChange>
              </w:rPr>
              <w:t xml:space="preserve">politan </w:t>
            </w:r>
          </w:p>
        </w:tc>
        <w:tc>
          <w:tcPr>
            <w:tcW w:w="1131" w:type="dxa"/>
            <w:hideMark/>
          </w:tcPr>
          <w:p w14:paraId="11A80CFD" w14:textId="77777777" w:rsidR="00EF31AA" w:rsidRPr="00175AAB" w:rsidRDefault="00EF31AA" w:rsidP="00175AAB">
            <w:pPr>
              <w:spacing w:line="240" w:lineRule="auto"/>
              <w:ind w:firstLine="0"/>
              <w:jc w:val="center"/>
              <w:rPr>
                <w:rFonts w:eastAsia="Times New Roman"/>
                <w:bCs/>
                <w:sz w:val="20"/>
                <w:szCs w:val="20"/>
                <w:rPrChange w:id="434" w:author="Frank R. Edwards Jr" w:date="2017-09-26T11:25:00Z">
                  <w:rPr>
                    <w:rFonts w:eastAsia="Times New Roman"/>
                    <w:bCs/>
                    <w:szCs w:val="24"/>
                  </w:rPr>
                </w:rPrChange>
              </w:rPr>
              <w:pPrChange w:id="435" w:author="Frank R. Edwards Jr" w:date="2017-09-26T11:25:00Z">
                <w:pPr>
                  <w:jc w:val="center"/>
                </w:pPr>
              </w:pPrChange>
            </w:pPr>
            <w:r w:rsidRPr="00175AAB">
              <w:rPr>
                <w:rFonts w:eastAsia="Times New Roman"/>
                <w:bCs/>
                <w:sz w:val="20"/>
                <w:szCs w:val="20"/>
                <w:rPrChange w:id="436" w:author="Frank R. Edwards Jr" w:date="2017-09-26T11:25:00Z">
                  <w:rPr>
                    <w:rFonts w:eastAsia="Times New Roman"/>
                    <w:bCs/>
                    <w:szCs w:val="24"/>
                  </w:rPr>
                </w:rPrChange>
              </w:rPr>
              <w:t xml:space="preserve">Noncore </w:t>
            </w:r>
          </w:p>
        </w:tc>
        <w:tc>
          <w:tcPr>
            <w:tcW w:w="1131" w:type="dxa"/>
            <w:hideMark/>
          </w:tcPr>
          <w:p w14:paraId="7706F27D" w14:textId="77777777" w:rsidR="00EF31AA" w:rsidRPr="00175AAB" w:rsidRDefault="00EF31AA" w:rsidP="00175AAB">
            <w:pPr>
              <w:spacing w:line="240" w:lineRule="auto"/>
              <w:ind w:firstLine="0"/>
              <w:jc w:val="center"/>
              <w:rPr>
                <w:rFonts w:eastAsia="Times New Roman"/>
                <w:bCs/>
                <w:i/>
                <w:sz w:val="20"/>
                <w:szCs w:val="20"/>
                <w:rPrChange w:id="437" w:author="Frank R. Edwards Jr" w:date="2017-09-26T11:25:00Z">
                  <w:rPr>
                    <w:rFonts w:eastAsia="Times New Roman"/>
                    <w:bCs/>
                    <w:i/>
                    <w:szCs w:val="24"/>
                  </w:rPr>
                </w:rPrChange>
              </w:rPr>
              <w:pPrChange w:id="438" w:author="Frank R. Edwards Jr" w:date="2017-09-26T11:25:00Z">
                <w:pPr>
                  <w:jc w:val="center"/>
                </w:pPr>
              </w:pPrChange>
            </w:pPr>
            <w:r w:rsidRPr="00175AAB">
              <w:rPr>
                <w:rFonts w:eastAsia="Times New Roman"/>
                <w:bCs/>
                <w:i/>
                <w:sz w:val="20"/>
                <w:szCs w:val="20"/>
                <w:rPrChange w:id="439" w:author="Frank R. Edwards Jr" w:date="2017-09-26T11:25:00Z">
                  <w:rPr>
                    <w:rFonts w:eastAsia="Times New Roman"/>
                    <w:bCs/>
                    <w:i/>
                    <w:szCs w:val="24"/>
                  </w:rPr>
                </w:rPrChange>
              </w:rPr>
              <w:t xml:space="preserve">Total </w:t>
            </w:r>
          </w:p>
        </w:tc>
      </w:tr>
      <w:tr w:rsidR="00857FB7" w:rsidRPr="00175AAB" w14:paraId="5A41EA8C" w14:textId="77777777" w:rsidTr="00657370">
        <w:trPr>
          <w:trHeight w:val="537"/>
        </w:trPr>
        <w:tc>
          <w:tcPr>
            <w:tcW w:w="1435" w:type="dxa"/>
            <w:vAlign w:val="center"/>
            <w:hideMark/>
          </w:tcPr>
          <w:p w14:paraId="4EFB64D0" w14:textId="77777777" w:rsidR="00EF31AA" w:rsidRPr="00175AAB" w:rsidRDefault="00EF31AA" w:rsidP="00175AAB">
            <w:pPr>
              <w:spacing w:line="240" w:lineRule="auto"/>
              <w:ind w:firstLine="0"/>
              <w:rPr>
                <w:rFonts w:eastAsia="Times New Roman"/>
                <w:sz w:val="20"/>
                <w:szCs w:val="20"/>
                <w:rPrChange w:id="440" w:author="Frank R. Edwards Jr" w:date="2017-09-26T11:25:00Z">
                  <w:rPr>
                    <w:rFonts w:eastAsia="Times New Roman"/>
                    <w:szCs w:val="24"/>
                  </w:rPr>
                </w:rPrChange>
              </w:rPr>
              <w:pPrChange w:id="441" w:author="Frank R. Edwards Jr" w:date="2017-09-26T11:25:00Z">
                <w:pPr/>
              </w:pPrChange>
            </w:pPr>
            <w:r w:rsidRPr="00175AAB">
              <w:rPr>
                <w:rFonts w:eastAsia="Times New Roman"/>
                <w:sz w:val="20"/>
                <w:szCs w:val="20"/>
                <w:rPrChange w:id="442" w:author="Frank R. Edwards Jr" w:date="2017-09-26T11:25:00Z">
                  <w:rPr>
                    <w:rFonts w:eastAsia="Times New Roman"/>
                    <w:szCs w:val="24"/>
                  </w:rPr>
                </w:rPrChange>
              </w:rPr>
              <w:t>East North Central</w:t>
            </w:r>
          </w:p>
        </w:tc>
        <w:tc>
          <w:tcPr>
            <w:tcW w:w="1130" w:type="dxa"/>
            <w:vAlign w:val="center"/>
            <w:hideMark/>
          </w:tcPr>
          <w:p w14:paraId="1D575F9F" w14:textId="77777777" w:rsidR="00EF31AA" w:rsidRPr="00175AAB" w:rsidRDefault="00EF31AA" w:rsidP="00175AAB">
            <w:pPr>
              <w:spacing w:line="240" w:lineRule="auto"/>
              <w:ind w:firstLine="0"/>
              <w:jc w:val="center"/>
              <w:rPr>
                <w:rFonts w:eastAsia="Times New Roman"/>
                <w:sz w:val="20"/>
                <w:szCs w:val="20"/>
                <w:rPrChange w:id="443" w:author="Frank R. Edwards Jr" w:date="2017-09-26T11:25:00Z">
                  <w:rPr>
                    <w:rFonts w:eastAsia="Times New Roman"/>
                    <w:szCs w:val="24"/>
                  </w:rPr>
                </w:rPrChange>
              </w:rPr>
              <w:pPrChange w:id="444" w:author="Frank R. Edwards Jr" w:date="2017-09-26T11:25:00Z">
                <w:pPr>
                  <w:jc w:val="center"/>
                </w:pPr>
              </w:pPrChange>
            </w:pPr>
            <w:r w:rsidRPr="00175AAB">
              <w:rPr>
                <w:rFonts w:eastAsia="Times New Roman"/>
                <w:sz w:val="20"/>
                <w:szCs w:val="20"/>
                <w:rPrChange w:id="445" w:author="Frank R. Edwards Jr" w:date="2017-09-26T11:25:00Z">
                  <w:rPr>
                    <w:rFonts w:eastAsia="Times New Roman"/>
                    <w:szCs w:val="24"/>
                  </w:rPr>
                </w:rPrChange>
              </w:rPr>
              <w:t>323</w:t>
            </w:r>
          </w:p>
          <w:p w14:paraId="3BFC2B5B" w14:textId="77777777" w:rsidR="00657370" w:rsidRPr="00175AAB" w:rsidRDefault="00657370" w:rsidP="00175AAB">
            <w:pPr>
              <w:spacing w:line="240" w:lineRule="auto"/>
              <w:ind w:firstLine="0"/>
              <w:jc w:val="center"/>
              <w:rPr>
                <w:rFonts w:eastAsia="Times New Roman"/>
                <w:sz w:val="20"/>
                <w:szCs w:val="20"/>
                <w:rPrChange w:id="446" w:author="Frank R. Edwards Jr" w:date="2017-09-26T11:25:00Z">
                  <w:rPr>
                    <w:rFonts w:eastAsia="Times New Roman"/>
                    <w:szCs w:val="24"/>
                  </w:rPr>
                </w:rPrChange>
              </w:rPr>
              <w:pPrChange w:id="447" w:author="Frank R. Edwards Jr" w:date="2017-09-26T11:25:00Z">
                <w:pPr>
                  <w:jc w:val="center"/>
                </w:pPr>
              </w:pPrChange>
            </w:pPr>
            <w:r w:rsidRPr="00175AAB">
              <w:rPr>
                <w:rFonts w:eastAsia="Times New Roman"/>
                <w:color w:val="FF0000"/>
                <w:sz w:val="20"/>
                <w:szCs w:val="20"/>
                <w:rPrChange w:id="448" w:author="Frank R. Edwards Jr" w:date="2017-09-26T11:25:00Z">
                  <w:rPr>
                    <w:rFonts w:eastAsia="Times New Roman"/>
                    <w:szCs w:val="24"/>
                  </w:rPr>
                </w:rPrChange>
              </w:rPr>
              <w:t>(0.58)</w:t>
            </w:r>
          </w:p>
        </w:tc>
        <w:tc>
          <w:tcPr>
            <w:tcW w:w="1131" w:type="dxa"/>
            <w:vAlign w:val="center"/>
            <w:hideMark/>
          </w:tcPr>
          <w:p w14:paraId="54181EAB" w14:textId="77777777" w:rsidR="00EF31AA" w:rsidRPr="00175AAB" w:rsidRDefault="00EF31AA" w:rsidP="00175AAB">
            <w:pPr>
              <w:spacing w:line="240" w:lineRule="auto"/>
              <w:ind w:firstLine="0"/>
              <w:jc w:val="center"/>
              <w:rPr>
                <w:rFonts w:eastAsia="Times New Roman"/>
                <w:sz w:val="20"/>
                <w:szCs w:val="20"/>
                <w:rPrChange w:id="449" w:author="Frank R. Edwards Jr" w:date="2017-09-26T11:25:00Z">
                  <w:rPr>
                    <w:rFonts w:eastAsia="Times New Roman"/>
                    <w:szCs w:val="24"/>
                  </w:rPr>
                </w:rPrChange>
              </w:rPr>
              <w:pPrChange w:id="450" w:author="Frank R. Edwards Jr" w:date="2017-09-26T11:25:00Z">
                <w:pPr>
                  <w:jc w:val="center"/>
                </w:pPr>
              </w:pPrChange>
            </w:pPr>
            <w:r w:rsidRPr="00175AAB">
              <w:rPr>
                <w:rFonts w:eastAsia="Times New Roman"/>
                <w:sz w:val="20"/>
                <w:szCs w:val="20"/>
                <w:rPrChange w:id="451" w:author="Frank R. Edwards Jr" w:date="2017-09-26T11:25:00Z">
                  <w:rPr>
                    <w:rFonts w:eastAsia="Times New Roman"/>
                    <w:szCs w:val="24"/>
                  </w:rPr>
                </w:rPrChange>
              </w:rPr>
              <w:t>139</w:t>
            </w:r>
          </w:p>
          <w:p w14:paraId="3C5D7371" w14:textId="77777777" w:rsidR="0059401C" w:rsidRPr="00175AAB" w:rsidRDefault="0059401C" w:rsidP="00175AAB">
            <w:pPr>
              <w:spacing w:line="240" w:lineRule="auto"/>
              <w:ind w:firstLine="0"/>
              <w:jc w:val="center"/>
              <w:rPr>
                <w:rFonts w:eastAsia="Times New Roman"/>
                <w:sz w:val="20"/>
                <w:szCs w:val="20"/>
                <w:rPrChange w:id="452" w:author="Frank R. Edwards Jr" w:date="2017-09-26T11:25:00Z">
                  <w:rPr>
                    <w:rFonts w:eastAsia="Times New Roman"/>
                    <w:szCs w:val="24"/>
                  </w:rPr>
                </w:rPrChange>
              </w:rPr>
              <w:pPrChange w:id="453" w:author="Frank R. Edwards Jr" w:date="2017-09-26T11:25:00Z">
                <w:pPr>
                  <w:jc w:val="center"/>
                </w:pPr>
              </w:pPrChange>
            </w:pPr>
            <w:r w:rsidRPr="00175AAB">
              <w:rPr>
                <w:rFonts w:eastAsia="Times New Roman"/>
                <w:color w:val="7030A0"/>
                <w:sz w:val="20"/>
                <w:szCs w:val="20"/>
                <w:rPrChange w:id="454" w:author="Frank R. Edwards Jr" w:date="2017-09-26T11:25:00Z">
                  <w:rPr>
                    <w:rFonts w:eastAsia="Times New Roman"/>
                    <w:szCs w:val="24"/>
                  </w:rPr>
                </w:rPrChange>
              </w:rPr>
              <w:t>(0.26)</w:t>
            </w:r>
          </w:p>
        </w:tc>
        <w:tc>
          <w:tcPr>
            <w:tcW w:w="1131" w:type="dxa"/>
            <w:vAlign w:val="center"/>
            <w:hideMark/>
          </w:tcPr>
          <w:p w14:paraId="6822906A" w14:textId="77777777" w:rsidR="00EF31AA" w:rsidRPr="00175AAB" w:rsidRDefault="00EF31AA" w:rsidP="00175AAB">
            <w:pPr>
              <w:spacing w:line="240" w:lineRule="auto"/>
              <w:ind w:firstLine="0"/>
              <w:jc w:val="center"/>
              <w:rPr>
                <w:rFonts w:eastAsia="Times New Roman"/>
                <w:sz w:val="20"/>
                <w:szCs w:val="20"/>
                <w:rPrChange w:id="455" w:author="Frank R. Edwards Jr" w:date="2017-09-26T11:25:00Z">
                  <w:rPr>
                    <w:rFonts w:eastAsia="Times New Roman"/>
                    <w:szCs w:val="24"/>
                  </w:rPr>
                </w:rPrChange>
              </w:rPr>
              <w:pPrChange w:id="456" w:author="Frank R. Edwards Jr" w:date="2017-09-26T11:25:00Z">
                <w:pPr>
                  <w:jc w:val="center"/>
                </w:pPr>
              </w:pPrChange>
            </w:pPr>
            <w:r w:rsidRPr="00175AAB">
              <w:rPr>
                <w:rFonts w:eastAsia="Times New Roman"/>
                <w:sz w:val="20"/>
                <w:szCs w:val="20"/>
                <w:rPrChange w:id="457" w:author="Frank R. Edwards Jr" w:date="2017-09-26T11:25:00Z">
                  <w:rPr>
                    <w:rFonts w:eastAsia="Times New Roman"/>
                    <w:szCs w:val="24"/>
                  </w:rPr>
                </w:rPrChange>
              </w:rPr>
              <w:t>127</w:t>
            </w:r>
          </w:p>
          <w:p w14:paraId="110B0E99" w14:textId="77777777" w:rsidR="0067206E" w:rsidRPr="00175AAB" w:rsidRDefault="0067206E" w:rsidP="00175AAB">
            <w:pPr>
              <w:spacing w:line="240" w:lineRule="auto"/>
              <w:ind w:firstLine="0"/>
              <w:jc w:val="center"/>
              <w:rPr>
                <w:rFonts w:eastAsia="Times New Roman"/>
                <w:sz w:val="20"/>
                <w:szCs w:val="20"/>
                <w:rPrChange w:id="458" w:author="Frank R. Edwards Jr" w:date="2017-09-26T11:25:00Z">
                  <w:rPr>
                    <w:rFonts w:eastAsia="Times New Roman"/>
                    <w:szCs w:val="24"/>
                  </w:rPr>
                </w:rPrChange>
              </w:rPr>
              <w:pPrChange w:id="459" w:author="Frank R. Edwards Jr" w:date="2017-09-26T11:25:00Z">
                <w:pPr>
                  <w:jc w:val="center"/>
                </w:pPr>
              </w:pPrChange>
            </w:pPr>
            <w:r w:rsidRPr="00175AAB">
              <w:rPr>
                <w:rFonts w:eastAsia="Times New Roman"/>
                <w:color w:val="00B050"/>
                <w:sz w:val="20"/>
                <w:szCs w:val="20"/>
                <w:rPrChange w:id="460" w:author="Frank R. Edwards Jr" w:date="2017-09-26T11:25:00Z">
                  <w:rPr>
                    <w:rFonts w:eastAsia="Times New Roman"/>
                    <w:szCs w:val="24"/>
                  </w:rPr>
                </w:rPrChange>
              </w:rPr>
              <w:t>(0.39)</w:t>
            </w:r>
          </w:p>
        </w:tc>
        <w:tc>
          <w:tcPr>
            <w:tcW w:w="1130" w:type="dxa"/>
            <w:vAlign w:val="center"/>
            <w:hideMark/>
          </w:tcPr>
          <w:p w14:paraId="703BC01F" w14:textId="77777777" w:rsidR="00EF31AA" w:rsidRPr="00175AAB" w:rsidRDefault="00EF31AA" w:rsidP="00175AAB">
            <w:pPr>
              <w:spacing w:line="240" w:lineRule="auto"/>
              <w:ind w:firstLine="0"/>
              <w:jc w:val="center"/>
              <w:rPr>
                <w:rFonts w:eastAsia="Times New Roman"/>
                <w:sz w:val="20"/>
                <w:szCs w:val="20"/>
                <w:rPrChange w:id="461" w:author="Frank R. Edwards Jr" w:date="2017-09-26T11:25:00Z">
                  <w:rPr>
                    <w:rFonts w:eastAsia="Times New Roman"/>
                    <w:szCs w:val="24"/>
                  </w:rPr>
                </w:rPrChange>
              </w:rPr>
              <w:pPrChange w:id="462" w:author="Frank R. Edwards Jr" w:date="2017-09-26T11:25:00Z">
                <w:pPr>
                  <w:jc w:val="center"/>
                </w:pPr>
              </w:pPrChange>
            </w:pPr>
            <w:r w:rsidRPr="00175AAB">
              <w:rPr>
                <w:rFonts w:eastAsia="Times New Roman"/>
                <w:sz w:val="20"/>
                <w:szCs w:val="20"/>
                <w:rPrChange w:id="463" w:author="Frank R. Edwards Jr" w:date="2017-09-26T11:25:00Z">
                  <w:rPr>
                    <w:rFonts w:eastAsia="Times New Roman"/>
                    <w:szCs w:val="24"/>
                  </w:rPr>
                </w:rPrChange>
              </w:rPr>
              <w:t>75</w:t>
            </w:r>
          </w:p>
          <w:p w14:paraId="3F465C79" w14:textId="77777777" w:rsidR="0067206E" w:rsidRPr="00175AAB" w:rsidRDefault="0067206E" w:rsidP="00175AAB">
            <w:pPr>
              <w:spacing w:line="240" w:lineRule="auto"/>
              <w:ind w:firstLine="0"/>
              <w:jc w:val="center"/>
              <w:rPr>
                <w:rFonts w:eastAsia="Times New Roman"/>
                <w:sz w:val="20"/>
                <w:szCs w:val="20"/>
                <w:rPrChange w:id="464" w:author="Frank R. Edwards Jr" w:date="2017-09-26T11:25:00Z">
                  <w:rPr>
                    <w:rFonts w:eastAsia="Times New Roman"/>
                    <w:szCs w:val="24"/>
                  </w:rPr>
                </w:rPrChange>
              </w:rPr>
              <w:pPrChange w:id="465" w:author="Frank R. Edwards Jr" w:date="2017-09-26T11:25:00Z">
                <w:pPr>
                  <w:jc w:val="center"/>
                </w:pPr>
              </w:pPrChange>
            </w:pPr>
            <w:r w:rsidRPr="00175AAB">
              <w:rPr>
                <w:rFonts w:eastAsia="Times New Roman"/>
                <w:color w:val="0070C0"/>
                <w:sz w:val="20"/>
                <w:szCs w:val="20"/>
                <w:rPrChange w:id="466" w:author="Frank R. Edwards Jr" w:date="2017-09-26T11:25:00Z">
                  <w:rPr>
                    <w:rFonts w:eastAsia="Times New Roman"/>
                    <w:szCs w:val="24"/>
                  </w:rPr>
                </w:rPrChange>
              </w:rPr>
              <w:t>(0.</w:t>
            </w:r>
            <w:r w:rsidR="00776FE7" w:rsidRPr="00175AAB">
              <w:rPr>
                <w:rFonts w:eastAsia="Times New Roman"/>
                <w:color w:val="0070C0"/>
                <w:sz w:val="20"/>
                <w:szCs w:val="20"/>
                <w:rPrChange w:id="467" w:author="Frank R. Edwards Jr" w:date="2017-09-26T11:25:00Z">
                  <w:rPr>
                    <w:rFonts w:eastAsia="Times New Roman"/>
                    <w:szCs w:val="24"/>
                  </w:rPr>
                </w:rPrChange>
              </w:rPr>
              <w:t>33</w:t>
            </w:r>
            <w:r w:rsidRPr="00175AAB">
              <w:rPr>
                <w:rFonts w:eastAsia="Times New Roman"/>
                <w:color w:val="0070C0"/>
                <w:sz w:val="20"/>
                <w:szCs w:val="20"/>
                <w:rPrChange w:id="468" w:author="Frank R. Edwards Jr" w:date="2017-09-26T11:25:00Z">
                  <w:rPr>
                    <w:rFonts w:eastAsia="Times New Roman"/>
                    <w:szCs w:val="24"/>
                  </w:rPr>
                </w:rPrChange>
              </w:rPr>
              <w:t>)</w:t>
            </w:r>
          </w:p>
        </w:tc>
        <w:tc>
          <w:tcPr>
            <w:tcW w:w="1131" w:type="dxa"/>
            <w:vAlign w:val="center"/>
            <w:hideMark/>
          </w:tcPr>
          <w:p w14:paraId="09566780" w14:textId="77777777" w:rsidR="00EF31AA" w:rsidRPr="00175AAB" w:rsidRDefault="00EF31AA" w:rsidP="00175AAB">
            <w:pPr>
              <w:spacing w:line="240" w:lineRule="auto"/>
              <w:ind w:firstLine="0"/>
              <w:jc w:val="center"/>
              <w:rPr>
                <w:rFonts w:eastAsia="Times New Roman"/>
                <w:sz w:val="20"/>
                <w:szCs w:val="20"/>
                <w:rPrChange w:id="469" w:author="Frank R. Edwards Jr" w:date="2017-09-26T11:25:00Z">
                  <w:rPr>
                    <w:rFonts w:eastAsia="Times New Roman"/>
                    <w:szCs w:val="24"/>
                  </w:rPr>
                </w:rPrChange>
              </w:rPr>
              <w:pPrChange w:id="470" w:author="Frank R. Edwards Jr" w:date="2017-09-26T11:25:00Z">
                <w:pPr>
                  <w:jc w:val="center"/>
                </w:pPr>
              </w:pPrChange>
            </w:pPr>
            <w:r w:rsidRPr="00175AAB">
              <w:rPr>
                <w:rFonts w:eastAsia="Times New Roman"/>
                <w:sz w:val="20"/>
                <w:szCs w:val="20"/>
                <w:rPrChange w:id="471" w:author="Frank R. Edwards Jr" w:date="2017-09-26T11:25:00Z">
                  <w:rPr>
                    <w:rFonts w:eastAsia="Times New Roman"/>
                    <w:szCs w:val="24"/>
                  </w:rPr>
                </w:rPrChange>
              </w:rPr>
              <w:t>81</w:t>
            </w:r>
          </w:p>
          <w:p w14:paraId="52CD4F4C" w14:textId="77777777" w:rsidR="00C67033" w:rsidRPr="00175AAB" w:rsidRDefault="00C67033" w:rsidP="00175AAB">
            <w:pPr>
              <w:spacing w:line="240" w:lineRule="auto"/>
              <w:ind w:firstLine="0"/>
              <w:jc w:val="center"/>
              <w:rPr>
                <w:rFonts w:eastAsia="Times New Roman"/>
                <w:sz w:val="20"/>
                <w:szCs w:val="20"/>
                <w:rPrChange w:id="472" w:author="Frank R. Edwards Jr" w:date="2017-09-26T11:25:00Z">
                  <w:rPr>
                    <w:rFonts w:eastAsia="Times New Roman"/>
                    <w:szCs w:val="24"/>
                  </w:rPr>
                </w:rPrChange>
              </w:rPr>
              <w:pPrChange w:id="473" w:author="Frank R. Edwards Jr" w:date="2017-09-26T11:25:00Z">
                <w:pPr>
                  <w:jc w:val="center"/>
                </w:pPr>
              </w:pPrChange>
            </w:pPr>
            <w:r w:rsidRPr="00175AAB">
              <w:rPr>
                <w:rFonts w:eastAsia="Times New Roman"/>
                <w:sz w:val="20"/>
                <w:szCs w:val="20"/>
                <w:rPrChange w:id="474" w:author="Frank R. Edwards Jr" w:date="2017-09-26T11:25:00Z">
                  <w:rPr>
                    <w:rFonts w:eastAsia="Times New Roman"/>
                    <w:szCs w:val="24"/>
                  </w:rPr>
                </w:rPrChange>
              </w:rPr>
              <w:t>(0.32)</w:t>
            </w:r>
          </w:p>
        </w:tc>
        <w:tc>
          <w:tcPr>
            <w:tcW w:w="1131" w:type="dxa"/>
            <w:vAlign w:val="center"/>
            <w:hideMark/>
          </w:tcPr>
          <w:p w14:paraId="2968007C" w14:textId="77777777" w:rsidR="00EF31AA" w:rsidRPr="00175AAB" w:rsidRDefault="00EF31AA" w:rsidP="00175AAB">
            <w:pPr>
              <w:spacing w:line="240" w:lineRule="auto"/>
              <w:ind w:firstLine="0"/>
              <w:jc w:val="center"/>
              <w:rPr>
                <w:rFonts w:eastAsia="Times New Roman"/>
                <w:sz w:val="20"/>
                <w:szCs w:val="20"/>
                <w:rPrChange w:id="475" w:author="Frank R. Edwards Jr" w:date="2017-09-26T11:25:00Z">
                  <w:rPr>
                    <w:rFonts w:eastAsia="Times New Roman"/>
                    <w:szCs w:val="24"/>
                  </w:rPr>
                </w:rPrChange>
              </w:rPr>
              <w:pPrChange w:id="476" w:author="Frank R. Edwards Jr" w:date="2017-09-26T11:25:00Z">
                <w:pPr>
                  <w:jc w:val="center"/>
                </w:pPr>
              </w:pPrChange>
            </w:pPr>
            <w:r w:rsidRPr="00175AAB">
              <w:rPr>
                <w:rFonts w:eastAsia="Times New Roman"/>
                <w:sz w:val="20"/>
                <w:szCs w:val="20"/>
                <w:rPrChange w:id="477" w:author="Frank R. Edwards Jr" w:date="2017-09-26T11:25:00Z">
                  <w:rPr>
                    <w:rFonts w:eastAsia="Times New Roman"/>
                    <w:szCs w:val="24"/>
                  </w:rPr>
                </w:rPrChange>
              </w:rPr>
              <w:t>39</w:t>
            </w:r>
          </w:p>
          <w:p w14:paraId="15E761C7" w14:textId="77777777" w:rsidR="004E3F33" w:rsidRPr="00175AAB" w:rsidRDefault="004E3F33" w:rsidP="00175AAB">
            <w:pPr>
              <w:spacing w:line="240" w:lineRule="auto"/>
              <w:ind w:firstLine="0"/>
              <w:jc w:val="center"/>
              <w:rPr>
                <w:rFonts w:eastAsia="Times New Roman"/>
                <w:sz w:val="20"/>
                <w:szCs w:val="20"/>
                <w:rPrChange w:id="478" w:author="Frank R. Edwards Jr" w:date="2017-09-26T11:25:00Z">
                  <w:rPr>
                    <w:rFonts w:eastAsia="Times New Roman"/>
                    <w:szCs w:val="24"/>
                  </w:rPr>
                </w:rPrChange>
              </w:rPr>
              <w:pPrChange w:id="479" w:author="Frank R. Edwards Jr" w:date="2017-09-26T11:25:00Z">
                <w:pPr>
                  <w:jc w:val="center"/>
                </w:pPr>
              </w:pPrChange>
            </w:pPr>
            <w:r w:rsidRPr="00175AAB">
              <w:rPr>
                <w:rFonts w:eastAsia="Times New Roman"/>
                <w:sz w:val="20"/>
                <w:szCs w:val="20"/>
                <w:rPrChange w:id="480" w:author="Frank R. Edwards Jr" w:date="2017-09-26T11:25:00Z">
                  <w:rPr>
                    <w:rFonts w:eastAsia="Times New Roman"/>
                    <w:szCs w:val="24"/>
                  </w:rPr>
                </w:rPrChange>
              </w:rPr>
              <w:t>(0.31)</w:t>
            </w:r>
          </w:p>
        </w:tc>
        <w:tc>
          <w:tcPr>
            <w:tcW w:w="1131" w:type="dxa"/>
            <w:vAlign w:val="center"/>
            <w:hideMark/>
          </w:tcPr>
          <w:p w14:paraId="689EC2C4" w14:textId="77777777" w:rsidR="00EF31AA" w:rsidRPr="00175AAB" w:rsidRDefault="00EF31AA" w:rsidP="00175AAB">
            <w:pPr>
              <w:spacing w:line="240" w:lineRule="auto"/>
              <w:ind w:firstLine="0"/>
              <w:jc w:val="center"/>
              <w:rPr>
                <w:rFonts w:eastAsia="Times New Roman"/>
                <w:sz w:val="20"/>
                <w:szCs w:val="20"/>
                <w:rPrChange w:id="481" w:author="Frank R. Edwards Jr" w:date="2017-09-26T11:25:00Z">
                  <w:rPr>
                    <w:rFonts w:eastAsia="Times New Roman"/>
                    <w:szCs w:val="24"/>
                  </w:rPr>
                </w:rPrChange>
              </w:rPr>
              <w:pPrChange w:id="482" w:author="Frank R. Edwards Jr" w:date="2017-09-26T11:25:00Z">
                <w:pPr>
                  <w:jc w:val="center"/>
                </w:pPr>
              </w:pPrChange>
            </w:pPr>
            <w:r w:rsidRPr="00175AAB">
              <w:rPr>
                <w:rFonts w:eastAsia="Times New Roman"/>
                <w:sz w:val="20"/>
                <w:szCs w:val="20"/>
                <w:rPrChange w:id="483" w:author="Frank R. Edwards Jr" w:date="2017-09-26T11:25:00Z">
                  <w:rPr>
                    <w:rFonts w:eastAsia="Times New Roman"/>
                    <w:szCs w:val="24"/>
                  </w:rPr>
                </w:rPrChange>
              </w:rPr>
              <w:t>784</w:t>
            </w:r>
          </w:p>
          <w:p w14:paraId="2DA2D13D" w14:textId="77777777" w:rsidR="00E66F04" w:rsidRPr="00175AAB" w:rsidRDefault="00E66F04" w:rsidP="00175AAB">
            <w:pPr>
              <w:spacing w:line="240" w:lineRule="auto"/>
              <w:ind w:firstLine="0"/>
              <w:jc w:val="center"/>
              <w:rPr>
                <w:rFonts w:eastAsia="Times New Roman"/>
                <w:sz w:val="20"/>
                <w:szCs w:val="20"/>
                <w:rPrChange w:id="484" w:author="Frank R. Edwards Jr" w:date="2017-09-26T11:25:00Z">
                  <w:rPr>
                    <w:rFonts w:eastAsia="Times New Roman"/>
                    <w:szCs w:val="24"/>
                  </w:rPr>
                </w:rPrChange>
              </w:rPr>
              <w:pPrChange w:id="485" w:author="Frank R. Edwards Jr" w:date="2017-09-26T11:25:00Z">
                <w:pPr>
                  <w:jc w:val="center"/>
                </w:pPr>
              </w:pPrChange>
            </w:pPr>
            <w:r w:rsidRPr="00175AAB">
              <w:rPr>
                <w:rFonts w:eastAsia="Times New Roman"/>
                <w:sz w:val="20"/>
                <w:szCs w:val="20"/>
                <w:rPrChange w:id="486" w:author="Frank R. Edwards Jr" w:date="2017-09-26T11:25:00Z">
                  <w:rPr>
                    <w:rFonts w:eastAsia="Times New Roman"/>
                    <w:szCs w:val="24"/>
                  </w:rPr>
                </w:rPrChange>
              </w:rPr>
              <w:t>(0.39)</w:t>
            </w:r>
          </w:p>
        </w:tc>
      </w:tr>
      <w:tr w:rsidR="00857FB7" w:rsidRPr="00175AAB" w14:paraId="1FB902A3" w14:textId="77777777" w:rsidTr="00657370">
        <w:trPr>
          <w:trHeight w:val="537"/>
        </w:trPr>
        <w:tc>
          <w:tcPr>
            <w:tcW w:w="1435" w:type="dxa"/>
            <w:vAlign w:val="center"/>
            <w:hideMark/>
          </w:tcPr>
          <w:p w14:paraId="2DCFF173" w14:textId="77777777" w:rsidR="00EF31AA" w:rsidRPr="00175AAB" w:rsidRDefault="00EF31AA" w:rsidP="00175AAB">
            <w:pPr>
              <w:spacing w:line="240" w:lineRule="auto"/>
              <w:ind w:firstLine="0"/>
              <w:rPr>
                <w:rFonts w:eastAsia="Times New Roman"/>
                <w:sz w:val="20"/>
                <w:szCs w:val="20"/>
                <w:rPrChange w:id="487" w:author="Frank R. Edwards Jr" w:date="2017-09-26T11:25:00Z">
                  <w:rPr>
                    <w:rFonts w:eastAsia="Times New Roman"/>
                    <w:szCs w:val="24"/>
                  </w:rPr>
                </w:rPrChange>
              </w:rPr>
              <w:pPrChange w:id="488" w:author="Frank R. Edwards Jr" w:date="2017-09-26T11:25:00Z">
                <w:pPr/>
              </w:pPrChange>
            </w:pPr>
            <w:r w:rsidRPr="00175AAB">
              <w:rPr>
                <w:rFonts w:eastAsia="Times New Roman"/>
                <w:sz w:val="20"/>
                <w:szCs w:val="20"/>
                <w:rPrChange w:id="489" w:author="Frank R. Edwards Jr" w:date="2017-09-26T11:25:00Z">
                  <w:rPr>
                    <w:rFonts w:eastAsia="Times New Roman"/>
                    <w:szCs w:val="24"/>
                  </w:rPr>
                </w:rPrChange>
              </w:rPr>
              <w:t>East South Central</w:t>
            </w:r>
          </w:p>
        </w:tc>
        <w:tc>
          <w:tcPr>
            <w:tcW w:w="1130" w:type="dxa"/>
            <w:vAlign w:val="center"/>
            <w:hideMark/>
          </w:tcPr>
          <w:p w14:paraId="1D6E9488" w14:textId="77777777" w:rsidR="00EF31AA" w:rsidRPr="00175AAB" w:rsidRDefault="00EF31AA" w:rsidP="00175AAB">
            <w:pPr>
              <w:spacing w:line="240" w:lineRule="auto"/>
              <w:ind w:firstLine="0"/>
              <w:jc w:val="center"/>
              <w:rPr>
                <w:rFonts w:eastAsia="Times New Roman"/>
                <w:sz w:val="20"/>
                <w:szCs w:val="20"/>
                <w:rPrChange w:id="490" w:author="Frank R. Edwards Jr" w:date="2017-09-26T11:25:00Z">
                  <w:rPr>
                    <w:rFonts w:eastAsia="Times New Roman"/>
                    <w:szCs w:val="24"/>
                  </w:rPr>
                </w:rPrChange>
              </w:rPr>
              <w:pPrChange w:id="491" w:author="Frank R. Edwards Jr" w:date="2017-09-26T11:25:00Z">
                <w:pPr>
                  <w:jc w:val="center"/>
                </w:pPr>
              </w:pPrChange>
            </w:pPr>
            <w:r w:rsidRPr="00175AAB">
              <w:rPr>
                <w:rFonts w:eastAsia="Times New Roman"/>
                <w:sz w:val="20"/>
                <w:szCs w:val="20"/>
                <w:rPrChange w:id="492" w:author="Frank R. Edwards Jr" w:date="2017-09-26T11:25:00Z">
                  <w:rPr>
                    <w:rFonts w:eastAsia="Times New Roman"/>
                    <w:szCs w:val="24"/>
                  </w:rPr>
                </w:rPrChange>
              </w:rPr>
              <w:t>84</w:t>
            </w:r>
          </w:p>
          <w:p w14:paraId="3644F162" w14:textId="77777777" w:rsidR="00657370" w:rsidRPr="00175AAB" w:rsidRDefault="00657370" w:rsidP="00175AAB">
            <w:pPr>
              <w:spacing w:line="240" w:lineRule="auto"/>
              <w:ind w:firstLine="0"/>
              <w:jc w:val="center"/>
              <w:rPr>
                <w:rFonts w:eastAsia="Times New Roman"/>
                <w:sz w:val="20"/>
                <w:szCs w:val="20"/>
                <w:rPrChange w:id="493" w:author="Frank R. Edwards Jr" w:date="2017-09-26T11:25:00Z">
                  <w:rPr>
                    <w:rFonts w:eastAsia="Times New Roman"/>
                    <w:szCs w:val="24"/>
                  </w:rPr>
                </w:rPrChange>
              </w:rPr>
              <w:pPrChange w:id="494" w:author="Frank R. Edwards Jr" w:date="2017-09-26T11:25:00Z">
                <w:pPr>
                  <w:jc w:val="center"/>
                </w:pPr>
              </w:pPrChange>
            </w:pPr>
            <w:r w:rsidRPr="00175AAB">
              <w:rPr>
                <w:rFonts w:eastAsia="Times New Roman"/>
                <w:color w:val="0070C0"/>
                <w:sz w:val="20"/>
                <w:szCs w:val="20"/>
                <w:rPrChange w:id="495" w:author="Frank R. Edwards Jr" w:date="2017-09-26T11:25:00Z">
                  <w:rPr>
                    <w:rFonts w:eastAsia="Times New Roman"/>
                    <w:szCs w:val="24"/>
                  </w:rPr>
                </w:rPrChange>
              </w:rPr>
              <w:t>(0.64)</w:t>
            </w:r>
          </w:p>
        </w:tc>
        <w:tc>
          <w:tcPr>
            <w:tcW w:w="1131" w:type="dxa"/>
            <w:vAlign w:val="center"/>
            <w:hideMark/>
          </w:tcPr>
          <w:p w14:paraId="0DED1D7D" w14:textId="77777777" w:rsidR="00EF31AA" w:rsidRPr="00175AAB" w:rsidRDefault="00EF31AA" w:rsidP="00175AAB">
            <w:pPr>
              <w:spacing w:line="240" w:lineRule="auto"/>
              <w:ind w:firstLine="0"/>
              <w:jc w:val="center"/>
              <w:rPr>
                <w:rFonts w:eastAsia="Times New Roman"/>
                <w:sz w:val="20"/>
                <w:szCs w:val="20"/>
                <w:rPrChange w:id="496" w:author="Frank R. Edwards Jr" w:date="2017-09-26T11:25:00Z">
                  <w:rPr>
                    <w:rFonts w:eastAsia="Times New Roman"/>
                    <w:szCs w:val="24"/>
                  </w:rPr>
                </w:rPrChange>
              </w:rPr>
              <w:pPrChange w:id="497" w:author="Frank R. Edwards Jr" w:date="2017-09-26T11:25:00Z">
                <w:pPr>
                  <w:jc w:val="center"/>
                </w:pPr>
              </w:pPrChange>
            </w:pPr>
            <w:r w:rsidRPr="00175AAB">
              <w:rPr>
                <w:rFonts w:eastAsia="Times New Roman"/>
                <w:sz w:val="20"/>
                <w:szCs w:val="20"/>
                <w:rPrChange w:id="498" w:author="Frank R. Edwards Jr" w:date="2017-09-26T11:25:00Z">
                  <w:rPr>
                    <w:rFonts w:eastAsia="Times New Roman"/>
                    <w:szCs w:val="24"/>
                  </w:rPr>
                </w:rPrChange>
              </w:rPr>
              <w:t>39</w:t>
            </w:r>
          </w:p>
          <w:p w14:paraId="5C90F291" w14:textId="77777777" w:rsidR="0059401C" w:rsidRPr="00175AAB" w:rsidRDefault="0059401C" w:rsidP="00175AAB">
            <w:pPr>
              <w:spacing w:line="240" w:lineRule="auto"/>
              <w:ind w:firstLine="0"/>
              <w:jc w:val="center"/>
              <w:rPr>
                <w:rFonts w:eastAsia="Times New Roman"/>
                <w:sz w:val="20"/>
                <w:szCs w:val="20"/>
                <w:rPrChange w:id="499" w:author="Frank R. Edwards Jr" w:date="2017-09-26T11:25:00Z">
                  <w:rPr>
                    <w:rFonts w:eastAsia="Times New Roman"/>
                    <w:szCs w:val="24"/>
                  </w:rPr>
                </w:rPrChange>
              </w:rPr>
              <w:pPrChange w:id="500" w:author="Frank R. Edwards Jr" w:date="2017-09-26T11:25:00Z">
                <w:pPr>
                  <w:jc w:val="center"/>
                </w:pPr>
              </w:pPrChange>
            </w:pPr>
            <w:r w:rsidRPr="00175AAB">
              <w:rPr>
                <w:rFonts w:eastAsia="Times New Roman"/>
                <w:color w:val="7030A0"/>
                <w:sz w:val="20"/>
                <w:szCs w:val="20"/>
                <w:rPrChange w:id="501" w:author="Frank R. Edwards Jr" w:date="2017-09-26T11:25:00Z">
                  <w:rPr>
                    <w:rFonts w:eastAsia="Times New Roman"/>
                    <w:szCs w:val="24"/>
                  </w:rPr>
                </w:rPrChange>
              </w:rPr>
              <w:t>(0.35)</w:t>
            </w:r>
          </w:p>
        </w:tc>
        <w:tc>
          <w:tcPr>
            <w:tcW w:w="1131" w:type="dxa"/>
            <w:vAlign w:val="center"/>
            <w:hideMark/>
          </w:tcPr>
          <w:p w14:paraId="3FB67A52" w14:textId="77777777" w:rsidR="00EF31AA" w:rsidRPr="00175AAB" w:rsidRDefault="00EF31AA" w:rsidP="00175AAB">
            <w:pPr>
              <w:spacing w:line="240" w:lineRule="auto"/>
              <w:ind w:firstLine="0"/>
              <w:jc w:val="center"/>
              <w:rPr>
                <w:rFonts w:eastAsia="Times New Roman"/>
                <w:sz w:val="20"/>
                <w:szCs w:val="20"/>
                <w:rPrChange w:id="502" w:author="Frank R. Edwards Jr" w:date="2017-09-26T11:25:00Z">
                  <w:rPr>
                    <w:rFonts w:eastAsia="Times New Roman"/>
                    <w:szCs w:val="24"/>
                  </w:rPr>
                </w:rPrChange>
              </w:rPr>
              <w:pPrChange w:id="503" w:author="Frank R. Edwards Jr" w:date="2017-09-26T11:25:00Z">
                <w:pPr>
                  <w:jc w:val="center"/>
                </w:pPr>
              </w:pPrChange>
            </w:pPr>
            <w:r w:rsidRPr="00175AAB">
              <w:rPr>
                <w:rFonts w:eastAsia="Times New Roman"/>
                <w:sz w:val="20"/>
                <w:szCs w:val="20"/>
                <w:rPrChange w:id="504" w:author="Frank R. Edwards Jr" w:date="2017-09-26T11:25:00Z">
                  <w:rPr>
                    <w:rFonts w:eastAsia="Times New Roman"/>
                    <w:szCs w:val="24"/>
                  </w:rPr>
                </w:rPrChange>
              </w:rPr>
              <w:t>120</w:t>
            </w:r>
          </w:p>
          <w:p w14:paraId="567F66DE" w14:textId="77777777" w:rsidR="0067206E" w:rsidRPr="00175AAB" w:rsidRDefault="0067206E" w:rsidP="00175AAB">
            <w:pPr>
              <w:spacing w:line="240" w:lineRule="auto"/>
              <w:ind w:firstLine="0"/>
              <w:jc w:val="center"/>
              <w:rPr>
                <w:rFonts w:eastAsia="Times New Roman"/>
                <w:sz w:val="20"/>
                <w:szCs w:val="20"/>
                <w:rPrChange w:id="505" w:author="Frank R. Edwards Jr" w:date="2017-09-26T11:25:00Z">
                  <w:rPr>
                    <w:rFonts w:eastAsia="Times New Roman"/>
                    <w:szCs w:val="24"/>
                  </w:rPr>
                </w:rPrChange>
              </w:rPr>
              <w:pPrChange w:id="506" w:author="Frank R. Edwards Jr" w:date="2017-09-26T11:25:00Z">
                <w:pPr>
                  <w:jc w:val="center"/>
                </w:pPr>
              </w:pPrChange>
            </w:pPr>
            <w:r w:rsidRPr="00175AAB">
              <w:rPr>
                <w:rFonts w:eastAsia="Times New Roman"/>
                <w:sz w:val="20"/>
                <w:szCs w:val="20"/>
                <w:rPrChange w:id="507" w:author="Frank R. Edwards Jr" w:date="2017-09-26T11:25:00Z">
                  <w:rPr>
                    <w:rFonts w:eastAsia="Times New Roman"/>
                    <w:szCs w:val="24"/>
                  </w:rPr>
                </w:rPrChange>
              </w:rPr>
              <w:t>(0.60)</w:t>
            </w:r>
          </w:p>
        </w:tc>
        <w:tc>
          <w:tcPr>
            <w:tcW w:w="1130" w:type="dxa"/>
            <w:vAlign w:val="center"/>
            <w:hideMark/>
          </w:tcPr>
          <w:p w14:paraId="709A2CA2" w14:textId="77777777" w:rsidR="00EF31AA" w:rsidRPr="00175AAB" w:rsidRDefault="00EF31AA" w:rsidP="00175AAB">
            <w:pPr>
              <w:spacing w:line="240" w:lineRule="auto"/>
              <w:ind w:firstLine="0"/>
              <w:jc w:val="center"/>
              <w:rPr>
                <w:rFonts w:eastAsia="Times New Roman"/>
                <w:sz w:val="20"/>
                <w:szCs w:val="20"/>
                <w:rPrChange w:id="508" w:author="Frank R. Edwards Jr" w:date="2017-09-26T11:25:00Z">
                  <w:rPr>
                    <w:rFonts w:eastAsia="Times New Roman"/>
                    <w:szCs w:val="24"/>
                  </w:rPr>
                </w:rPrChange>
              </w:rPr>
              <w:pPrChange w:id="509" w:author="Frank R. Edwards Jr" w:date="2017-09-26T11:25:00Z">
                <w:pPr>
                  <w:jc w:val="center"/>
                </w:pPr>
              </w:pPrChange>
            </w:pPr>
            <w:r w:rsidRPr="00175AAB">
              <w:rPr>
                <w:rFonts w:eastAsia="Times New Roman"/>
                <w:sz w:val="20"/>
                <w:szCs w:val="20"/>
                <w:rPrChange w:id="510" w:author="Frank R. Edwards Jr" w:date="2017-09-26T11:25:00Z">
                  <w:rPr>
                    <w:rFonts w:eastAsia="Times New Roman"/>
                    <w:szCs w:val="24"/>
                  </w:rPr>
                </w:rPrChange>
              </w:rPr>
              <w:t>83</w:t>
            </w:r>
          </w:p>
          <w:p w14:paraId="65AF48D2" w14:textId="77777777" w:rsidR="00776FE7" w:rsidRPr="00175AAB" w:rsidRDefault="00776FE7" w:rsidP="00175AAB">
            <w:pPr>
              <w:spacing w:line="240" w:lineRule="auto"/>
              <w:ind w:firstLine="0"/>
              <w:jc w:val="center"/>
              <w:rPr>
                <w:rFonts w:eastAsia="Times New Roman"/>
                <w:sz w:val="20"/>
                <w:szCs w:val="20"/>
                <w:rPrChange w:id="511" w:author="Frank R. Edwards Jr" w:date="2017-09-26T11:25:00Z">
                  <w:rPr>
                    <w:rFonts w:eastAsia="Times New Roman"/>
                    <w:szCs w:val="24"/>
                  </w:rPr>
                </w:rPrChange>
              </w:rPr>
              <w:pPrChange w:id="512" w:author="Frank R. Edwards Jr" w:date="2017-09-26T11:25:00Z">
                <w:pPr>
                  <w:jc w:val="center"/>
                </w:pPr>
              </w:pPrChange>
            </w:pPr>
            <w:r w:rsidRPr="00175AAB">
              <w:rPr>
                <w:rFonts w:eastAsia="Times New Roman"/>
                <w:color w:val="FF0000"/>
                <w:sz w:val="20"/>
                <w:szCs w:val="20"/>
                <w:rPrChange w:id="513" w:author="Frank R. Edwards Jr" w:date="2017-09-26T11:25:00Z">
                  <w:rPr>
                    <w:rFonts w:eastAsia="Times New Roman"/>
                    <w:szCs w:val="24"/>
                  </w:rPr>
                </w:rPrChange>
              </w:rPr>
              <w:t>(0.80)</w:t>
            </w:r>
          </w:p>
        </w:tc>
        <w:tc>
          <w:tcPr>
            <w:tcW w:w="1131" w:type="dxa"/>
            <w:vAlign w:val="center"/>
            <w:hideMark/>
          </w:tcPr>
          <w:p w14:paraId="108997CE" w14:textId="77777777" w:rsidR="00EF31AA" w:rsidRPr="00175AAB" w:rsidRDefault="00EF31AA" w:rsidP="00175AAB">
            <w:pPr>
              <w:spacing w:line="240" w:lineRule="auto"/>
              <w:ind w:firstLine="0"/>
              <w:jc w:val="center"/>
              <w:rPr>
                <w:rFonts w:eastAsia="Times New Roman"/>
                <w:sz w:val="20"/>
                <w:szCs w:val="20"/>
                <w:rPrChange w:id="514" w:author="Frank R. Edwards Jr" w:date="2017-09-26T11:25:00Z">
                  <w:rPr>
                    <w:rFonts w:eastAsia="Times New Roman"/>
                    <w:szCs w:val="24"/>
                  </w:rPr>
                </w:rPrChange>
              </w:rPr>
              <w:pPrChange w:id="515" w:author="Frank R. Edwards Jr" w:date="2017-09-26T11:25:00Z">
                <w:pPr>
                  <w:jc w:val="center"/>
                </w:pPr>
              </w:pPrChange>
            </w:pPr>
            <w:r w:rsidRPr="00175AAB">
              <w:rPr>
                <w:rFonts w:eastAsia="Times New Roman"/>
                <w:sz w:val="20"/>
                <w:szCs w:val="20"/>
                <w:rPrChange w:id="516" w:author="Frank R. Edwards Jr" w:date="2017-09-26T11:25:00Z">
                  <w:rPr>
                    <w:rFonts w:eastAsia="Times New Roman"/>
                    <w:szCs w:val="24"/>
                  </w:rPr>
                </w:rPrChange>
              </w:rPr>
              <w:t>82</w:t>
            </w:r>
          </w:p>
          <w:p w14:paraId="09916273" w14:textId="77777777" w:rsidR="00C67033" w:rsidRPr="00175AAB" w:rsidRDefault="00C67033" w:rsidP="00175AAB">
            <w:pPr>
              <w:spacing w:line="240" w:lineRule="auto"/>
              <w:ind w:firstLine="0"/>
              <w:jc w:val="center"/>
              <w:rPr>
                <w:rFonts w:eastAsia="Times New Roman"/>
                <w:sz w:val="20"/>
                <w:szCs w:val="20"/>
                <w:rPrChange w:id="517" w:author="Frank R. Edwards Jr" w:date="2017-09-26T11:25:00Z">
                  <w:rPr>
                    <w:rFonts w:eastAsia="Times New Roman"/>
                    <w:szCs w:val="24"/>
                  </w:rPr>
                </w:rPrChange>
              </w:rPr>
              <w:pPrChange w:id="518" w:author="Frank R. Edwards Jr" w:date="2017-09-26T11:25:00Z">
                <w:pPr>
                  <w:jc w:val="center"/>
                </w:pPr>
              </w:pPrChange>
            </w:pPr>
            <w:r w:rsidRPr="00175AAB">
              <w:rPr>
                <w:rFonts w:eastAsia="Times New Roman"/>
                <w:sz w:val="20"/>
                <w:szCs w:val="20"/>
                <w:rPrChange w:id="519" w:author="Frank R. Edwards Jr" w:date="2017-09-26T11:25:00Z">
                  <w:rPr>
                    <w:rFonts w:eastAsia="Times New Roman"/>
                    <w:szCs w:val="24"/>
                  </w:rPr>
                </w:rPrChange>
              </w:rPr>
              <w:t>(0.59)</w:t>
            </w:r>
          </w:p>
        </w:tc>
        <w:tc>
          <w:tcPr>
            <w:tcW w:w="1131" w:type="dxa"/>
            <w:vAlign w:val="center"/>
            <w:hideMark/>
          </w:tcPr>
          <w:p w14:paraId="297A9A7D" w14:textId="77777777" w:rsidR="00EF31AA" w:rsidRPr="00175AAB" w:rsidRDefault="00EF31AA" w:rsidP="00175AAB">
            <w:pPr>
              <w:spacing w:line="240" w:lineRule="auto"/>
              <w:ind w:firstLine="0"/>
              <w:jc w:val="center"/>
              <w:rPr>
                <w:rFonts w:eastAsia="Times New Roman"/>
                <w:sz w:val="20"/>
                <w:szCs w:val="20"/>
                <w:rPrChange w:id="520" w:author="Frank R. Edwards Jr" w:date="2017-09-26T11:25:00Z">
                  <w:rPr>
                    <w:rFonts w:eastAsia="Times New Roman"/>
                    <w:szCs w:val="24"/>
                  </w:rPr>
                </w:rPrChange>
              </w:rPr>
              <w:pPrChange w:id="521" w:author="Frank R. Edwards Jr" w:date="2017-09-26T11:25:00Z">
                <w:pPr>
                  <w:jc w:val="center"/>
                </w:pPr>
              </w:pPrChange>
            </w:pPr>
            <w:r w:rsidRPr="00175AAB">
              <w:rPr>
                <w:rFonts w:eastAsia="Times New Roman"/>
                <w:sz w:val="20"/>
                <w:szCs w:val="20"/>
                <w:rPrChange w:id="522" w:author="Frank R. Edwards Jr" w:date="2017-09-26T11:25:00Z">
                  <w:rPr>
                    <w:rFonts w:eastAsia="Times New Roman"/>
                    <w:szCs w:val="24"/>
                  </w:rPr>
                </w:rPrChange>
              </w:rPr>
              <w:t>97</w:t>
            </w:r>
          </w:p>
          <w:p w14:paraId="5F85768A" w14:textId="77777777" w:rsidR="004E3F33" w:rsidRPr="00175AAB" w:rsidRDefault="004E3F33" w:rsidP="00175AAB">
            <w:pPr>
              <w:spacing w:line="240" w:lineRule="auto"/>
              <w:ind w:firstLine="0"/>
              <w:jc w:val="center"/>
              <w:rPr>
                <w:rFonts w:eastAsia="Times New Roman"/>
                <w:sz w:val="20"/>
                <w:szCs w:val="20"/>
                <w:rPrChange w:id="523" w:author="Frank R. Edwards Jr" w:date="2017-09-26T11:25:00Z">
                  <w:rPr>
                    <w:rFonts w:eastAsia="Times New Roman"/>
                    <w:szCs w:val="24"/>
                  </w:rPr>
                </w:rPrChange>
              </w:rPr>
              <w:pPrChange w:id="524" w:author="Frank R. Edwards Jr" w:date="2017-09-26T11:25:00Z">
                <w:pPr>
                  <w:jc w:val="center"/>
                </w:pPr>
              </w:pPrChange>
            </w:pPr>
            <w:r w:rsidRPr="00175AAB">
              <w:rPr>
                <w:rFonts w:eastAsia="Times New Roman"/>
                <w:color w:val="00B050"/>
                <w:sz w:val="20"/>
                <w:szCs w:val="20"/>
                <w:rPrChange w:id="525" w:author="Frank R. Edwards Jr" w:date="2017-09-26T11:25:00Z">
                  <w:rPr>
                    <w:rFonts w:eastAsia="Times New Roman"/>
                    <w:szCs w:val="24"/>
                  </w:rPr>
                </w:rPrChange>
              </w:rPr>
              <w:t>(0.76)</w:t>
            </w:r>
          </w:p>
        </w:tc>
        <w:tc>
          <w:tcPr>
            <w:tcW w:w="1131" w:type="dxa"/>
            <w:vAlign w:val="center"/>
            <w:hideMark/>
          </w:tcPr>
          <w:p w14:paraId="1E2170C4" w14:textId="77777777" w:rsidR="00EF31AA" w:rsidRPr="00175AAB" w:rsidRDefault="00EF31AA" w:rsidP="00175AAB">
            <w:pPr>
              <w:spacing w:line="240" w:lineRule="auto"/>
              <w:ind w:firstLine="0"/>
              <w:jc w:val="center"/>
              <w:rPr>
                <w:rFonts w:eastAsia="Times New Roman"/>
                <w:sz w:val="20"/>
                <w:szCs w:val="20"/>
                <w:rPrChange w:id="526" w:author="Frank R. Edwards Jr" w:date="2017-09-26T11:25:00Z">
                  <w:rPr>
                    <w:rFonts w:eastAsia="Times New Roman"/>
                    <w:szCs w:val="24"/>
                  </w:rPr>
                </w:rPrChange>
              </w:rPr>
              <w:pPrChange w:id="527" w:author="Frank R. Edwards Jr" w:date="2017-09-26T11:25:00Z">
                <w:pPr>
                  <w:jc w:val="center"/>
                </w:pPr>
              </w:pPrChange>
            </w:pPr>
            <w:r w:rsidRPr="00175AAB">
              <w:rPr>
                <w:rFonts w:eastAsia="Times New Roman"/>
                <w:sz w:val="20"/>
                <w:szCs w:val="20"/>
                <w:rPrChange w:id="528" w:author="Frank R. Edwards Jr" w:date="2017-09-26T11:25:00Z">
                  <w:rPr>
                    <w:rFonts w:eastAsia="Times New Roman"/>
                    <w:szCs w:val="24"/>
                  </w:rPr>
                </w:rPrChange>
              </w:rPr>
              <w:t>505</w:t>
            </w:r>
          </w:p>
          <w:p w14:paraId="03EFC083" w14:textId="77777777" w:rsidR="00E66F04" w:rsidRPr="00175AAB" w:rsidRDefault="00E66F04" w:rsidP="00175AAB">
            <w:pPr>
              <w:spacing w:line="240" w:lineRule="auto"/>
              <w:ind w:firstLine="0"/>
              <w:jc w:val="center"/>
              <w:rPr>
                <w:rFonts w:eastAsia="Times New Roman"/>
                <w:sz w:val="20"/>
                <w:szCs w:val="20"/>
                <w:rPrChange w:id="529" w:author="Frank R. Edwards Jr" w:date="2017-09-26T11:25:00Z">
                  <w:rPr>
                    <w:rFonts w:eastAsia="Times New Roman"/>
                    <w:szCs w:val="24"/>
                  </w:rPr>
                </w:rPrChange>
              </w:rPr>
              <w:pPrChange w:id="530" w:author="Frank R. Edwards Jr" w:date="2017-09-26T11:25:00Z">
                <w:pPr>
                  <w:jc w:val="center"/>
                </w:pPr>
              </w:pPrChange>
            </w:pPr>
            <w:r w:rsidRPr="00175AAB">
              <w:rPr>
                <w:rFonts w:eastAsia="Times New Roman"/>
                <w:sz w:val="20"/>
                <w:szCs w:val="20"/>
                <w:rPrChange w:id="531" w:author="Frank R. Edwards Jr" w:date="2017-09-26T11:25:00Z">
                  <w:rPr>
                    <w:rFonts w:eastAsia="Times New Roman"/>
                    <w:szCs w:val="24"/>
                  </w:rPr>
                </w:rPrChange>
              </w:rPr>
              <w:t>(0.62)</w:t>
            </w:r>
          </w:p>
        </w:tc>
      </w:tr>
      <w:tr w:rsidR="00857FB7" w:rsidRPr="00175AAB" w14:paraId="0BDC9FE7" w14:textId="77777777" w:rsidTr="00657370">
        <w:trPr>
          <w:trHeight w:val="537"/>
        </w:trPr>
        <w:tc>
          <w:tcPr>
            <w:tcW w:w="1435" w:type="dxa"/>
            <w:vAlign w:val="center"/>
            <w:hideMark/>
          </w:tcPr>
          <w:p w14:paraId="17A6DEAA" w14:textId="77777777" w:rsidR="00EF31AA" w:rsidRPr="00175AAB" w:rsidRDefault="00EF31AA" w:rsidP="00175AAB">
            <w:pPr>
              <w:spacing w:line="240" w:lineRule="auto"/>
              <w:ind w:firstLine="0"/>
              <w:rPr>
                <w:rFonts w:eastAsia="Times New Roman"/>
                <w:sz w:val="20"/>
                <w:szCs w:val="20"/>
                <w:rPrChange w:id="532" w:author="Frank R. Edwards Jr" w:date="2017-09-26T11:25:00Z">
                  <w:rPr>
                    <w:rFonts w:eastAsia="Times New Roman"/>
                    <w:szCs w:val="24"/>
                  </w:rPr>
                </w:rPrChange>
              </w:rPr>
              <w:pPrChange w:id="533" w:author="Frank R. Edwards Jr" w:date="2017-09-26T11:25:00Z">
                <w:pPr/>
              </w:pPrChange>
            </w:pPr>
            <w:r w:rsidRPr="00175AAB">
              <w:rPr>
                <w:rFonts w:eastAsia="Times New Roman"/>
                <w:sz w:val="20"/>
                <w:szCs w:val="20"/>
                <w:rPrChange w:id="534" w:author="Frank R. Edwards Jr" w:date="2017-09-26T11:25:00Z">
                  <w:rPr>
                    <w:rFonts w:eastAsia="Times New Roman"/>
                    <w:szCs w:val="24"/>
                  </w:rPr>
                </w:rPrChange>
              </w:rPr>
              <w:t>Middle Atlantic</w:t>
            </w:r>
          </w:p>
        </w:tc>
        <w:tc>
          <w:tcPr>
            <w:tcW w:w="1130" w:type="dxa"/>
            <w:vAlign w:val="center"/>
            <w:hideMark/>
          </w:tcPr>
          <w:p w14:paraId="77B8E31E" w14:textId="77777777" w:rsidR="00EF31AA" w:rsidRPr="00175AAB" w:rsidRDefault="00EF31AA" w:rsidP="00175AAB">
            <w:pPr>
              <w:spacing w:line="240" w:lineRule="auto"/>
              <w:ind w:firstLine="0"/>
              <w:jc w:val="center"/>
              <w:rPr>
                <w:rFonts w:eastAsia="Times New Roman"/>
                <w:sz w:val="20"/>
                <w:szCs w:val="20"/>
                <w:rPrChange w:id="535" w:author="Frank R. Edwards Jr" w:date="2017-09-26T11:25:00Z">
                  <w:rPr>
                    <w:rFonts w:eastAsia="Times New Roman"/>
                    <w:szCs w:val="24"/>
                  </w:rPr>
                </w:rPrChange>
              </w:rPr>
              <w:pPrChange w:id="536" w:author="Frank R. Edwards Jr" w:date="2017-09-26T11:25:00Z">
                <w:pPr>
                  <w:jc w:val="center"/>
                </w:pPr>
              </w:pPrChange>
            </w:pPr>
            <w:r w:rsidRPr="00175AAB">
              <w:rPr>
                <w:rFonts w:eastAsia="Times New Roman"/>
                <w:sz w:val="20"/>
                <w:szCs w:val="20"/>
                <w:rPrChange w:id="537" w:author="Frank R. Edwards Jr" w:date="2017-09-26T11:25:00Z">
                  <w:rPr>
                    <w:rFonts w:eastAsia="Times New Roman"/>
                    <w:szCs w:val="24"/>
                  </w:rPr>
                </w:rPrChange>
              </w:rPr>
              <w:t>166</w:t>
            </w:r>
          </w:p>
          <w:p w14:paraId="0AEDDB0E" w14:textId="77777777" w:rsidR="00657370" w:rsidRPr="00175AAB" w:rsidRDefault="00657370" w:rsidP="00175AAB">
            <w:pPr>
              <w:spacing w:line="240" w:lineRule="auto"/>
              <w:ind w:firstLine="0"/>
              <w:jc w:val="center"/>
              <w:rPr>
                <w:rFonts w:eastAsia="Times New Roman"/>
                <w:sz w:val="20"/>
                <w:szCs w:val="20"/>
                <w:rPrChange w:id="538" w:author="Frank R. Edwards Jr" w:date="2017-09-26T11:25:00Z">
                  <w:rPr>
                    <w:rFonts w:eastAsia="Times New Roman"/>
                    <w:szCs w:val="24"/>
                  </w:rPr>
                </w:rPrChange>
              </w:rPr>
              <w:pPrChange w:id="539" w:author="Frank R. Edwards Jr" w:date="2017-09-26T11:25:00Z">
                <w:pPr>
                  <w:jc w:val="center"/>
                </w:pPr>
              </w:pPrChange>
            </w:pPr>
            <w:r w:rsidRPr="00175AAB">
              <w:rPr>
                <w:rFonts w:eastAsia="Times New Roman"/>
                <w:color w:val="0070C0"/>
                <w:sz w:val="20"/>
                <w:szCs w:val="20"/>
                <w:rPrChange w:id="540" w:author="Frank R. Edwards Jr" w:date="2017-09-26T11:25:00Z">
                  <w:rPr>
                    <w:rFonts w:eastAsia="Times New Roman"/>
                    <w:szCs w:val="24"/>
                  </w:rPr>
                </w:rPrChange>
              </w:rPr>
              <w:t>(0.26)</w:t>
            </w:r>
          </w:p>
        </w:tc>
        <w:tc>
          <w:tcPr>
            <w:tcW w:w="1131" w:type="dxa"/>
            <w:vAlign w:val="center"/>
            <w:hideMark/>
          </w:tcPr>
          <w:p w14:paraId="61F963F4" w14:textId="77777777" w:rsidR="00EF31AA" w:rsidRPr="00175AAB" w:rsidRDefault="00EF31AA" w:rsidP="00175AAB">
            <w:pPr>
              <w:spacing w:line="240" w:lineRule="auto"/>
              <w:ind w:firstLine="0"/>
              <w:jc w:val="center"/>
              <w:rPr>
                <w:rFonts w:eastAsia="Times New Roman"/>
                <w:sz w:val="20"/>
                <w:szCs w:val="20"/>
                <w:rPrChange w:id="541" w:author="Frank R. Edwards Jr" w:date="2017-09-26T11:25:00Z">
                  <w:rPr>
                    <w:rFonts w:eastAsia="Times New Roman"/>
                    <w:szCs w:val="24"/>
                  </w:rPr>
                </w:rPrChange>
              </w:rPr>
              <w:pPrChange w:id="542" w:author="Frank R. Edwards Jr" w:date="2017-09-26T11:25:00Z">
                <w:pPr>
                  <w:jc w:val="center"/>
                </w:pPr>
              </w:pPrChange>
            </w:pPr>
            <w:r w:rsidRPr="00175AAB">
              <w:rPr>
                <w:rFonts w:eastAsia="Times New Roman"/>
                <w:sz w:val="20"/>
                <w:szCs w:val="20"/>
                <w:rPrChange w:id="543" w:author="Frank R. Edwards Jr" w:date="2017-09-26T11:25:00Z">
                  <w:rPr>
                    <w:rFonts w:eastAsia="Times New Roman"/>
                    <w:szCs w:val="24"/>
                  </w:rPr>
                </w:rPrChange>
              </w:rPr>
              <w:t>111</w:t>
            </w:r>
          </w:p>
          <w:p w14:paraId="377C6680" w14:textId="77777777" w:rsidR="0059401C" w:rsidRPr="00175AAB" w:rsidRDefault="0059401C" w:rsidP="00175AAB">
            <w:pPr>
              <w:spacing w:line="240" w:lineRule="auto"/>
              <w:ind w:firstLine="0"/>
              <w:jc w:val="center"/>
              <w:rPr>
                <w:rFonts w:eastAsia="Times New Roman"/>
                <w:sz w:val="20"/>
                <w:szCs w:val="20"/>
                <w:rPrChange w:id="544" w:author="Frank R. Edwards Jr" w:date="2017-09-26T11:25:00Z">
                  <w:rPr>
                    <w:rFonts w:eastAsia="Times New Roman"/>
                    <w:szCs w:val="24"/>
                  </w:rPr>
                </w:rPrChange>
              </w:rPr>
              <w:pPrChange w:id="545" w:author="Frank R. Edwards Jr" w:date="2017-09-26T11:25:00Z">
                <w:pPr>
                  <w:jc w:val="center"/>
                </w:pPr>
              </w:pPrChange>
            </w:pPr>
            <w:r w:rsidRPr="00175AAB">
              <w:rPr>
                <w:rFonts w:eastAsia="Times New Roman"/>
                <w:color w:val="7030A0"/>
                <w:sz w:val="20"/>
                <w:szCs w:val="20"/>
                <w:rPrChange w:id="546" w:author="Frank R. Edwards Jr" w:date="2017-09-26T11:25:00Z">
                  <w:rPr>
                    <w:rFonts w:eastAsia="Times New Roman"/>
                    <w:szCs w:val="24"/>
                  </w:rPr>
                </w:rPrChange>
              </w:rPr>
              <w:t>(0.17)</w:t>
            </w:r>
          </w:p>
        </w:tc>
        <w:tc>
          <w:tcPr>
            <w:tcW w:w="1131" w:type="dxa"/>
            <w:vAlign w:val="center"/>
            <w:hideMark/>
          </w:tcPr>
          <w:p w14:paraId="3A7514B1" w14:textId="77777777" w:rsidR="00EF31AA" w:rsidRPr="00175AAB" w:rsidRDefault="00EF31AA" w:rsidP="00175AAB">
            <w:pPr>
              <w:spacing w:line="240" w:lineRule="auto"/>
              <w:ind w:firstLine="0"/>
              <w:jc w:val="center"/>
              <w:rPr>
                <w:rFonts w:eastAsia="Times New Roman"/>
                <w:sz w:val="20"/>
                <w:szCs w:val="20"/>
                <w:rPrChange w:id="547" w:author="Frank R. Edwards Jr" w:date="2017-09-26T11:25:00Z">
                  <w:rPr>
                    <w:rFonts w:eastAsia="Times New Roman"/>
                    <w:szCs w:val="24"/>
                  </w:rPr>
                </w:rPrChange>
              </w:rPr>
              <w:pPrChange w:id="548" w:author="Frank R. Edwards Jr" w:date="2017-09-26T11:25:00Z">
                <w:pPr>
                  <w:jc w:val="center"/>
                </w:pPr>
              </w:pPrChange>
            </w:pPr>
            <w:r w:rsidRPr="00175AAB">
              <w:rPr>
                <w:rFonts w:eastAsia="Times New Roman"/>
                <w:sz w:val="20"/>
                <w:szCs w:val="20"/>
                <w:rPrChange w:id="549" w:author="Frank R. Edwards Jr" w:date="2017-09-26T11:25:00Z">
                  <w:rPr>
                    <w:rFonts w:eastAsia="Times New Roman"/>
                    <w:szCs w:val="24"/>
                  </w:rPr>
                </w:rPrChange>
              </w:rPr>
              <w:t>110</w:t>
            </w:r>
          </w:p>
          <w:p w14:paraId="38A79C20" w14:textId="77777777" w:rsidR="0067206E" w:rsidRPr="00175AAB" w:rsidRDefault="0067206E" w:rsidP="00175AAB">
            <w:pPr>
              <w:spacing w:line="240" w:lineRule="auto"/>
              <w:ind w:firstLine="0"/>
              <w:jc w:val="center"/>
              <w:rPr>
                <w:rFonts w:eastAsia="Times New Roman"/>
                <w:sz w:val="20"/>
                <w:szCs w:val="20"/>
                <w:rPrChange w:id="550" w:author="Frank R. Edwards Jr" w:date="2017-09-26T11:25:00Z">
                  <w:rPr>
                    <w:rFonts w:eastAsia="Times New Roman"/>
                    <w:szCs w:val="24"/>
                  </w:rPr>
                </w:rPrChange>
              </w:rPr>
              <w:pPrChange w:id="551" w:author="Frank R. Edwards Jr" w:date="2017-09-26T11:25:00Z">
                <w:pPr>
                  <w:jc w:val="center"/>
                </w:pPr>
              </w:pPrChange>
            </w:pPr>
            <w:r w:rsidRPr="00175AAB">
              <w:rPr>
                <w:rFonts w:eastAsia="Times New Roman"/>
                <w:color w:val="FF0000"/>
                <w:sz w:val="20"/>
                <w:szCs w:val="20"/>
                <w:rPrChange w:id="552" w:author="Frank R. Edwards Jr" w:date="2017-09-26T11:25:00Z">
                  <w:rPr>
                    <w:rFonts w:eastAsia="Times New Roman"/>
                    <w:szCs w:val="24"/>
                  </w:rPr>
                </w:rPrChange>
              </w:rPr>
              <w:t>(0.41)</w:t>
            </w:r>
          </w:p>
        </w:tc>
        <w:tc>
          <w:tcPr>
            <w:tcW w:w="1130" w:type="dxa"/>
            <w:vAlign w:val="center"/>
            <w:hideMark/>
          </w:tcPr>
          <w:p w14:paraId="111D3897" w14:textId="77777777" w:rsidR="00EF31AA" w:rsidRPr="00175AAB" w:rsidRDefault="00EF31AA" w:rsidP="00175AAB">
            <w:pPr>
              <w:spacing w:line="240" w:lineRule="auto"/>
              <w:ind w:firstLine="0"/>
              <w:jc w:val="center"/>
              <w:rPr>
                <w:rFonts w:eastAsia="Times New Roman"/>
                <w:sz w:val="20"/>
                <w:szCs w:val="20"/>
                <w:rPrChange w:id="553" w:author="Frank R. Edwards Jr" w:date="2017-09-26T11:25:00Z">
                  <w:rPr>
                    <w:rFonts w:eastAsia="Times New Roman"/>
                    <w:szCs w:val="24"/>
                  </w:rPr>
                </w:rPrChange>
              </w:rPr>
              <w:pPrChange w:id="554" w:author="Frank R. Edwards Jr" w:date="2017-09-26T11:25:00Z">
                <w:pPr>
                  <w:jc w:val="center"/>
                </w:pPr>
              </w:pPrChange>
            </w:pPr>
            <w:r w:rsidRPr="00175AAB">
              <w:rPr>
                <w:rFonts w:eastAsia="Times New Roman"/>
                <w:sz w:val="20"/>
                <w:szCs w:val="20"/>
                <w:rPrChange w:id="555" w:author="Frank R. Edwards Jr" w:date="2017-09-26T11:25:00Z">
                  <w:rPr>
                    <w:rFonts w:eastAsia="Times New Roman"/>
                    <w:szCs w:val="24"/>
                  </w:rPr>
                </w:rPrChange>
              </w:rPr>
              <w:t>23</w:t>
            </w:r>
          </w:p>
          <w:p w14:paraId="2910BED7" w14:textId="77777777" w:rsidR="00776FE7" w:rsidRPr="00175AAB" w:rsidRDefault="00776FE7" w:rsidP="00175AAB">
            <w:pPr>
              <w:spacing w:line="240" w:lineRule="auto"/>
              <w:ind w:firstLine="0"/>
              <w:jc w:val="center"/>
              <w:rPr>
                <w:rFonts w:eastAsia="Times New Roman"/>
                <w:sz w:val="20"/>
                <w:szCs w:val="20"/>
                <w:rPrChange w:id="556" w:author="Frank R. Edwards Jr" w:date="2017-09-26T11:25:00Z">
                  <w:rPr>
                    <w:rFonts w:eastAsia="Times New Roman"/>
                    <w:szCs w:val="24"/>
                  </w:rPr>
                </w:rPrChange>
              </w:rPr>
              <w:pPrChange w:id="557" w:author="Frank R. Edwards Jr" w:date="2017-09-26T11:25:00Z">
                <w:pPr>
                  <w:jc w:val="center"/>
                </w:pPr>
              </w:pPrChange>
            </w:pPr>
            <w:r w:rsidRPr="00175AAB">
              <w:rPr>
                <w:rFonts w:eastAsia="Times New Roman"/>
                <w:sz w:val="20"/>
                <w:szCs w:val="20"/>
                <w:rPrChange w:id="558" w:author="Frank R. Edwards Jr" w:date="2017-09-26T11:25:00Z">
                  <w:rPr>
                    <w:rFonts w:eastAsia="Times New Roman"/>
                    <w:szCs w:val="24"/>
                  </w:rPr>
                </w:rPrChange>
              </w:rPr>
              <w:t>(0.23)</w:t>
            </w:r>
          </w:p>
        </w:tc>
        <w:tc>
          <w:tcPr>
            <w:tcW w:w="1131" w:type="dxa"/>
            <w:vAlign w:val="center"/>
            <w:hideMark/>
          </w:tcPr>
          <w:p w14:paraId="02760A9D" w14:textId="77777777" w:rsidR="00EF31AA" w:rsidRPr="00175AAB" w:rsidRDefault="00EF31AA" w:rsidP="00175AAB">
            <w:pPr>
              <w:spacing w:line="240" w:lineRule="auto"/>
              <w:ind w:firstLine="0"/>
              <w:jc w:val="center"/>
              <w:rPr>
                <w:rFonts w:eastAsia="Times New Roman"/>
                <w:sz w:val="20"/>
                <w:szCs w:val="20"/>
                <w:rPrChange w:id="559" w:author="Frank R. Edwards Jr" w:date="2017-09-26T11:25:00Z">
                  <w:rPr>
                    <w:rFonts w:eastAsia="Times New Roman"/>
                    <w:szCs w:val="24"/>
                  </w:rPr>
                </w:rPrChange>
              </w:rPr>
              <w:pPrChange w:id="560" w:author="Frank R. Edwards Jr" w:date="2017-09-26T11:25:00Z">
                <w:pPr>
                  <w:jc w:val="center"/>
                </w:pPr>
              </w:pPrChange>
            </w:pPr>
            <w:r w:rsidRPr="00175AAB">
              <w:rPr>
                <w:rFonts w:eastAsia="Times New Roman"/>
                <w:sz w:val="20"/>
                <w:szCs w:val="20"/>
                <w:rPrChange w:id="561" w:author="Frank R. Edwards Jr" w:date="2017-09-26T11:25:00Z">
                  <w:rPr>
                    <w:rFonts w:eastAsia="Times New Roman"/>
                    <w:szCs w:val="24"/>
                  </w:rPr>
                </w:rPrChange>
              </w:rPr>
              <w:t>23</w:t>
            </w:r>
          </w:p>
          <w:p w14:paraId="0581C79C" w14:textId="77777777" w:rsidR="00C67033" w:rsidRPr="00175AAB" w:rsidRDefault="00C67033" w:rsidP="00175AAB">
            <w:pPr>
              <w:spacing w:line="240" w:lineRule="auto"/>
              <w:ind w:firstLine="0"/>
              <w:jc w:val="center"/>
              <w:rPr>
                <w:rFonts w:eastAsia="Times New Roman"/>
                <w:sz w:val="20"/>
                <w:szCs w:val="20"/>
                <w:rPrChange w:id="562" w:author="Frank R. Edwards Jr" w:date="2017-09-26T11:25:00Z">
                  <w:rPr>
                    <w:rFonts w:eastAsia="Times New Roman"/>
                    <w:szCs w:val="24"/>
                  </w:rPr>
                </w:rPrChange>
              </w:rPr>
              <w:pPrChange w:id="563" w:author="Frank R. Edwards Jr" w:date="2017-09-26T11:25:00Z">
                <w:pPr>
                  <w:jc w:val="center"/>
                </w:pPr>
              </w:pPrChange>
            </w:pPr>
            <w:r w:rsidRPr="00175AAB">
              <w:rPr>
                <w:rFonts w:eastAsia="Times New Roman"/>
                <w:sz w:val="20"/>
                <w:szCs w:val="20"/>
                <w:rPrChange w:id="564" w:author="Frank R. Edwards Jr" w:date="2017-09-26T11:25:00Z">
                  <w:rPr>
                    <w:rFonts w:eastAsia="Times New Roman"/>
                    <w:szCs w:val="24"/>
                  </w:rPr>
                </w:rPrChange>
              </w:rPr>
              <w:t>(0.25)</w:t>
            </w:r>
          </w:p>
        </w:tc>
        <w:tc>
          <w:tcPr>
            <w:tcW w:w="1131" w:type="dxa"/>
            <w:vAlign w:val="center"/>
            <w:hideMark/>
          </w:tcPr>
          <w:p w14:paraId="5ED36358" w14:textId="77777777" w:rsidR="00EF31AA" w:rsidRPr="00175AAB" w:rsidRDefault="00EF31AA" w:rsidP="00175AAB">
            <w:pPr>
              <w:spacing w:line="240" w:lineRule="auto"/>
              <w:ind w:firstLine="0"/>
              <w:jc w:val="center"/>
              <w:rPr>
                <w:rFonts w:eastAsia="Times New Roman"/>
                <w:sz w:val="20"/>
                <w:szCs w:val="20"/>
                <w:rPrChange w:id="565" w:author="Frank R. Edwards Jr" w:date="2017-09-26T11:25:00Z">
                  <w:rPr>
                    <w:rFonts w:eastAsia="Times New Roman"/>
                    <w:szCs w:val="24"/>
                  </w:rPr>
                </w:rPrChange>
              </w:rPr>
              <w:pPrChange w:id="566" w:author="Frank R. Edwards Jr" w:date="2017-09-26T11:25:00Z">
                <w:pPr>
                  <w:jc w:val="center"/>
                </w:pPr>
              </w:pPrChange>
            </w:pPr>
            <w:r w:rsidRPr="00175AAB">
              <w:rPr>
                <w:rFonts w:eastAsia="Times New Roman"/>
                <w:sz w:val="20"/>
                <w:szCs w:val="20"/>
                <w:rPrChange w:id="567" w:author="Frank R. Edwards Jr" w:date="2017-09-26T11:25:00Z">
                  <w:rPr>
                    <w:rFonts w:eastAsia="Times New Roman"/>
                    <w:szCs w:val="24"/>
                  </w:rPr>
                </w:rPrChange>
              </w:rPr>
              <w:t>10</w:t>
            </w:r>
          </w:p>
          <w:p w14:paraId="6E97163A" w14:textId="77777777" w:rsidR="004E3F33" w:rsidRPr="00175AAB" w:rsidRDefault="004E3F33" w:rsidP="00175AAB">
            <w:pPr>
              <w:spacing w:line="240" w:lineRule="auto"/>
              <w:ind w:firstLine="0"/>
              <w:jc w:val="center"/>
              <w:rPr>
                <w:rFonts w:eastAsia="Times New Roman"/>
                <w:sz w:val="20"/>
                <w:szCs w:val="20"/>
                <w:rPrChange w:id="568" w:author="Frank R. Edwards Jr" w:date="2017-09-26T11:25:00Z">
                  <w:rPr>
                    <w:rFonts w:eastAsia="Times New Roman"/>
                    <w:szCs w:val="24"/>
                  </w:rPr>
                </w:rPrChange>
              </w:rPr>
              <w:pPrChange w:id="569" w:author="Frank R. Edwards Jr" w:date="2017-09-26T11:25:00Z">
                <w:pPr>
                  <w:jc w:val="center"/>
                </w:pPr>
              </w:pPrChange>
            </w:pPr>
            <w:r w:rsidRPr="00175AAB">
              <w:rPr>
                <w:rFonts w:eastAsia="Times New Roman"/>
                <w:color w:val="00B050"/>
                <w:sz w:val="20"/>
                <w:szCs w:val="20"/>
                <w:rPrChange w:id="570" w:author="Frank R. Edwards Jr" w:date="2017-09-26T11:25:00Z">
                  <w:rPr>
                    <w:rFonts w:eastAsia="Times New Roman"/>
                    <w:szCs w:val="24"/>
                  </w:rPr>
                </w:rPrChange>
              </w:rPr>
              <w:t>(0.28)</w:t>
            </w:r>
          </w:p>
        </w:tc>
        <w:tc>
          <w:tcPr>
            <w:tcW w:w="1131" w:type="dxa"/>
            <w:vAlign w:val="center"/>
            <w:hideMark/>
          </w:tcPr>
          <w:p w14:paraId="353C95DF" w14:textId="77777777" w:rsidR="00EF31AA" w:rsidRPr="00175AAB" w:rsidRDefault="00EF31AA" w:rsidP="00175AAB">
            <w:pPr>
              <w:spacing w:line="240" w:lineRule="auto"/>
              <w:ind w:firstLine="0"/>
              <w:jc w:val="center"/>
              <w:rPr>
                <w:rFonts w:eastAsia="Times New Roman"/>
                <w:sz w:val="20"/>
                <w:szCs w:val="20"/>
                <w:rPrChange w:id="571" w:author="Frank R. Edwards Jr" w:date="2017-09-26T11:25:00Z">
                  <w:rPr>
                    <w:rFonts w:eastAsia="Times New Roman"/>
                    <w:szCs w:val="24"/>
                  </w:rPr>
                </w:rPrChange>
              </w:rPr>
              <w:pPrChange w:id="572" w:author="Frank R. Edwards Jr" w:date="2017-09-26T11:25:00Z">
                <w:pPr>
                  <w:jc w:val="center"/>
                </w:pPr>
              </w:pPrChange>
            </w:pPr>
            <w:r w:rsidRPr="00175AAB">
              <w:rPr>
                <w:rFonts w:eastAsia="Times New Roman"/>
                <w:sz w:val="20"/>
                <w:szCs w:val="20"/>
                <w:rPrChange w:id="573" w:author="Frank R. Edwards Jr" w:date="2017-09-26T11:25:00Z">
                  <w:rPr>
                    <w:rFonts w:eastAsia="Times New Roman"/>
                    <w:szCs w:val="24"/>
                  </w:rPr>
                </w:rPrChange>
              </w:rPr>
              <w:t>443</w:t>
            </w:r>
          </w:p>
          <w:p w14:paraId="704E6DF1" w14:textId="77777777" w:rsidR="00E66F04" w:rsidRPr="00175AAB" w:rsidRDefault="00E66F04" w:rsidP="00175AAB">
            <w:pPr>
              <w:spacing w:line="240" w:lineRule="auto"/>
              <w:ind w:firstLine="0"/>
              <w:jc w:val="center"/>
              <w:rPr>
                <w:rFonts w:eastAsia="Times New Roman"/>
                <w:sz w:val="20"/>
                <w:szCs w:val="20"/>
                <w:rPrChange w:id="574" w:author="Frank R. Edwards Jr" w:date="2017-09-26T11:25:00Z">
                  <w:rPr>
                    <w:rFonts w:eastAsia="Times New Roman"/>
                    <w:szCs w:val="24"/>
                  </w:rPr>
                </w:rPrChange>
              </w:rPr>
              <w:pPrChange w:id="575" w:author="Frank R. Edwards Jr" w:date="2017-09-26T11:25:00Z">
                <w:pPr>
                  <w:jc w:val="center"/>
                </w:pPr>
              </w:pPrChange>
            </w:pPr>
            <w:r w:rsidRPr="00175AAB">
              <w:rPr>
                <w:rFonts w:eastAsia="Times New Roman"/>
                <w:sz w:val="20"/>
                <w:szCs w:val="20"/>
                <w:rPrChange w:id="576" w:author="Frank R. Edwards Jr" w:date="2017-09-26T11:25:00Z">
                  <w:rPr>
                    <w:rFonts w:eastAsia="Times New Roman"/>
                    <w:szCs w:val="24"/>
                  </w:rPr>
                </w:rPrChange>
              </w:rPr>
              <w:t>(0.25)</w:t>
            </w:r>
          </w:p>
        </w:tc>
      </w:tr>
      <w:tr w:rsidR="00857FB7" w:rsidRPr="00175AAB" w14:paraId="50C6A611" w14:textId="77777777" w:rsidTr="00657370">
        <w:trPr>
          <w:trHeight w:val="537"/>
        </w:trPr>
        <w:tc>
          <w:tcPr>
            <w:tcW w:w="1435" w:type="dxa"/>
            <w:vAlign w:val="center"/>
            <w:hideMark/>
          </w:tcPr>
          <w:p w14:paraId="29EF2362" w14:textId="77777777" w:rsidR="00EF31AA" w:rsidRPr="00175AAB" w:rsidRDefault="00EF31AA" w:rsidP="00175AAB">
            <w:pPr>
              <w:spacing w:line="240" w:lineRule="auto"/>
              <w:ind w:firstLine="0"/>
              <w:rPr>
                <w:rFonts w:eastAsia="Times New Roman"/>
                <w:sz w:val="20"/>
                <w:szCs w:val="20"/>
                <w:rPrChange w:id="577" w:author="Frank R. Edwards Jr" w:date="2017-09-26T11:25:00Z">
                  <w:rPr>
                    <w:rFonts w:eastAsia="Times New Roman"/>
                    <w:szCs w:val="24"/>
                  </w:rPr>
                </w:rPrChange>
              </w:rPr>
              <w:pPrChange w:id="578" w:author="Frank R. Edwards Jr" w:date="2017-09-26T11:25:00Z">
                <w:pPr/>
              </w:pPrChange>
            </w:pPr>
            <w:r w:rsidRPr="00175AAB">
              <w:rPr>
                <w:rFonts w:eastAsia="Times New Roman"/>
                <w:sz w:val="20"/>
                <w:szCs w:val="20"/>
                <w:rPrChange w:id="579" w:author="Frank R. Edwards Jr" w:date="2017-09-26T11:25:00Z">
                  <w:rPr>
                    <w:rFonts w:eastAsia="Times New Roman"/>
                    <w:szCs w:val="24"/>
                  </w:rPr>
                </w:rPrChange>
              </w:rPr>
              <w:t>Mountain</w:t>
            </w:r>
          </w:p>
        </w:tc>
        <w:tc>
          <w:tcPr>
            <w:tcW w:w="1130" w:type="dxa"/>
            <w:vAlign w:val="center"/>
            <w:hideMark/>
          </w:tcPr>
          <w:p w14:paraId="562D1E7F" w14:textId="77777777" w:rsidR="00EF31AA" w:rsidRPr="00175AAB" w:rsidRDefault="00EF31AA" w:rsidP="00175AAB">
            <w:pPr>
              <w:spacing w:line="240" w:lineRule="auto"/>
              <w:ind w:firstLine="0"/>
              <w:jc w:val="center"/>
              <w:rPr>
                <w:rFonts w:eastAsia="Times New Roman"/>
                <w:sz w:val="20"/>
                <w:szCs w:val="20"/>
                <w:rPrChange w:id="580" w:author="Frank R. Edwards Jr" w:date="2017-09-26T11:25:00Z">
                  <w:rPr>
                    <w:rFonts w:eastAsia="Times New Roman"/>
                    <w:szCs w:val="24"/>
                  </w:rPr>
                </w:rPrChange>
              </w:rPr>
              <w:pPrChange w:id="581" w:author="Frank R. Edwards Jr" w:date="2017-09-26T11:25:00Z">
                <w:pPr>
                  <w:jc w:val="center"/>
                </w:pPr>
              </w:pPrChange>
            </w:pPr>
            <w:r w:rsidRPr="00175AAB">
              <w:rPr>
                <w:rFonts w:eastAsia="Times New Roman"/>
                <w:sz w:val="20"/>
                <w:szCs w:val="20"/>
                <w:rPrChange w:id="582" w:author="Frank R. Edwards Jr" w:date="2017-09-26T11:25:00Z">
                  <w:rPr>
                    <w:rFonts w:eastAsia="Times New Roman"/>
                    <w:szCs w:val="24"/>
                  </w:rPr>
                </w:rPrChange>
              </w:rPr>
              <w:t>240</w:t>
            </w:r>
          </w:p>
          <w:p w14:paraId="1BF7DB4F" w14:textId="77777777" w:rsidR="00657370" w:rsidRPr="00175AAB" w:rsidRDefault="00657370" w:rsidP="00175AAB">
            <w:pPr>
              <w:spacing w:line="240" w:lineRule="auto"/>
              <w:ind w:firstLine="0"/>
              <w:jc w:val="center"/>
              <w:rPr>
                <w:rFonts w:eastAsia="Times New Roman"/>
                <w:sz w:val="20"/>
                <w:szCs w:val="20"/>
                <w:rPrChange w:id="583" w:author="Frank R. Edwards Jr" w:date="2017-09-26T11:25:00Z">
                  <w:rPr>
                    <w:rFonts w:eastAsia="Times New Roman"/>
                    <w:szCs w:val="24"/>
                  </w:rPr>
                </w:rPrChange>
              </w:rPr>
              <w:pPrChange w:id="584" w:author="Frank R. Edwards Jr" w:date="2017-09-26T11:25:00Z">
                <w:pPr>
                  <w:jc w:val="center"/>
                </w:pPr>
              </w:pPrChange>
            </w:pPr>
            <w:r w:rsidRPr="00175AAB">
              <w:rPr>
                <w:rFonts w:eastAsia="Times New Roman"/>
                <w:color w:val="0070C0"/>
                <w:sz w:val="20"/>
                <w:szCs w:val="20"/>
                <w:rPrChange w:id="585" w:author="Frank R. Edwards Jr" w:date="2017-09-26T11:25:00Z">
                  <w:rPr>
                    <w:rFonts w:eastAsia="Times New Roman"/>
                    <w:szCs w:val="24"/>
                  </w:rPr>
                </w:rPrChange>
              </w:rPr>
              <w:t>(0.71)</w:t>
            </w:r>
          </w:p>
        </w:tc>
        <w:tc>
          <w:tcPr>
            <w:tcW w:w="1131" w:type="dxa"/>
            <w:vAlign w:val="center"/>
            <w:hideMark/>
          </w:tcPr>
          <w:p w14:paraId="0EA53221" w14:textId="77777777" w:rsidR="00EF31AA" w:rsidRPr="00175AAB" w:rsidRDefault="00EF31AA" w:rsidP="00175AAB">
            <w:pPr>
              <w:spacing w:line="240" w:lineRule="auto"/>
              <w:ind w:firstLine="0"/>
              <w:jc w:val="center"/>
              <w:rPr>
                <w:rFonts w:eastAsia="Times New Roman"/>
                <w:sz w:val="20"/>
                <w:szCs w:val="20"/>
                <w:rPrChange w:id="586" w:author="Frank R. Edwards Jr" w:date="2017-09-26T11:25:00Z">
                  <w:rPr>
                    <w:rFonts w:eastAsia="Times New Roman"/>
                    <w:szCs w:val="24"/>
                  </w:rPr>
                </w:rPrChange>
              </w:rPr>
              <w:pPrChange w:id="587" w:author="Frank R. Edwards Jr" w:date="2017-09-26T11:25:00Z">
                <w:pPr>
                  <w:jc w:val="center"/>
                </w:pPr>
              </w:pPrChange>
            </w:pPr>
            <w:r w:rsidRPr="00175AAB">
              <w:rPr>
                <w:rFonts w:eastAsia="Times New Roman"/>
                <w:sz w:val="20"/>
                <w:szCs w:val="20"/>
                <w:rPrChange w:id="588" w:author="Frank R. Edwards Jr" w:date="2017-09-26T11:25:00Z">
                  <w:rPr>
                    <w:rFonts w:eastAsia="Times New Roman"/>
                    <w:szCs w:val="24"/>
                  </w:rPr>
                </w:rPrChange>
              </w:rPr>
              <w:t>57</w:t>
            </w:r>
          </w:p>
          <w:p w14:paraId="7280D9F4" w14:textId="77777777" w:rsidR="0059401C" w:rsidRPr="00175AAB" w:rsidRDefault="0059401C" w:rsidP="00175AAB">
            <w:pPr>
              <w:spacing w:line="240" w:lineRule="auto"/>
              <w:ind w:firstLine="0"/>
              <w:jc w:val="center"/>
              <w:rPr>
                <w:rFonts w:eastAsia="Times New Roman"/>
                <w:sz w:val="20"/>
                <w:szCs w:val="20"/>
                <w:rPrChange w:id="589" w:author="Frank R. Edwards Jr" w:date="2017-09-26T11:25:00Z">
                  <w:rPr>
                    <w:rFonts w:eastAsia="Times New Roman"/>
                    <w:szCs w:val="24"/>
                  </w:rPr>
                </w:rPrChange>
              </w:rPr>
              <w:pPrChange w:id="590" w:author="Frank R. Edwards Jr" w:date="2017-09-26T11:25:00Z">
                <w:pPr>
                  <w:jc w:val="center"/>
                </w:pPr>
              </w:pPrChange>
            </w:pPr>
            <w:r w:rsidRPr="00175AAB">
              <w:rPr>
                <w:rFonts w:eastAsia="Times New Roman"/>
                <w:color w:val="7030A0"/>
                <w:sz w:val="20"/>
                <w:szCs w:val="20"/>
                <w:rPrChange w:id="591" w:author="Frank R. Edwards Jr" w:date="2017-09-26T11:25:00Z">
                  <w:rPr>
                    <w:rFonts w:eastAsia="Times New Roman"/>
                    <w:szCs w:val="24"/>
                  </w:rPr>
                </w:rPrChange>
              </w:rPr>
              <w:t>(0.52)</w:t>
            </w:r>
          </w:p>
        </w:tc>
        <w:tc>
          <w:tcPr>
            <w:tcW w:w="1131" w:type="dxa"/>
            <w:vAlign w:val="center"/>
            <w:hideMark/>
          </w:tcPr>
          <w:p w14:paraId="543647CC" w14:textId="77777777" w:rsidR="00EF31AA" w:rsidRPr="00175AAB" w:rsidRDefault="00EF31AA" w:rsidP="00175AAB">
            <w:pPr>
              <w:spacing w:line="240" w:lineRule="auto"/>
              <w:ind w:firstLine="0"/>
              <w:jc w:val="center"/>
              <w:rPr>
                <w:rFonts w:eastAsia="Times New Roman"/>
                <w:sz w:val="20"/>
                <w:szCs w:val="20"/>
                <w:rPrChange w:id="592" w:author="Frank R. Edwards Jr" w:date="2017-09-26T11:25:00Z">
                  <w:rPr>
                    <w:rFonts w:eastAsia="Times New Roman"/>
                    <w:szCs w:val="24"/>
                  </w:rPr>
                </w:rPrChange>
              </w:rPr>
              <w:pPrChange w:id="593" w:author="Frank R. Edwards Jr" w:date="2017-09-26T11:25:00Z">
                <w:pPr>
                  <w:jc w:val="center"/>
                </w:pPr>
              </w:pPrChange>
            </w:pPr>
            <w:r w:rsidRPr="00175AAB">
              <w:rPr>
                <w:rFonts w:eastAsia="Times New Roman"/>
                <w:sz w:val="20"/>
                <w:szCs w:val="20"/>
                <w:rPrChange w:id="594" w:author="Frank R. Edwards Jr" w:date="2017-09-26T11:25:00Z">
                  <w:rPr>
                    <w:rFonts w:eastAsia="Times New Roman"/>
                    <w:szCs w:val="24"/>
                  </w:rPr>
                </w:rPrChange>
              </w:rPr>
              <w:t>188</w:t>
            </w:r>
          </w:p>
          <w:p w14:paraId="416D3526" w14:textId="77777777" w:rsidR="0067206E" w:rsidRPr="00175AAB" w:rsidRDefault="0067206E" w:rsidP="00175AAB">
            <w:pPr>
              <w:spacing w:line="240" w:lineRule="auto"/>
              <w:ind w:firstLine="0"/>
              <w:jc w:val="center"/>
              <w:rPr>
                <w:rFonts w:eastAsia="Times New Roman"/>
                <w:sz w:val="20"/>
                <w:szCs w:val="20"/>
                <w:rPrChange w:id="595" w:author="Frank R. Edwards Jr" w:date="2017-09-26T11:25:00Z">
                  <w:rPr>
                    <w:rFonts w:eastAsia="Times New Roman"/>
                    <w:szCs w:val="24"/>
                  </w:rPr>
                </w:rPrChange>
              </w:rPr>
              <w:pPrChange w:id="596" w:author="Frank R. Edwards Jr" w:date="2017-09-26T11:25:00Z">
                <w:pPr>
                  <w:jc w:val="center"/>
                </w:pPr>
              </w:pPrChange>
            </w:pPr>
            <w:r w:rsidRPr="00175AAB">
              <w:rPr>
                <w:rFonts w:eastAsia="Times New Roman"/>
                <w:color w:val="00B050"/>
                <w:sz w:val="20"/>
                <w:szCs w:val="20"/>
                <w:rPrChange w:id="597" w:author="Frank R. Edwards Jr" w:date="2017-09-26T11:25:00Z">
                  <w:rPr>
                    <w:rFonts w:eastAsia="Times New Roman"/>
                    <w:szCs w:val="24"/>
                  </w:rPr>
                </w:rPrChange>
              </w:rPr>
              <w:t>(0.75)</w:t>
            </w:r>
          </w:p>
        </w:tc>
        <w:tc>
          <w:tcPr>
            <w:tcW w:w="1130" w:type="dxa"/>
            <w:vAlign w:val="center"/>
            <w:hideMark/>
          </w:tcPr>
          <w:p w14:paraId="159CDD0E" w14:textId="77777777" w:rsidR="00EF31AA" w:rsidRPr="00175AAB" w:rsidRDefault="00EF31AA" w:rsidP="00175AAB">
            <w:pPr>
              <w:spacing w:line="240" w:lineRule="auto"/>
              <w:ind w:firstLine="0"/>
              <w:jc w:val="center"/>
              <w:rPr>
                <w:rFonts w:eastAsia="Times New Roman"/>
                <w:sz w:val="20"/>
                <w:szCs w:val="20"/>
                <w:rPrChange w:id="598" w:author="Frank R. Edwards Jr" w:date="2017-09-26T11:25:00Z">
                  <w:rPr>
                    <w:rFonts w:eastAsia="Times New Roman"/>
                    <w:szCs w:val="24"/>
                  </w:rPr>
                </w:rPrChange>
              </w:rPr>
              <w:pPrChange w:id="599" w:author="Frank R. Edwards Jr" w:date="2017-09-26T11:25:00Z">
                <w:pPr>
                  <w:jc w:val="center"/>
                </w:pPr>
              </w:pPrChange>
            </w:pPr>
            <w:r w:rsidRPr="00175AAB">
              <w:rPr>
                <w:rFonts w:eastAsia="Times New Roman"/>
                <w:sz w:val="20"/>
                <w:szCs w:val="20"/>
                <w:rPrChange w:id="600" w:author="Frank R. Edwards Jr" w:date="2017-09-26T11:25:00Z">
                  <w:rPr>
                    <w:rFonts w:eastAsia="Times New Roman"/>
                    <w:szCs w:val="24"/>
                  </w:rPr>
                </w:rPrChange>
              </w:rPr>
              <w:t>110</w:t>
            </w:r>
          </w:p>
          <w:p w14:paraId="3DD92B4B" w14:textId="77777777" w:rsidR="00776FE7" w:rsidRPr="00175AAB" w:rsidRDefault="00776FE7" w:rsidP="00175AAB">
            <w:pPr>
              <w:spacing w:line="240" w:lineRule="auto"/>
              <w:ind w:firstLine="0"/>
              <w:jc w:val="center"/>
              <w:rPr>
                <w:rFonts w:eastAsia="Times New Roman"/>
                <w:sz w:val="20"/>
                <w:szCs w:val="20"/>
                <w:rPrChange w:id="601" w:author="Frank R. Edwards Jr" w:date="2017-09-26T11:25:00Z">
                  <w:rPr>
                    <w:rFonts w:eastAsia="Times New Roman"/>
                    <w:szCs w:val="24"/>
                  </w:rPr>
                </w:rPrChange>
              </w:rPr>
              <w:pPrChange w:id="602" w:author="Frank R. Edwards Jr" w:date="2017-09-26T11:25:00Z">
                <w:pPr>
                  <w:jc w:val="center"/>
                </w:pPr>
              </w:pPrChange>
            </w:pPr>
            <w:r w:rsidRPr="00175AAB">
              <w:rPr>
                <w:rFonts w:eastAsia="Times New Roman"/>
                <w:color w:val="FF0000"/>
                <w:sz w:val="20"/>
                <w:szCs w:val="20"/>
                <w:rPrChange w:id="603" w:author="Frank R. Edwards Jr" w:date="2017-09-26T11:25:00Z">
                  <w:rPr>
                    <w:rFonts w:eastAsia="Times New Roman"/>
                    <w:szCs w:val="24"/>
                  </w:rPr>
                </w:rPrChange>
              </w:rPr>
              <w:t>(0.85)</w:t>
            </w:r>
          </w:p>
        </w:tc>
        <w:tc>
          <w:tcPr>
            <w:tcW w:w="1131" w:type="dxa"/>
            <w:vAlign w:val="center"/>
            <w:hideMark/>
          </w:tcPr>
          <w:p w14:paraId="4F5EA17B" w14:textId="77777777" w:rsidR="00EF31AA" w:rsidRPr="00175AAB" w:rsidRDefault="00EF31AA" w:rsidP="00175AAB">
            <w:pPr>
              <w:spacing w:line="240" w:lineRule="auto"/>
              <w:ind w:firstLine="0"/>
              <w:jc w:val="center"/>
              <w:rPr>
                <w:rFonts w:eastAsia="Times New Roman"/>
                <w:sz w:val="20"/>
                <w:szCs w:val="20"/>
                <w:rPrChange w:id="604" w:author="Frank R. Edwards Jr" w:date="2017-09-26T11:25:00Z">
                  <w:rPr>
                    <w:rFonts w:eastAsia="Times New Roman"/>
                    <w:szCs w:val="24"/>
                  </w:rPr>
                </w:rPrChange>
              </w:rPr>
              <w:pPrChange w:id="605" w:author="Frank R. Edwards Jr" w:date="2017-09-26T11:25:00Z">
                <w:pPr>
                  <w:jc w:val="center"/>
                </w:pPr>
              </w:pPrChange>
            </w:pPr>
            <w:r w:rsidRPr="00175AAB">
              <w:rPr>
                <w:rFonts w:eastAsia="Times New Roman"/>
                <w:sz w:val="20"/>
                <w:szCs w:val="20"/>
                <w:rPrChange w:id="606" w:author="Frank R. Edwards Jr" w:date="2017-09-26T11:25:00Z">
                  <w:rPr>
                    <w:rFonts w:eastAsia="Times New Roman"/>
                    <w:szCs w:val="24"/>
                  </w:rPr>
                </w:rPrChange>
              </w:rPr>
              <w:t>76</w:t>
            </w:r>
          </w:p>
          <w:p w14:paraId="7C65BF3A" w14:textId="77777777" w:rsidR="00C67033" w:rsidRPr="00175AAB" w:rsidRDefault="00C67033" w:rsidP="00175AAB">
            <w:pPr>
              <w:spacing w:line="240" w:lineRule="auto"/>
              <w:ind w:firstLine="0"/>
              <w:jc w:val="center"/>
              <w:rPr>
                <w:rFonts w:eastAsia="Times New Roman"/>
                <w:sz w:val="20"/>
                <w:szCs w:val="20"/>
                <w:rPrChange w:id="607" w:author="Frank R. Edwards Jr" w:date="2017-09-26T11:25:00Z">
                  <w:rPr>
                    <w:rFonts w:eastAsia="Times New Roman"/>
                    <w:szCs w:val="24"/>
                  </w:rPr>
                </w:rPrChange>
              </w:rPr>
              <w:pPrChange w:id="608" w:author="Frank R. Edwards Jr" w:date="2017-09-26T11:25:00Z">
                <w:pPr>
                  <w:jc w:val="center"/>
                </w:pPr>
              </w:pPrChange>
            </w:pPr>
            <w:r w:rsidRPr="00175AAB">
              <w:rPr>
                <w:rFonts w:eastAsia="Times New Roman"/>
                <w:sz w:val="20"/>
                <w:szCs w:val="20"/>
                <w:rPrChange w:id="609" w:author="Frank R. Edwards Jr" w:date="2017-09-26T11:25:00Z">
                  <w:rPr>
                    <w:rFonts w:eastAsia="Times New Roman"/>
                    <w:szCs w:val="24"/>
                  </w:rPr>
                </w:rPrChange>
              </w:rPr>
              <w:t>(0.68)</w:t>
            </w:r>
          </w:p>
        </w:tc>
        <w:tc>
          <w:tcPr>
            <w:tcW w:w="1131" w:type="dxa"/>
            <w:vAlign w:val="center"/>
            <w:hideMark/>
          </w:tcPr>
          <w:p w14:paraId="66660237" w14:textId="77777777" w:rsidR="00EF31AA" w:rsidRPr="00175AAB" w:rsidRDefault="00EF31AA" w:rsidP="00175AAB">
            <w:pPr>
              <w:spacing w:line="240" w:lineRule="auto"/>
              <w:ind w:firstLine="0"/>
              <w:jc w:val="center"/>
              <w:rPr>
                <w:rFonts w:eastAsia="Times New Roman"/>
                <w:sz w:val="20"/>
                <w:szCs w:val="20"/>
                <w:rPrChange w:id="610" w:author="Frank R. Edwards Jr" w:date="2017-09-26T11:25:00Z">
                  <w:rPr>
                    <w:rFonts w:eastAsia="Times New Roman"/>
                    <w:szCs w:val="24"/>
                  </w:rPr>
                </w:rPrChange>
              </w:rPr>
              <w:pPrChange w:id="611" w:author="Frank R. Edwards Jr" w:date="2017-09-26T11:25:00Z">
                <w:pPr>
                  <w:jc w:val="center"/>
                </w:pPr>
              </w:pPrChange>
            </w:pPr>
            <w:r w:rsidRPr="00175AAB">
              <w:rPr>
                <w:rFonts w:eastAsia="Times New Roman"/>
                <w:sz w:val="20"/>
                <w:szCs w:val="20"/>
                <w:rPrChange w:id="612" w:author="Frank R. Edwards Jr" w:date="2017-09-26T11:25:00Z">
                  <w:rPr>
                    <w:rFonts w:eastAsia="Times New Roman"/>
                    <w:szCs w:val="24"/>
                  </w:rPr>
                </w:rPrChange>
              </w:rPr>
              <w:t>39</w:t>
            </w:r>
          </w:p>
          <w:p w14:paraId="726FD26B" w14:textId="77777777" w:rsidR="004E3F33" w:rsidRPr="00175AAB" w:rsidRDefault="004E3F33" w:rsidP="00175AAB">
            <w:pPr>
              <w:spacing w:line="240" w:lineRule="auto"/>
              <w:ind w:firstLine="0"/>
              <w:jc w:val="center"/>
              <w:rPr>
                <w:rFonts w:eastAsia="Times New Roman"/>
                <w:sz w:val="20"/>
                <w:szCs w:val="20"/>
                <w:rPrChange w:id="613" w:author="Frank R. Edwards Jr" w:date="2017-09-26T11:25:00Z">
                  <w:rPr>
                    <w:rFonts w:eastAsia="Times New Roman"/>
                    <w:szCs w:val="24"/>
                  </w:rPr>
                </w:rPrChange>
              </w:rPr>
              <w:pPrChange w:id="614" w:author="Frank R. Edwards Jr" w:date="2017-09-26T11:25:00Z">
                <w:pPr>
                  <w:jc w:val="center"/>
                </w:pPr>
              </w:pPrChange>
            </w:pPr>
            <w:r w:rsidRPr="00175AAB">
              <w:rPr>
                <w:rFonts w:eastAsia="Times New Roman"/>
                <w:sz w:val="20"/>
                <w:szCs w:val="20"/>
                <w:rPrChange w:id="615" w:author="Frank R. Edwards Jr" w:date="2017-09-26T11:25:00Z">
                  <w:rPr>
                    <w:rFonts w:eastAsia="Times New Roman"/>
                    <w:szCs w:val="24"/>
                  </w:rPr>
                </w:rPrChange>
              </w:rPr>
              <w:t>(0.67)</w:t>
            </w:r>
          </w:p>
        </w:tc>
        <w:tc>
          <w:tcPr>
            <w:tcW w:w="1131" w:type="dxa"/>
            <w:vAlign w:val="center"/>
            <w:hideMark/>
          </w:tcPr>
          <w:p w14:paraId="46E835ED" w14:textId="77777777" w:rsidR="00EF31AA" w:rsidRPr="00175AAB" w:rsidRDefault="00EF31AA" w:rsidP="00175AAB">
            <w:pPr>
              <w:spacing w:line="240" w:lineRule="auto"/>
              <w:ind w:firstLine="0"/>
              <w:jc w:val="center"/>
              <w:rPr>
                <w:rFonts w:eastAsia="Times New Roman"/>
                <w:sz w:val="20"/>
                <w:szCs w:val="20"/>
                <w:rPrChange w:id="616" w:author="Frank R. Edwards Jr" w:date="2017-09-26T11:25:00Z">
                  <w:rPr>
                    <w:rFonts w:eastAsia="Times New Roman"/>
                    <w:szCs w:val="24"/>
                  </w:rPr>
                </w:rPrChange>
              </w:rPr>
              <w:pPrChange w:id="617" w:author="Frank R. Edwards Jr" w:date="2017-09-26T11:25:00Z">
                <w:pPr>
                  <w:jc w:val="center"/>
                </w:pPr>
              </w:pPrChange>
            </w:pPr>
            <w:r w:rsidRPr="00175AAB">
              <w:rPr>
                <w:rFonts w:eastAsia="Times New Roman"/>
                <w:sz w:val="20"/>
                <w:szCs w:val="20"/>
                <w:rPrChange w:id="618" w:author="Frank R. Edwards Jr" w:date="2017-09-26T11:25:00Z">
                  <w:rPr>
                    <w:rFonts w:eastAsia="Times New Roman"/>
                    <w:szCs w:val="24"/>
                  </w:rPr>
                </w:rPrChange>
              </w:rPr>
              <w:t>710</w:t>
            </w:r>
          </w:p>
          <w:p w14:paraId="5569A408" w14:textId="77777777" w:rsidR="00E66F04" w:rsidRPr="00175AAB" w:rsidRDefault="00E66F04" w:rsidP="00175AAB">
            <w:pPr>
              <w:spacing w:line="240" w:lineRule="auto"/>
              <w:ind w:firstLine="0"/>
              <w:jc w:val="center"/>
              <w:rPr>
                <w:rFonts w:eastAsia="Times New Roman"/>
                <w:sz w:val="20"/>
                <w:szCs w:val="20"/>
                <w:rPrChange w:id="619" w:author="Frank R. Edwards Jr" w:date="2017-09-26T11:25:00Z">
                  <w:rPr>
                    <w:rFonts w:eastAsia="Times New Roman"/>
                    <w:szCs w:val="24"/>
                  </w:rPr>
                </w:rPrChange>
              </w:rPr>
              <w:pPrChange w:id="620" w:author="Frank R. Edwards Jr" w:date="2017-09-26T11:25:00Z">
                <w:pPr>
                  <w:jc w:val="center"/>
                </w:pPr>
              </w:pPrChange>
            </w:pPr>
            <w:r w:rsidRPr="00175AAB">
              <w:rPr>
                <w:rFonts w:eastAsia="Times New Roman"/>
                <w:sz w:val="20"/>
                <w:szCs w:val="20"/>
                <w:rPrChange w:id="621" w:author="Frank R. Edwards Jr" w:date="2017-09-26T11:25:00Z">
                  <w:rPr>
                    <w:rFonts w:eastAsia="Times New Roman"/>
                    <w:szCs w:val="24"/>
                  </w:rPr>
                </w:rPrChange>
              </w:rPr>
              <w:t>(0.71)</w:t>
            </w:r>
          </w:p>
        </w:tc>
      </w:tr>
      <w:tr w:rsidR="00857FB7" w:rsidRPr="00175AAB" w14:paraId="2F880603" w14:textId="77777777" w:rsidTr="00657370">
        <w:trPr>
          <w:trHeight w:val="537"/>
        </w:trPr>
        <w:tc>
          <w:tcPr>
            <w:tcW w:w="1435" w:type="dxa"/>
            <w:vAlign w:val="center"/>
            <w:hideMark/>
          </w:tcPr>
          <w:p w14:paraId="6FDDA7E0" w14:textId="77777777" w:rsidR="00EF31AA" w:rsidRPr="00175AAB" w:rsidRDefault="00EF31AA" w:rsidP="00175AAB">
            <w:pPr>
              <w:spacing w:line="240" w:lineRule="auto"/>
              <w:ind w:firstLine="0"/>
              <w:rPr>
                <w:rFonts w:eastAsia="Times New Roman"/>
                <w:sz w:val="20"/>
                <w:szCs w:val="20"/>
                <w:rPrChange w:id="622" w:author="Frank R. Edwards Jr" w:date="2017-09-26T11:25:00Z">
                  <w:rPr>
                    <w:rFonts w:eastAsia="Times New Roman"/>
                    <w:szCs w:val="24"/>
                  </w:rPr>
                </w:rPrChange>
              </w:rPr>
              <w:pPrChange w:id="623" w:author="Frank R. Edwards Jr" w:date="2017-09-26T11:25:00Z">
                <w:pPr/>
              </w:pPrChange>
            </w:pPr>
            <w:r w:rsidRPr="00175AAB">
              <w:rPr>
                <w:rFonts w:eastAsia="Times New Roman"/>
                <w:sz w:val="20"/>
                <w:szCs w:val="20"/>
                <w:rPrChange w:id="624" w:author="Frank R. Edwards Jr" w:date="2017-09-26T11:25:00Z">
                  <w:rPr>
                    <w:rFonts w:eastAsia="Times New Roman"/>
                    <w:szCs w:val="24"/>
                  </w:rPr>
                </w:rPrChange>
              </w:rPr>
              <w:t>New England</w:t>
            </w:r>
          </w:p>
        </w:tc>
        <w:tc>
          <w:tcPr>
            <w:tcW w:w="1130" w:type="dxa"/>
            <w:vAlign w:val="center"/>
            <w:hideMark/>
          </w:tcPr>
          <w:p w14:paraId="257E2414" w14:textId="77777777" w:rsidR="00EF31AA" w:rsidRPr="00175AAB" w:rsidRDefault="00EF31AA" w:rsidP="00175AAB">
            <w:pPr>
              <w:spacing w:line="240" w:lineRule="auto"/>
              <w:ind w:firstLine="0"/>
              <w:jc w:val="center"/>
              <w:rPr>
                <w:rFonts w:eastAsia="Times New Roman"/>
                <w:sz w:val="20"/>
                <w:szCs w:val="20"/>
                <w:rPrChange w:id="625" w:author="Frank R. Edwards Jr" w:date="2017-09-26T11:25:00Z">
                  <w:rPr>
                    <w:rFonts w:eastAsia="Times New Roman"/>
                    <w:szCs w:val="24"/>
                  </w:rPr>
                </w:rPrChange>
              </w:rPr>
              <w:pPrChange w:id="626" w:author="Frank R. Edwards Jr" w:date="2017-09-26T11:25:00Z">
                <w:pPr>
                  <w:jc w:val="center"/>
                </w:pPr>
              </w:pPrChange>
            </w:pPr>
            <w:r w:rsidRPr="00175AAB">
              <w:rPr>
                <w:rFonts w:eastAsia="Times New Roman"/>
                <w:sz w:val="20"/>
                <w:szCs w:val="20"/>
                <w:rPrChange w:id="627" w:author="Frank R. Edwards Jr" w:date="2017-09-26T11:25:00Z">
                  <w:rPr>
                    <w:rFonts w:eastAsia="Times New Roman"/>
                    <w:szCs w:val="24"/>
                  </w:rPr>
                </w:rPrChange>
              </w:rPr>
              <w:t>23</w:t>
            </w:r>
          </w:p>
          <w:p w14:paraId="733AD5B9" w14:textId="77777777" w:rsidR="00657370" w:rsidRPr="00175AAB" w:rsidRDefault="00657370" w:rsidP="00175AAB">
            <w:pPr>
              <w:spacing w:line="240" w:lineRule="auto"/>
              <w:ind w:firstLine="0"/>
              <w:jc w:val="center"/>
              <w:rPr>
                <w:rFonts w:eastAsia="Times New Roman"/>
                <w:sz w:val="20"/>
                <w:szCs w:val="20"/>
                <w:rPrChange w:id="628" w:author="Frank R. Edwards Jr" w:date="2017-09-26T11:25:00Z">
                  <w:rPr>
                    <w:rFonts w:eastAsia="Times New Roman"/>
                    <w:szCs w:val="24"/>
                  </w:rPr>
                </w:rPrChange>
              </w:rPr>
              <w:pPrChange w:id="629" w:author="Frank R. Edwards Jr" w:date="2017-09-26T11:25:00Z">
                <w:pPr>
                  <w:jc w:val="center"/>
                </w:pPr>
              </w:pPrChange>
            </w:pPr>
            <w:r w:rsidRPr="00175AAB">
              <w:rPr>
                <w:rFonts w:eastAsia="Times New Roman"/>
                <w:sz w:val="20"/>
                <w:szCs w:val="20"/>
                <w:rPrChange w:id="630" w:author="Frank R. Edwards Jr" w:date="2017-09-26T11:25:00Z">
                  <w:rPr>
                    <w:rFonts w:eastAsia="Times New Roman"/>
                    <w:szCs w:val="24"/>
                  </w:rPr>
                </w:rPrChange>
              </w:rPr>
              <w:t>(0.23)</w:t>
            </w:r>
          </w:p>
        </w:tc>
        <w:tc>
          <w:tcPr>
            <w:tcW w:w="1131" w:type="dxa"/>
            <w:vAlign w:val="center"/>
            <w:hideMark/>
          </w:tcPr>
          <w:p w14:paraId="33261ED5" w14:textId="77777777" w:rsidR="00EF31AA" w:rsidRPr="00175AAB" w:rsidRDefault="00EF31AA" w:rsidP="00175AAB">
            <w:pPr>
              <w:spacing w:line="240" w:lineRule="auto"/>
              <w:ind w:firstLine="0"/>
              <w:jc w:val="center"/>
              <w:rPr>
                <w:rFonts w:eastAsia="Times New Roman"/>
                <w:sz w:val="20"/>
                <w:szCs w:val="20"/>
                <w:rPrChange w:id="631" w:author="Frank R. Edwards Jr" w:date="2017-09-26T11:25:00Z">
                  <w:rPr>
                    <w:rFonts w:eastAsia="Times New Roman"/>
                    <w:szCs w:val="24"/>
                  </w:rPr>
                </w:rPrChange>
              </w:rPr>
              <w:pPrChange w:id="632" w:author="Frank R. Edwards Jr" w:date="2017-09-26T11:25:00Z">
                <w:pPr>
                  <w:jc w:val="center"/>
                </w:pPr>
              </w:pPrChange>
            </w:pPr>
            <w:r w:rsidRPr="00175AAB">
              <w:rPr>
                <w:rFonts w:eastAsia="Times New Roman"/>
                <w:sz w:val="20"/>
                <w:szCs w:val="20"/>
                <w:rPrChange w:id="633" w:author="Frank R. Edwards Jr" w:date="2017-09-26T11:25:00Z">
                  <w:rPr>
                    <w:rFonts w:eastAsia="Times New Roman"/>
                    <w:szCs w:val="24"/>
                  </w:rPr>
                </w:rPrChange>
              </w:rPr>
              <w:t>41</w:t>
            </w:r>
          </w:p>
          <w:p w14:paraId="58799856" w14:textId="77777777" w:rsidR="0059401C" w:rsidRPr="00175AAB" w:rsidRDefault="0059401C" w:rsidP="00175AAB">
            <w:pPr>
              <w:spacing w:line="240" w:lineRule="auto"/>
              <w:ind w:firstLine="0"/>
              <w:jc w:val="center"/>
              <w:rPr>
                <w:rFonts w:eastAsia="Times New Roman"/>
                <w:sz w:val="20"/>
                <w:szCs w:val="20"/>
                <w:rPrChange w:id="634" w:author="Frank R. Edwards Jr" w:date="2017-09-26T11:25:00Z">
                  <w:rPr>
                    <w:rFonts w:eastAsia="Times New Roman"/>
                    <w:szCs w:val="24"/>
                  </w:rPr>
                </w:rPrChange>
              </w:rPr>
              <w:pPrChange w:id="635" w:author="Frank R. Edwards Jr" w:date="2017-09-26T11:25:00Z">
                <w:pPr>
                  <w:jc w:val="center"/>
                </w:pPr>
              </w:pPrChange>
            </w:pPr>
            <w:r w:rsidRPr="00175AAB">
              <w:rPr>
                <w:rFonts w:eastAsia="Times New Roman"/>
                <w:color w:val="7030A0"/>
                <w:sz w:val="20"/>
                <w:szCs w:val="20"/>
                <w:rPrChange w:id="636" w:author="Frank R. Edwards Jr" w:date="2017-09-26T11:25:00Z">
                  <w:rPr>
                    <w:rFonts w:eastAsia="Times New Roman"/>
                    <w:szCs w:val="24"/>
                  </w:rPr>
                </w:rPrChange>
              </w:rPr>
              <w:t>(0.18)</w:t>
            </w:r>
          </w:p>
        </w:tc>
        <w:tc>
          <w:tcPr>
            <w:tcW w:w="1131" w:type="dxa"/>
            <w:vAlign w:val="center"/>
            <w:hideMark/>
          </w:tcPr>
          <w:p w14:paraId="4BD5F59B" w14:textId="77777777" w:rsidR="00EF31AA" w:rsidRPr="00175AAB" w:rsidRDefault="00EF31AA" w:rsidP="00175AAB">
            <w:pPr>
              <w:spacing w:line="240" w:lineRule="auto"/>
              <w:ind w:firstLine="0"/>
              <w:jc w:val="center"/>
              <w:rPr>
                <w:rFonts w:eastAsia="Times New Roman"/>
                <w:sz w:val="20"/>
                <w:szCs w:val="20"/>
                <w:rPrChange w:id="637" w:author="Frank R. Edwards Jr" w:date="2017-09-26T11:25:00Z">
                  <w:rPr>
                    <w:rFonts w:eastAsia="Times New Roman"/>
                    <w:szCs w:val="24"/>
                  </w:rPr>
                </w:rPrChange>
              </w:rPr>
              <w:pPrChange w:id="638" w:author="Frank R. Edwards Jr" w:date="2017-09-26T11:25:00Z">
                <w:pPr>
                  <w:jc w:val="center"/>
                </w:pPr>
              </w:pPrChange>
            </w:pPr>
            <w:r w:rsidRPr="00175AAB">
              <w:rPr>
                <w:rFonts w:eastAsia="Times New Roman"/>
                <w:sz w:val="20"/>
                <w:szCs w:val="20"/>
                <w:rPrChange w:id="639" w:author="Frank R. Edwards Jr" w:date="2017-09-26T11:25:00Z">
                  <w:rPr>
                    <w:rFonts w:eastAsia="Times New Roman"/>
                    <w:szCs w:val="24"/>
                  </w:rPr>
                </w:rPrChange>
              </w:rPr>
              <w:t>54</w:t>
            </w:r>
          </w:p>
          <w:p w14:paraId="6A3C1765" w14:textId="77777777" w:rsidR="0067206E" w:rsidRPr="00175AAB" w:rsidRDefault="0067206E" w:rsidP="00175AAB">
            <w:pPr>
              <w:spacing w:line="240" w:lineRule="auto"/>
              <w:ind w:firstLine="0"/>
              <w:jc w:val="center"/>
              <w:rPr>
                <w:rFonts w:eastAsia="Times New Roman"/>
                <w:sz w:val="20"/>
                <w:szCs w:val="20"/>
                <w:rPrChange w:id="640" w:author="Frank R. Edwards Jr" w:date="2017-09-26T11:25:00Z">
                  <w:rPr>
                    <w:rFonts w:eastAsia="Times New Roman"/>
                    <w:szCs w:val="24"/>
                  </w:rPr>
                </w:rPrChange>
              </w:rPr>
              <w:pPrChange w:id="641" w:author="Frank R. Edwards Jr" w:date="2017-09-26T11:25:00Z">
                <w:pPr>
                  <w:jc w:val="center"/>
                </w:pPr>
              </w:pPrChange>
            </w:pPr>
            <w:r w:rsidRPr="00175AAB">
              <w:rPr>
                <w:rFonts w:eastAsia="Times New Roman"/>
                <w:color w:val="0070C0"/>
                <w:sz w:val="20"/>
                <w:szCs w:val="20"/>
                <w:rPrChange w:id="642" w:author="Frank R. Edwards Jr" w:date="2017-09-26T11:25:00Z">
                  <w:rPr>
                    <w:rFonts w:eastAsia="Times New Roman"/>
                    <w:szCs w:val="24"/>
                  </w:rPr>
                </w:rPrChange>
              </w:rPr>
              <w:t>(0.27)</w:t>
            </w:r>
          </w:p>
        </w:tc>
        <w:tc>
          <w:tcPr>
            <w:tcW w:w="1130" w:type="dxa"/>
            <w:vAlign w:val="center"/>
            <w:hideMark/>
          </w:tcPr>
          <w:p w14:paraId="1E5A6099" w14:textId="77777777" w:rsidR="00EF31AA" w:rsidRPr="00175AAB" w:rsidRDefault="00EF31AA" w:rsidP="00175AAB">
            <w:pPr>
              <w:spacing w:line="240" w:lineRule="auto"/>
              <w:ind w:firstLine="0"/>
              <w:jc w:val="center"/>
              <w:rPr>
                <w:rFonts w:eastAsia="Times New Roman"/>
                <w:sz w:val="20"/>
                <w:szCs w:val="20"/>
                <w:rPrChange w:id="643" w:author="Frank R. Edwards Jr" w:date="2017-09-26T11:25:00Z">
                  <w:rPr>
                    <w:rFonts w:eastAsia="Times New Roman"/>
                    <w:szCs w:val="24"/>
                  </w:rPr>
                </w:rPrChange>
              </w:rPr>
              <w:pPrChange w:id="644" w:author="Frank R. Edwards Jr" w:date="2017-09-26T11:25:00Z">
                <w:pPr>
                  <w:jc w:val="center"/>
                </w:pPr>
              </w:pPrChange>
            </w:pPr>
            <w:r w:rsidRPr="00175AAB">
              <w:rPr>
                <w:rFonts w:eastAsia="Times New Roman"/>
                <w:sz w:val="20"/>
                <w:szCs w:val="20"/>
                <w:rPrChange w:id="645" w:author="Frank R. Edwards Jr" w:date="2017-09-26T11:25:00Z">
                  <w:rPr>
                    <w:rFonts w:eastAsia="Times New Roman"/>
                    <w:szCs w:val="24"/>
                  </w:rPr>
                </w:rPrChange>
              </w:rPr>
              <w:t>16</w:t>
            </w:r>
          </w:p>
          <w:p w14:paraId="0C389E6F" w14:textId="77777777" w:rsidR="00776FE7" w:rsidRPr="00175AAB" w:rsidRDefault="00776FE7" w:rsidP="00175AAB">
            <w:pPr>
              <w:spacing w:line="240" w:lineRule="auto"/>
              <w:ind w:firstLine="0"/>
              <w:jc w:val="center"/>
              <w:rPr>
                <w:rFonts w:eastAsia="Times New Roman"/>
                <w:sz w:val="20"/>
                <w:szCs w:val="20"/>
                <w:rPrChange w:id="646" w:author="Frank R. Edwards Jr" w:date="2017-09-26T11:25:00Z">
                  <w:rPr>
                    <w:rFonts w:eastAsia="Times New Roman"/>
                    <w:szCs w:val="24"/>
                  </w:rPr>
                </w:rPrChange>
              </w:rPr>
              <w:pPrChange w:id="647" w:author="Frank R. Edwards Jr" w:date="2017-09-26T11:25:00Z">
                <w:pPr>
                  <w:jc w:val="center"/>
                </w:pPr>
              </w:pPrChange>
            </w:pPr>
            <w:r w:rsidRPr="00175AAB">
              <w:rPr>
                <w:rFonts w:eastAsia="Times New Roman"/>
                <w:color w:val="00B050"/>
                <w:sz w:val="20"/>
                <w:szCs w:val="20"/>
                <w:rPrChange w:id="648" w:author="Frank R. Edwards Jr" w:date="2017-09-26T11:25:00Z">
                  <w:rPr>
                    <w:rFonts w:eastAsia="Times New Roman"/>
                    <w:szCs w:val="24"/>
                  </w:rPr>
                </w:rPrChange>
              </w:rPr>
              <w:t>(0.45)</w:t>
            </w:r>
          </w:p>
        </w:tc>
        <w:tc>
          <w:tcPr>
            <w:tcW w:w="1131" w:type="dxa"/>
            <w:vAlign w:val="center"/>
            <w:hideMark/>
          </w:tcPr>
          <w:p w14:paraId="7322BB6C" w14:textId="77777777" w:rsidR="00EF31AA" w:rsidRPr="00175AAB" w:rsidRDefault="00EF31AA" w:rsidP="00175AAB">
            <w:pPr>
              <w:spacing w:line="240" w:lineRule="auto"/>
              <w:ind w:firstLine="0"/>
              <w:jc w:val="center"/>
              <w:rPr>
                <w:rFonts w:eastAsia="Times New Roman"/>
                <w:sz w:val="20"/>
                <w:szCs w:val="20"/>
                <w:rPrChange w:id="649" w:author="Frank R. Edwards Jr" w:date="2017-09-26T11:25:00Z">
                  <w:rPr>
                    <w:rFonts w:eastAsia="Times New Roman"/>
                    <w:szCs w:val="24"/>
                  </w:rPr>
                </w:rPrChange>
              </w:rPr>
              <w:pPrChange w:id="650" w:author="Frank R. Edwards Jr" w:date="2017-09-26T11:25:00Z">
                <w:pPr>
                  <w:jc w:val="center"/>
                </w:pPr>
              </w:pPrChange>
            </w:pPr>
            <w:r w:rsidRPr="00175AAB">
              <w:rPr>
                <w:rFonts w:eastAsia="Times New Roman"/>
                <w:sz w:val="20"/>
                <w:szCs w:val="20"/>
                <w:rPrChange w:id="651" w:author="Frank R. Edwards Jr" w:date="2017-09-26T11:25:00Z">
                  <w:rPr>
                    <w:rFonts w:eastAsia="Times New Roman"/>
                    <w:szCs w:val="24"/>
                  </w:rPr>
                </w:rPrChange>
              </w:rPr>
              <w:t>13</w:t>
            </w:r>
          </w:p>
          <w:p w14:paraId="167D19CB" w14:textId="77777777" w:rsidR="00C67033" w:rsidRPr="00175AAB" w:rsidRDefault="00C67033" w:rsidP="00175AAB">
            <w:pPr>
              <w:spacing w:line="240" w:lineRule="auto"/>
              <w:ind w:firstLine="0"/>
              <w:jc w:val="center"/>
              <w:rPr>
                <w:rFonts w:eastAsia="Times New Roman"/>
                <w:sz w:val="20"/>
                <w:szCs w:val="20"/>
                <w:rPrChange w:id="652" w:author="Frank R. Edwards Jr" w:date="2017-09-26T11:25:00Z">
                  <w:rPr>
                    <w:rFonts w:eastAsia="Times New Roman"/>
                    <w:szCs w:val="24"/>
                  </w:rPr>
                </w:rPrChange>
              </w:rPr>
              <w:pPrChange w:id="653" w:author="Frank R. Edwards Jr" w:date="2017-09-26T11:25:00Z">
                <w:pPr>
                  <w:jc w:val="center"/>
                </w:pPr>
              </w:pPrChange>
            </w:pPr>
            <w:r w:rsidRPr="00175AAB">
              <w:rPr>
                <w:rFonts w:eastAsia="Times New Roman"/>
                <w:color w:val="0070C0"/>
                <w:sz w:val="20"/>
                <w:szCs w:val="20"/>
                <w:rPrChange w:id="654" w:author="Frank R. Edwards Jr" w:date="2017-09-26T11:25:00Z">
                  <w:rPr>
                    <w:rFonts w:eastAsia="Times New Roman"/>
                    <w:szCs w:val="24"/>
                  </w:rPr>
                </w:rPrChange>
              </w:rPr>
              <w:t>(0.27)</w:t>
            </w:r>
          </w:p>
        </w:tc>
        <w:tc>
          <w:tcPr>
            <w:tcW w:w="1131" w:type="dxa"/>
            <w:vAlign w:val="center"/>
            <w:hideMark/>
          </w:tcPr>
          <w:p w14:paraId="58534874" w14:textId="77777777" w:rsidR="00EF31AA" w:rsidRPr="00175AAB" w:rsidRDefault="00EF31AA" w:rsidP="00175AAB">
            <w:pPr>
              <w:spacing w:line="240" w:lineRule="auto"/>
              <w:ind w:firstLine="0"/>
              <w:jc w:val="center"/>
              <w:rPr>
                <w:rFonts w:eastAsia="Times New Roman"/>
                <w:sz w:val="20"/>
                <w:szCs w:val="20"/>
                <w:rPrChange w:id="655" w:author="Frank R. Edwards Jr" w:date="2017-09-26T11:25:00Z">
                  <w:rPr>
                    <w:rFonts w:eastAsia="Times New Roman"/>
                    <w:szCs w:val="24"/>
                  </w:rPr>
                </w:rPrChange>
              </w:rPr>
              <w:pPrChange w:id="656" w:author="Frank R. Edwards Jr" w:date="2017-09-26T11:25:00Z">
                <w:pPr>
                  <w:jc w:val="center"/>
                </w:pPr>
              </w:pPrChange>
            </w:pPr>
            <w:r w:rsidRPr="00175AAB">
              <w:rPr>
                <w:rFonts w:eastAsia="Times New Roman"/>
                <w:sz w:val="20"/>
                <w:szCs w:val="20"/>
                <w:rPrChange w:id="657" w:author="Frank R. Edwards Jr" w:date="2017-09-26T11:25:00Z">
                  <w:rPr>
                    <w:rFonts w:eastAsia="Times New Roman"/>
                    <w:szCs w:val="24"/>
                  </w:rPr>
                </w:rPrChange>
              </w:rPr>
              <w:t>13</w:t>
            </w:r>
          </w:p>
          <w:p w14:paraId="0E0F5D77" w14:textId="77777777" w:rsidR="004E3F33" w:rsidRPr="00175AAB" w:rsidRDefault="004E3F33" w:rsidP="00175AAB">
            <w:pPr>
              <w:spacing w:line="240" w:lineRule="auto"/>
              <w:ind w:firstLine="0"/>
              <w:jc w:val="center"/>
              <w:rPr>
                <w:rFonts w:eastAsia="Times New Roman"/>
                <w:sz w:val="20"/>
                <w:szCs w:val="20"/>
                <w:rPrChange w:id="658" w:author="Frank R. Edwards Jr" w:date="2017-09-26T11:25:00Z">
                  <w:rPr>
                    <w:rFonts w:eastAsia="Times New Roman"/>
                    <w:szCs w:val="24"/>
                  </w:rPr>
                </w:rPrChange>
              </w:rPr>
              <w:pPrChange w:id="659" w:author="Frank R. Edwards Jr" w:date="2017-09-26T11:25:00Z">
                <w:pPr>
                  <w:jc w:val="center"/>
                </w:pPr>
              </w:pPrChange>
            </w:pPr>
            <w:r w:rsidRPr="00175AAB">
              <w:rPr>
                <w:rFonts w:eastAsia="Times New Roman"/>
                <w:color w:val="FF0000"/>
                <w:sz w:val="20"/>
                <w:szCs w:val="20"/>
                <w:rPrChange w:id="660" w:author="Frank R. Edwards Jr" w:date="2017-09-26T11:25:00Z">
                  <w:rPr>
                    <w:rFonts w:eastAsia="Times New Roman"/>
                    <w:szCs w:val="24"/>
                  </w:rPr>
                </w:rPrChange>
              </w:rPr>
              <w:t>(0.46)</w:t>
            </w:r>
          </w:p>
        </w:tc>
        <w:tc>
          <w:tcPr>
            <w:tcW w:w="1131" w:type="dxa"/>
            <w:vAlign w:val="center"/>
            <w:hideMark/>
          </w:tcPr>
          <w:p w14:paraId="7E81511A" w14:textId="77777777" w:rsidR="00EF31AA" w:rsidRPr="00175AAB" w:rsidRDefault="00EF31AA" w:rsidP="00175AAB">
            <w:pPr>
              <w:spacing w:line="240" w:lineRule="auto"/>
              <w:ind w:firstLine="0"/>
              <w:jc w:val="center"/>
              <w:rPr>
                <w:rFonts w:eastAsia="Times New Roman"/>
                <w:sz w:val="20"/>
                <w:szCs w:val="20"/>
                <w:rPrChange w:id="661" w:author="Frank R. Edwards Jr" w:date="2017-09-26T11:25:00Z">
                  <w:rPr>
                    <w:rFonts w:eastAsia="Times New Roman"/>
                    <w:szCs w:val="24"/>
                  </w:rPr>
                </w:rPrChange>
              </w:rPr>
              <w:pPrChange w:id="662" w:author="Frank R. Edwards Jr" w:date="2017-09-26T11:25:00Z">
                <w:pPr>
                  <w:jc w:val="center"/>
                </w:pPr>
              </w:pPrChange>
            </w:pPr>
            <w:r w:rsidRPr="00175AAB">
              <w:rPr>
                <w:rFonts w:eastAsia="Times New Roman"/>
                <w:sz w:val="20"/>
                <w:szCs w:val="20"/>
                <w:rPrChange w:id="663" w:author="Frank R. Edwards Jr" w:date="2017-09-26T11:25:00Z">
                  <w:rPr>
                    <w:rFonts w:eastAsia="Times New Roman"/>
                    <w:szCs w:val="24"/>
                  </w:rPr>
                </w:rPrChange>
              </w:rPr>
              <w:t>160</w:t>
            </w:r>
          </w:p>
          <w:p w14:paraId="42115F76" w14:textId="77777777" w:rsidR="00E66F04" w:rsidRPr="00175AAB" w:rsidRDefault="00E66F04" w:rsidP="00175AAB">
            <w:pPr>
              <w:spacing w:line="240" w:lineRule="auto"/>
              <w:ind w:firstLine="0"/>
              <w:jc w:val="center"/>
              <w:rPr>
                <w:rFonts w:eastAsia="Times New Roman"/>
                <w:sz w:val="20"/>
                <w:szCs w:val="20"/>
                <w:rPrChange w:id="664" w:author="Frank R. Edwards Jr" w:date="2017-09-26T11:25:00Z">
                  <w:rPr>
                    <w:rFonts w:eastAsia="Times New Roman"/>
                    <w:szCs w:val="24"/>
                  </w:rPr>
                </w:rPrChange>
              </w:rPr>
              <w:pPrChange w:id="665" w:author="Frank R. Edwards Jr" w:date="2017-09-26T11:25:00Z">
                <w:pPr>
                  <w:jc w:val="center"/>
                </w:pPr>
              </w:pPrChange>
            </w:pPr>
            <w:r w:rsidRPr="00175AAB">
              <w:rPr>
                <w:rFonts w:eastAsia="Times New Roman"/>
                <w:sz w:val="20"/>
                <w:szCs w:val="20"/>
                <w:rPrChange w:id="666" w:author="Frank R. Edwards Jr" w:date="2017-09-26T11:25:00Z">
                  <w:rPr>
                    <w:rFonts w:eastAsia="Times New Roman"/>
                    <w:szCs w:val="24"/>
                  </w:rPr>
                </w:rPrChange>
              </w:rPr>
              <w:t>(0.25)</w:t>
            </w:r>
          </w:p>
        </w:tc>
      </w:tr>
      <w:tr w:rsidR="00857FB7" w:rsidRPr="00175AAB" w14:paraId="72E933AA" w14:textId="77777777" w:rsidTr="00657370">
        <w:trPr>
          <w:trHeight w:val="537"/>
        </w:trPr>
        <w:tc>
          <w:tcPr>
            <w:tcW w:w="1435" w:type="dxa"/>
            <w:vAlign w:val="center"/>
            <w:hideMark/>
          </w:tcPr>
          <w:p w14:paraId="105B7A42" w14:textId="77777777" w:rsidR="00EF31AA" w:rsidRPr="00175AAB" w:rsidRDefault="00EF31AA" w:rsidP="00175AAB">
            <w:pPr>
              <w:spacing w:line="240" w:lineRule="auto"/>
              <w:ind w:firstLine="0"/>
              <w:rPr>
                <w:rFonts w:eastAsia="Times New Roman"/>
                <w:sz w:val="20"/>
                <w:szCs w:val="20"/>
                <w:rPrChange w:id="667" w:author="Frank R. Edwards Jr" w:date="2017-09-26T11:25:00Z">
                  <w:rPr>
                    <w:rFonts w:eastAsia="Times New Roman"/>
                    <w:szCs w:val="24"/>
                  </w:rPr>
                </w:rPrChange>
              </w:rPr>
              <w:pPrChange w:id="668" w:author="Frank R. Edwards Jr" w:date="2017-09-26T11:25:00Z">
                <w:pPr/>
              </w:pPrChange>
            </w:pPr>
            <w:r w:rsidRPr="00175AAB">
              <w:rPr>
                <w:rFonts w:eastAsia="Times New Roman"/>
                <w:sz w:val="20"/>
                <w:szCs w:val="20"/>
                <w:rPrChange w:id="669" w:author="Frank R. Edwards Jr" w:date="2017-09-26T11:25:00Z">
                  <w:rPr>
                    <w:rFonts w:eastAsia="Times New Roman"/>
                    <w:szCs w:val="24"/>
                  </w:rPr>
                </w:rPrChange>
              </w:rPr>
              <w:t>Pacific</w:t>
            </w:r>
          </w:p>
        </w:tc>
        <w:tc>
          <w:tcPr>
            <w:tcW w:w="1130" w:type="dxa"/>
            <w:vAlign w:val="center"/>
            <w:hideMark/>
          </w:tcPr>
          <w:p w14:paraId="206DEF4D" w14:textId="77777777" w:rsidR="00EF31AA" w:rsidRPr="00175AAB" w:rsidRDefault="00EF31AA" w:rsidP="00175AAB">
            <w:pPr>
              <w:spacing w:line="240" w:lineRule="auto"/>
              <w:ind w:firstLine="0"/>
              <w:jc w:val="center"/>
              <w:rPr>
                <w:rFonts w:eastAsia="Times New Roman"/>
                <w:sz w:val="20"/>
                <w:szCs w:val="20"/>
                <w:rPrChange w:id="670" w:author="Frank R. Edwards Jr" w:date="2017-09-26T11:25:00Z">
                  <w:rPr>
                    <w:rFonts w:eastAsia="Times New Roman"/>
                    <w:szCs w:val="24"/>
                  </w:rPr>
                </w:rPrChange>
              </w:rPr>
              <w:pPrChange w:id="671" w:author="Frank R. Edwards Jr" w:date="2017-09-26T11:25:00Z">
                <w:pPr>
                  <w:jc w:val="center"/>
                </w:pPr>
              </w:pPrChange>
            </w:pPr>
            <w:r w:rsidRPr="00175AAB">
              <w:rPr>
                <w:rFonts w:eastAsia="Times New Roman"/>
                <w:sz w:val="20"/>
                <w:szCs w:val="20"/>
                <w:rPrChange w:id="672" w:author="Frank R. Edwards Jr" w:date="2017-09-26T11:25:00Z">
                  <w:rPr>
                    <w:rFonts w:eastAsia="Times New Roman"/>
                    <w:szCs w:val="24"/>
                  </w:rPr>
                </w:rPrChange>
              </w:rPr>
              <w:t>685</w:t>
            </w:r>
          </w:p>
          <w:p w14:paraId="34820EBA" w14:textId="77777777" w:rsidR="00657370" w:rsidRPr="00175AAB" w:rsidRDefault="00657370" w:rsidP="00175AAB">
            <w:pPr>
              <w:spacing w:line="240" w:lineRule="auto"/>
              <w:ind w:firstLine="0"/>
              <w:jc w:val="center"/>
              <w:rPr>
                <w:rFonts w:eastAsia="Times New Roman"/>
                <w:sz w:val="20"/>
                <w:szCs w:val="20"/>
                <w:rPrChange w:id="673" w:author="Frank R. Edwards Jr" w:date="2017-09-26T11:25:00Z">
                  <w:rPr>
                    <w:rFonts w:eastAsia="Times New Roman"/>
                    <w:szCs w:val="24"/>
                  </w:rPr>
                </w:rPrChange>
              </w:rPr>
              <w:pPrChange w:id="674" w:author="Frank R. Edwards Jr" w:date="2017-09-26T11:25:00Z">
                <w:pPr>
                  <w:jc w:val="center"/>
                </w:pPr>
              </w:pPrChange>
            </w:pPr>
            <w:r w:rsidRPr="00175AAB">
              <w:rPr>
                <w:rFonts w:eastAsia="Times New Roman"/>
                <w:sz w:val="20"/>
                <w:szCs w:val="20"/>
                <w:rPrChange w:id="675" w:author="Frank R. Edwards Jr" w:date="2017-09-26T11:25:00Z">
                  <w:rPr>
                    <w:rFonts w:eastAsia="Times New Roman"/>
                    <w:szCs w:val="24"/>
                  </w:rPr>
                </w:rPrChange>
              </w:rPr>
              <w:t>(0.58)</w:t>
            </w:r>
          </w:p>
        </w:tc>
        <w:tc>
          <w:tcPr>
            <w:tcW w:w="1131" w:type="dxa"/>
            <w:vAlign w:val="center"/>
            <w:hideMark/>
          </w:tcPr>
          <w:p w14:paraId="7C7BC06C" w14:textId="77777777" w:rsidR="00EF31AA" w:rsidRPr="00175AAB" w:rsidRDefault="00EF31AA" w:rsidP="00175AAB">
            <w:pPr>
              <w:spacing w:line="240" w:lineRule="auto"/>
              <w:ind w:firstLine="0"/>
              <w:jc w:val="center"/>
              <w:rPr>
                <w:rFonts w:eastAsia="Times New Roman"/>
                <w:sz w:val="20"/>
                <w:szCs w:val="20"/>
                <w:rPrChange w:id="676" w:author="Frank R. Edwards Jr" w:date="2017-09-26T11:25:00Z">
                  <w:rPr>
                    <w:rFonts w:eastAsia="Times New Roman"/>
                    <w:szCs w:val="24"/>
                  </w:rPr>
                </w:rPrChange>
              </w:rPr>
              <w:pPrChange w:id="677" w:author="Frank R. Edwards Jr" w:date="2017-09-26T11:25:00Z">
                <w:pPr>
                  <w:jc w:val="center"/>
                </w:pPr>
              </w:pPrChange>
            </w:pPr>
            <w:r w:rsidRPr="00175AAB">
              <w:rPr>
                <w:rFonts w:eastAsia="Times New Roman"/>
                <w:sz w:val="20"/>
                <w:szCs w:val="20"/>
                <w:rPrChange w:id="678" w:author="Frank R. Edwards Jr" w:date="2017-09-26T11:25:00Z">
                  <w:rPr>
                    <w:rFonts w:eastAsia="Times New Roman"/>
                    <w:szCs w:val="24"/>
                  </w:rPr>
                </w:rPrChange>
              </w:rPr>
              <w:t>179</w:t>
            </w:r>
          </w:p>
          <w:p w14:paraId="3291DAAF" w14:textId="77777777" w:rsidR="0059401C" w:rsidRPr="00175AAB" w:rsidRDefault="0059401C" w:rsidP="00175AAB">
            <w:pPr>
              <w:spacing w:line="240" w:lineRule="auto"/>
              <w:ind w:firstLine="0"/>
              <w:jc w:val="center"/>
              <w:rPr>
                <w:rFonts w:eastAsia="Times New Roman"/>
                <w:sz w:val="20"/>
                <w:szCs w:val="20"/>
                <w:rPrChange w:id="679" w:author="Frank R. Edwards Jr" w:date="2017-09-26T11:25:00Z">
                  <w:rPr>
                    <w:rFonts w:eastAsia="Times New Roman"/>
                    <w:szCs w:val="24"/>
                  </w:rPr>
                </w:rPrChange>
              </w:rPr>
              <w:pPrChange w:id="680" w:author="Frank R. Edwards Jr" w:date="2017-09-26T11:25:00Z">
                <w:pPr>
                  <w:jc w:val="center"/>
                </w:pPr>
              </w:pPrChange>
            </w:pPr>
            <w:r w:rsidRPr="00175AAB">
              <w:rPr>
                <w:rFonts w:eastAsia="Times New Roman"/>
                <w:color w:val="7030A0"/>
                <w:sz w:val="20"/>
                <w:szCs w:val="20"/>
                <w:rPrChange w:id="681" w:author="Frank R. Edwards Jr" w:date="2017-09-26T11:25:00Z">
                  <w:rPr>
                    <w:rFonts w:eastAsia="Times New Roman"/>
                    <w:szCs w:val="24"/>
                  </w:rPr>
                </w:rPrChange>
              </w:rPr>
              <w:t>(0.51)</w:t>
            </w:r>
          </w:p>
        </w:tc>
        <w:tc>
          <w:tcPr>
            <w:tcW w:w="1131" w:type="dxa"/>
            <w:vAlign w:val="center"/>
            <w:hideMark/>
          </w:tcPr>
          <w:p w14:paraId="207F3156" w14:textId="77777777" w:rsidR="00EF31AA" w:rsidRPr="00175AAB" w:rsidRDefault="00EF31AA" w:rsidP="00175AAB">
            <w:pPr>
              <w:spacing w:line="240" w:lineRule="auto"/>
              <w:ind w:firstLine="0"/>
              <w:jc w:val="center"/>
              <w:rPr>
                <w:rFonts w:eastAsia="Times New Roman"/>
                <w:sz w:val="20"/>
                <w:szCs w:val="20"/>
                <w:rPrChange w:id="682" w:author="Frank R. Edwards Jr" w:date="2017-09-26T11:25:00Z">
                  <w:rPr>
                    <w:rFonts w:eastAsia="Times New Roman"/>
                    <w:szCs w:val="24"/>
                  </w:rPr>
                </w:rPrChange>
              </w:rPr>
              <w:pPrChange w:id="683" w:author="Frank R. Edwards Jr" w:date="2017-09-26T11:25:00Z">
                <w:pPr>
                  <w:jc w:val="center"/>
                </w:pPr>
              </w:pPrChange>
            </w:pPr>
            <w:r w:rsidRPr="00175AAB">
              <w:rPr>
                <w:rFonts w:eastAsia="Times New Roman"/>
                <w:sz w:val="20"/>
                <w:szCs w:val="20"/>
                <w:rPrChange w:id="684" w:author="Frank R. Edwards Jr" w:date="2017-09-26T11:25:00Z">
                  <w:rPr>
                    <w:rFonts w:eastAsia="Times New Roman"/>
                    <w:szCs w:val="24"/>
                  </w:rPr>
                </w:rPrChange>
              </w:rPr>
              <w:t>309</w:t>
            </w:r>
          </w:p>
          <w:p w14:paraId="4A9467D7" w14:textId="77777777" w:rsidR="0067206E" w:rsidRPr="00175AAB" w:rsidRDefault="0067206E" w:rsidP="00175AAB">
            <w:pPr>
              <w:spacing w:line="240" w:lineRule="auto"/>
              <w:ind w:firstLine="0"/>
              <w:jc w:val="center"/>
              <w:rPr>
                <w:rFonts w:eastAsia="Times New Roman"/>
                <w:sz w:val="20"/>
                <w:szCs w:val="20"/>
                <w:rPrChange w:id="685" w:author="Frank R. Edwards Jr" w:date="2017-09-26T11:25:00Z">
                  <w:rPr>
                    <w:rFonts w:eastAsia="Times New Roman"/>
                    <w:szCs w:val="24"/>
                  </w:rPr>
                </w:rPrChange>
              </w:rPr>
              <w:pPrChange w:id="686" w:author="Frank R. Edwards Jr" w:date="2017-09-26T11:25:00Z">
                <w:pPr>
                  <w:jc w:val="center"/>
                </w:pPr>
              </w:pPrChange>
            </w:pPr>
            <w:r w:rsidRPr="00175AAB">
              <w:rPr>
                <w:rFonts w:eastAsia="Times New Roman"/>
                <w:color w:val="0070C0"/>
                <w:sz w:val="20"/>
                <w:szCs w:val="20"/>
                <w:rPrChange w:id="687" w:author="Frank R. Edwards Jr" w:date="2017-09-26T11:25:00Z">
                  <w:rPr>
                    <w:rFonts w:eastAsia="Times New Roman"/>
                    <w:szCs w:val="24"/>
                  </w:rPr>
                </w:rPrChange>
              </w:rPr>
              <w:t>(0.68)</w:t>
            </w:r>
          </w:p>
        </w:tc>
        <w:tc>
          <w:tcPr>
            <w:tcW w:w="1130" w:type="dxa"/>
            <w:vAlign w:val="center"/>
            <w:hideMark/>
          </w:tcPr>
          <w:p w14:paraId="3A607467" w14:textId="77777777" w:rsidR="00EF31AA" w:rsidRPr="00175AAB" w:rsidRDefault="00EF31AA" w:rsidP="00175AAB">
            <w:pPr>
              <w:spacing w:line="240" w:lineRule="auto"/>
              <w:ind w:firstLine="0"/>
              <w:jc w:val="center"/>
              <w:rPr>
                <w:rFonts w:eastAsia="Times New Roman"/>
                <w:sz w:val="20"/>
                <w:szCs w:val="20"/>
                <w:rPrChange w:id="688" w:author="Frank R. Edwards Jr" w:date="2017-09-26T11:25:00Z">
                  <w:rPr>
                    <w:rFonts w:eastAsia="Times New Roman"/>
                    <w:szCs w:val="24"/>
                  </w:rPr>
                </w:rPrChange>
              </w:rPr>
              <w:pPrChange w:id="689" w:author="Frank R. Edwards Jr" w:date="2017-09-26T11:25:00Z">
                <w:pPr>
                  <w:jc w:val="center"/>
                </w:pPr>
              </w:pPrChange>
            </w:pPr>
            <w:r w:rsidRPr="00175AAB">
              <w:rPr>
                <w:rFonts w:eastAsia="Times New Roman"/>
                <w:sz w:val="20"/>
                <w:szCs w:val="20"/>
                <w:rPrChange w:id="690" w:author="Frank R. Edwards Jr" w:date="2017-09-26T11:25:00Z">
                  <w:rPr>
                    <w:rFonts w:eastAsia="Times New Roman"/>
                    <w:szCs w:val="24"/>
                  </w:rPr>
                </w:rPrChange>
              </w:rPr>
              <w:t>98</w:t>
            </w:r>
          </w:p>
          <w:p w14:paraId="215E7055" w14:textId="77777777" w:rsidR="00776FE7" w:rsidRPr="00175AAB" w:rsidRDefault="00776FE7" w:rsidP="00175AAB">
            <w:pPr>
              <w:spacing w:line="240" w:lineRule="auto"/>
              <w:ind w:firstLine="0"/>
              <w:jc w:val="center"/>
              <w:rPr>
                <w:rFonts w:eastAsia="Times New Roman"/>
                <w:sz w:val="20"/>
                <w:szCs w:val="20"/>
                <w:rPrChange w:id="691" w:author="Frank R. Edwards Jr" w:date="2017-09-26T11:25:00Z">
                  <w:rPr>
                    <w:rFonts w:eastAsia="Times New Roman"/>
                    <w:szCs w:val="24"/>
                  </w:rPr>
                </w:rPrChange>
              </w:rPr>
              <w:pPrChange w:id="692" w:author="Frank R. Edwards Jr" w:date="2017-09-26T11:25:00Z">
                <w:pPr>
                  <w:jc w:val="center"/>
                </w:pPr>
              </w:pPrChange>
            </w:pPr>
            <w:r w:rsidRPr="00175AAB">
              <w:rPr>
                <w:rFonts w:eastAsia="Times New Roman"/>
                <w:color w:val="FF0000"/>
                <w:sz w:val="20"/>
                <w:szCs w:val="20"/>
                <w:rPrChange w:id="693" w:author="Frank R. Edwards Jr" w:date="2017-09-26T11:25:00Z">
                  <w:rPr>
                    <w:rFonts w:eastAsia="Times New Roman"/>
                    <w:szCs w:val="24"/>
                  </w:rPr>
                </w:rPrChange>
              </w:rPr>
              <w:t>(0.75)</w:t>
            </w:r>
          </w:p>
        </w:tc>
        <w:tc>
          <w:tcPr>
            <w:tcW w:w="1131" w:type="dxa"/>
            <w:vAlign w:val="center"/>
            <w:hideMark/>
          </w:tcPr>
          <w:p w14:paraId="3F082959" w14:textId="77777777" w:rsidR="00EF31AA" w:rsidRPr="00175AAB" w:rsidRDefault="00EF31AA" w:rsidP="00175AAB">
            <w:pPr>
              <w:spacing w:line="240" w:lineRule="auto"/>
              <w:ind w:firstLine="0"/>
              <w:jc w:val="center"/>
              <w:rPr>
                <w:rFonts w:eastAsia="Times New Roman"/>
                <w:sz w:val="20"/>
                <w:szCs w:val="20"/>
                <w:rPrChange w:id="694" w:author="Frank R. Edwards Jr" w:date="2017-09-26T11:25:00Z">
                  <w:rPr>
                    <w:rFonts w:eastAsia="Times New Roman"/>
                    <w:szCs w:val="24"/>
                  </w:rPr>
                </w:rPrChange>
              </w:rPr>
              <w:pPrChange w:id="695" w:author="Frank R. Edwards Jr" w:date="2017-09-26T11:25:00Z">
                <w:pPr>
                  <w:jc w:val="center"/>
                </w:pPr>
              </w:pPrChange>
            </w:pPr>
            <w:r w:rsidRPr="00175AAB">
              <w:rPr>
                <w:rFonts w:eastAsia="Times New Roman"/>
                <w:sz w:val="20"/>
                <w:szCs w:val="20"/>
                <w:rPrChange w:id="696" w:author="Frank R. Edwards Jr" w:date="2017-09-26T11:25:00Z">
                  <w:rPr>
                    <w:rFonts w:eastAsia="Times New Roman"/>
                    <w:szCs w:val="24"/>
                  </w:rPr>
                </w:rPrChange>
              </w:rPr>
              <w:t>58</w:t>
            </w:r>
          </w:p>
          <w:p w14:paraId="37270536" w14:textId="77777777" w:rsidR="00C67033" w:rsidRPr="00175AAB" w:rsidRDefault="00C67033" w:rsidP="00175AAB">
            <w:pPr>
              <w:spacing w:line="240" w:lineRule="auto"/>
              <w:ind w:firstLine="0"/>
              <w:jc w:val="center"/>
              <w:rPr>
                <w:rFonts w:eastAsia="Times New Roman"/>
                <w:sz w:val="20"/>
                <w:szCs w:val="20"/>
                <w:rPrChange w:id="697" w:author="Frank R. Edwards Jr" w:date="2017-09-26T11:25:00Z">
                  <w:rPr>
                    <w:rFonts w:eastAsia="Times New Roman"/>
                    <w:szCs w:val="24"/>
                  </w:rPr>
                </w:rPrChange>
              </w:rPr>
              <w:pPrChange w:id="698" w:author="Frank R. Edwards Jr" w:date="2017-09-26T11:25:00Z">
                <w:pPr>
                  <w:jc w:val="center"/>
                </w:pPr>
              </w:pPrChange>
            </w:pPr>
            <w:r w:rsidRPr="00175AAB">
              <w:rPr>
                <w:rFonts w:eastAsia="Times New Roman"/>
                <w:sz w:val="20"/>
                <w:szCs w:val="20"/>
                <w:rPrChange w:id="699" w:author="Frank R. Edwards Jr" w:date="2017-09-26T11:25:00Z">
                  <w:rPr>
                    <w:rFonts w:eastAsia="Times New Roman"/>
                    <w:szCs w:val="24"/>
                  </w:rPr>
                </w:rPrChange>
              </w:rPr>
              <w:t>(0.67)</w:t>
            </w:r>
          </w:p>
        </w:tc>
        <w:tc>
          <w:tcPr>
            <w:tcW w:w="1131" w:type="dxa"/>
            <w:vAlign w:val="center"/>
            <w:hideMark/>
          </w:tcPr>
          <w:p w14:paraId="6EFFC633" w14:textId="77777777" w:rsidR="00EF31AA" w:rsidRPr="00175AAB" w:rsidRDefault="00EF31AA" w:rsidP="00175AAB">
            <w:pPr>
              <w:spacing w:line="240" w:lineRule="auto"/>
              <w:ind w:firstLine="0"/>
              <w:jc w:val="center"/>
              <w:rPr>
                <w:rFonts w:eastAsia="Times New Roman"/>
                <w:sz w:val="20"/>
                <w:szCs w:val="20"/>
                <w:rPrChange w:id="700" w:author="Frank R. Edwards Jr" w:date="2017-09-26T11:25:00Z">
                  <w:rPr>
                    <w:rFonts w:eastAsia="Times New Roman"/>
                    <w:szCs w:val="24"/>
                  </w:rPr>
                </w:rPrChange>
              </w:rPr>
              <w:pPrChange w:id="701" w:author="Frank R. Edwards Jr" w:date="2017-09-26T11:25:00Z">
                <w:pPr>
                  <w:jc w:val="center"/>
                </w:pPr>
              </w:pPrChange>
            </w:pPr>
            <w:r w:rsidRPr="00175AAB">
              <w:rPr>
                <w:rFonts w:eastAsia="Times New Roman"/>
                <w:sz w:val="20"/>
                <w:szCs w:val="20"/>
                <w:rPrChange w:id="702" w:author="Frank R. Edwards Jr" w:date="2017-09-26T11:25:00Z">
                  <w:rPr>
                    <w:rFonts w:eastAsia="Times New Roman"/>
                    <w:szCs w:val="24"/>
                  </w:rPr>
                </w:rPrChange>
              </w:rPr>
              <w:t>21</w:t>
            </w:r>
          </w:p>
          <w:p w14:paraId="65638DB5" w14:textId="77777777" w:rsidR="004E3F33" w:rsidRPr="00175AAB" w:rsidRDefault="004E3F33" w:rsidP="00175AAB">
            <w:pPr>
              <w:spacing w:line="240" w:lineRule="auto"/>
              <w:ind w:firstLine="0"/>
              <w:jc w:val="center"/>
              <w:rPr>
                <w:rFonts w:eastAsia="Times New Roman"/>
                <w:sz w:val="20"/>
                <w:szCs w:val="20"/>
                <w:rPrChange w:id="703" w:author="Frank R. Edwards Jr" w:date="2017-09-26T11:25:00Z">
                  <w:rPr>
                    <w:rFonts w:eastAsia="Times New Roman"/>
                    <w:szCs w:val="24"/>
                  </w:rPr>
                </w:rPrChange>
              </w:rPr>
              <w:pPrChange w:id="704" w:author="Frank R. Edwards Jr" w:date="2017-09-26T11:25:00Z">
                <w:pPr>
                  <w:jc w:val="center"/>
                </w:pPr>
              </w:pPrChange>
            </w:pPr>
            <w:r w:rsidRPr="00175AAB">
              <w:rPr>
                <w:rFonts w:eastAsia="Times New Roman"/>
                <w:color w:val="00B050"/>
                <w:sz w:val="20"/>
                <w:szCs w:val="20"/>
                <w:rPrChange w:id="705" w:author="Frank R. Edwards Jr" w:date="2017-09-26T11:25:00Z">
                  <w:rPr>
                    <w:rFonts w:eastAsia="Times New Roman"/>
                    <w:szCs w:val="24"/>
                  </w:rPr>
                </w:rPrChange>
              </w:rPr>
              <w:t>(0.68)</w:t>
            </w:r>
          </w:p>
        </w:tc>
        <w:tc>
          <w:tcPr>
            <w:tcW w:w="1131" w:type="dxa"/>
            <w:vAlign w:val="center"/>
            <w:hideMark/>
          </w:tcPr>
          <w:p w14:paraId="37404A45" w14:textId="77777777" w:rsidR="00EF31AA" w:rsidRPr="00175AAB" w:rsidRDefault="00EF31AA" w:rsidP="00175AAB">
            <w:pPr>
              <w:spacing w:line="240" w:lineRule="auto"/>
              <w:ind w:firstLine="0"/>
              <w:jc w:val="center"/>
              <w:rPr>
                <w:rFonts w:eastAsia="Times New Roman"/>
                <w:sz w:val="20"/>
                <w:szCs w:val="20"/>
                <w:rPrChange w:id="706" w:author="Frank R. Edwards Jr" w:date="2017-09-26T11:25:00Z">
                  <w:rPr>
                    <w:rFonts w:eastAsia="Times New Roman"/>
                    <w:szCs w:val="24"/>
                  </w:rPr>
                </w:rPrChange>
              </w:rPr>
              <w:pPrChange w:id="707" w:author="Frank R. Edwards Jr" w:date="2017-09-26T11:25:00Z">
                <w:pPr>
                  <w:jc w:val="center"/>
                </w:pPr>
              </w:pPrChange>
            </w:pPr>
            <w:r w:rsidRPr="00175AAB">
              <w:rPr>
                <w:rFonts w:eastAsia="Times New Roman"/>
                <w:sz w:val="20"/>
                <w:szCs w:val="20"/>
                <w:rPrChange w:id="708" w:author="Frank R. Edwards Jr" w:date="2017-09-26T11:25:00Z">
                  <w:rPr>
                    <w:rFonts w:eastAsia="Times New Roman"/>
                    <w:szCs w:val="24"/>
                  </w:rPr>
                </w:rPrChange>
              </w:rPr>
              <w:t>1350</w:t>
            </w:r>
          </w:p>
          <w:p w14:paraId="386E1A06" w14:textId="77777777" w:rsidR="00E66F04" w:rsidRPr="00175AAB" w:rsidRDefault="00E66F04" w:rsidP="00175AAB">
            <w:pPr>
              <w:spacing w:line="240" w:lineRule="auto"/>
              <w:ind w:firstLine="0"/>
              <w:jc w:val="center"/>
              <w:rPr>
                <w:rFonts w:eastAsia="Times New Roman"/>
                <w:sz w:val="20"/>
                <w:szCs w:val="20"/>
                <w:rPrChange w:id="709" w:author="Frank R. Edwards Jr" w:date="2017-09-26T11:25:00Z">
                  <w:rPr>
                    <w:rFonts w:eastAsia="Times New Roman"/>
                    <w:szCs w:val="24"/>
                  </w:rPr>
                </w:rPrChange>
              </w:rPr>
              <w:pPrChange w:id="710" w:author="Frank R. Edwards Jr" w:date="2017-09-26T11:25:00Z">
                <w:pPr>
                  <w:jc w:val="center"/>
                </w:pPr>
              </w:pPrChange>
            </w:pPr>
            <w:r w:rsidRPr="00175AAB">
              <w:rPr>
                <w:rFonts w:eastAsia="Times New Roman"/>
                <w:sz w:val="20"/>
                <w:szCs w:val="20"/>
                <w:rPrChange w:id="711" w:author="Frank R. Edwards Jr" w:date="2017-09-26T11:25:00Z">
                  <w:rPr>
                    <w:rFonts w:eastAsia="Times New Roman"/>
                    <w:szCs w:val="24"/>
                  </w:rPr>
                </w:rPrChange>
              </w:rPr>
              <w:t>(0.60)</w:t>
            </w:r>
          </w:p>
        </w:tc>
      </w:tr>
      <w:tr w:rsidR="00857FB7" w:rsidRPr="00175AAB" w14:paraId="2B682021" w14:textId="77777777" w:rsidTr="00657370">
        <w:trPr>
          <w:trHeight w:val="537"/>
        </w:trPr>
        <w:tc>
          <w:tcPr>
            <w:tcW w:w="1435" w:type="dxa"/>
            <w:vAlign w:val="center"/>
            <w:hideMark/>
          </w:tcPr>
          <w:p w14:paraId="776FF8A4" w14:textId="77777777" w:rsidR="00EF31AA" w:rsidRPr="00175AAB" w:rsidRDefault="00EF31AA" w:rsidP="00175AAB">
            <w:pPr>
              <w:spacing w:line="240" w:lineRule="auto"/>
              <w:ind w:firstLine="0"/>
              <w:rPr>
                <w:rFonts w:eastAsia="Times New Roman"/>
                <w:sz w:val="20"/>
                <w:szCs w:val="20"/>
                <w:rPrChange w:id="712" w:author="Frank R. Edwards Jr" w:date="2017-09-26T11:25:00Z">
                  <w:rPr>
                    <w:rFonts w:eastAsia="Times New Roman"/>
                    <w:szCs w:val="24"/>
                  </w:rPr>
                </w:rPrChange>
              </w:rPr>
              <w:pPrChange w:id="713" w:author="Frank R. Edwards Jr" w:date="2017-09-26T11:25:00Z">
                <w:pPr/>
              </w:pPrChange>
            </w:pPr>
            <w:r w:rsidRPr="00175AAB">
              <w:rPr>
                <w:rFonts w:eastAsia="Times New Roman"/>
                <w:sz w:val="20"/>
                <w:szCs w:val="20"/>
                <w:rPrChange w:id="714" w:author="Frank R. Edwards Jr" w:date="2017-09-26T11:25:00Z">
                  <w:rPr>
                    <w:rFonts w:eastAsia="Times New Roman"/>
                    <w:szCs w:val="24"/>
                  </w:rPr>
                </w:rPrChange>
              </w:rPr>
              <w:t>South Atlantic</w:t>
            </w:r>
          </w:p>
        </w:tc>
        <w:tc>
          <w:tcPr>
            <w:tcW w:w="1130" w:type="dxa"/>
            <w:vAlign w:val="center"/>
            <w:hideMark/>
          </w:tcPr>
          <w:p w14:paraId="1DA29D66" w14:textId="77777777" w:rsidR="00EF31AA" w:rsidRPr="00175AAB" w:rsidRDefault="00EF31AA" w:rsidP="00175AAB">
            <w:pPr>
              <w:spacing w:line="240" w:lineRule="auto"/>
              <w:ind w:firstLine="0"/>
              <w:jc w:val="center"/>
              <w:rPr>
                <w:rFonts w:eastAsia="Times New Roman"/>
                <w:sz w:val="20"/>
                <w:szCs w:val="20"/>
                <w:rPrChange w:id="715" w:author="Frank R. Edwards Jr" w:date="2017-09-26T11:25:00Z">
                  <w:rPr>
                    <w:rFonts w:eastAsia="Times New Roman"/>
                    <w:szCs w:val="24"/>
                  </w:rPr>
                </w:rPrChange>
              </w:rPr>
              <w:pPrChange w:id="716" w:author="Frank R. Edwards Jr" w:date="2017-09-26T11:25:00Z">
                <w:pPr>
                  <w:jc w:val="center"/>
                </w:pPr>
              </w:pPrChange>
            </w:pPr>
            <w:r w:rsidRPr="00175AAB">
              <w:rPr>
                <w:rFonts w:eastAsia="Times New Roman"/>
                <w:sz w:val="20"/>
                <w:szCs w:val="20"/>
                <w:rPrChange w:id="717" w:author="Frank R. Edwards Jr" w:date="2017-09-26T11:25:00Z">
                  <w:rPr>
                    <w:rFonts w:eastAsia="Times New Roman"/>
                    <w:szCs w:val="24"/>
                  </w:rPr>
                </w:rPrChange>
              </w:rPr>
              <w:t>309</w:t>
            </w:r>
          </w:p>
          <w:p w14:paraId="027D023D" w14:textId="77777777" w:rsidR="00657370" w:rsidRPr="00175AAB" w:rsidRDefault="00657370" w:rsidP="00175AAB">
            <w:pPr>
              <w:spacing w:line="240" w:lineRule="auto"/>
              <w:ind w:firstLine="0"/>
              <w:jc w:val="center"/>
              <w:rPr>
                <w:rFonts w:eastAsia="Times New Roman"/>
                <w:sz w:val="20"/>
                <w:szCs w:val="20"/>
                <w:rPrChange w:id="718" w:author="Frank R. Edwards Jr" w:date="2017-09-26T11:25:00Z">
                  <w:rPr>
                    <w:rFonts w:eastAsia="Times New Roman"/>
                    <w:szCs w:val="24"/>
                  </w:rPr>
                </w:rPrChange>
              </w:rPr>
              <w:pPrChange w:id="719" w:author="Frank R. Edwards Jr" w:date="2017-09-26T11:25:00Z">
                <w:pPr>
                  <w:jc w:val="center"/>
                </w:pPr>
              </w:pPrChange>
            </w:pPr>
            <w:r w:rsidRPr="00175AAB">
              <w:rPr>
                <w:rFonts w:eastAsia="Times New Roman"/>
                <w:color w:val="0070C0"/>
                <w:sz w:val="20"/>
                <w:szCs w:val="20"/>
                <w:rPrChange w:id="720" w:author="Frank R. Edwards Jr" w:date="2017-09-26T11:25:00Z">
                  <w:rPr>
                    <w:rFonts w:eastAsia="Times New Roman"/>
                    <w:szCs w:val="24"/>
                  </w:rPr>
                </w:rPrChange>
              </w:rPr>
              <w:t>(0.57)</w:t>
            </w:r>
          </w:p>
        </w:tc>
        <w:tc>
          <w:tcPr>
            <w:tcW w:w="1131" w:type="dxa"/>
            <w:vAlign w:val="center"/>
            <w:hideMark/>
          </w:tcPr>
          <w:p w14:paraId="10CB89C6" w14:textId="77777777" w:rsidR="00EF31AA" w:rsidRPr="00175AAB" w:rsidRDefault="00EF31AA" w:rsidP="00175AAB">
            <w:pPr>
              <w:spacing w:line="240" w:lineRule="auto"/>
              <w:ind w:firstLine="0"/>
              <w:jc w:val="center"/>
              <w:rPr>
                <w:rFonts w:eastAsia="Times New Roman"/>
                <w:sz w:val="20"/>
                <w:szCs w:val="20"/>
                <w:rPrChange w:id="721" w:author="Frank R. Edwards Jr" w:date="2017-09-26T11:25:00Z">
                  <w:rPr>
                    <w:rFonts w:eastAsia="Times New Roman"/>
                    <w:szCs w:val="24"/>
                  </w:rPr>
                </w:rPrChange>
              </w:rPr>
              <w:pPrChange w:id="722" w:author="Frank R. Edwards Jr" w:date="2017-09-26T11:25:00Z">
                <w:pPr>
                  <w:jc w:val="center"/>
                </w:pPr>
              </w:pPrChange>
            </w:pPr>
            <w:r w:rsidRPr="00175AAB">
              <w:rPr>
                <w:rFonts w:eastAsia="Times New Roman"/>
                <w:sz w:val="20"/>
                <w:szCs w:val="20"/>
                <w:rPrChange w:id="723" w:author="Frank R. Edwards Jr" w:date="2017-09-26T11:25:00Z">
                  <w:rPr>
                    <w:rFonts w:eastAsia="Times New Roman"/>
                    <w:szCs w:val="24"/>
                  </w:rPr>
                </w:rPrChange>
              </w:rPr>
              <w:t>394</w:t>
            </w:r>
          </w:p>
          <w:p w14:paraId="6B711977" w14:textId="77777777" w:rsidR="0059401C" w:rsidRPr="00175AAB" w:rsidRDefault="0059401C" w:rsidP="00175AAB">
            <w:pPr>
              <w:spacing w:line="240" w:lineRule="auto"/>
              <w:ind w:firstLine="0"/>
              <w:jc w:val="center"/>
              <w:rPr>
                <w:rFonts w:eastAsia="Times New Roman"/>
                <w:sz w:val="20"/>
                <w:szCs w:val="20"/>
                <w:rPrChange w:id="724" w:author="Frank R. Edwards Jr" w:date="2017-09-26T11:25:00Z">
                  <w:rPr>
                    <w:rFonts w:eastAsia="Times New Roman"/>
                    <w:szCs w:val="24"/>
                  </w:rPr>
                </w:rPrChange>
              </w:rPr>
              <w:pPrChange w:id="725" w:author="Frank R. Edwards Jr" w:date="2017-09-26T11:25:00Z">
                <w:pPr>
                  <w:jc w:val="center"/>
                </w:pPr>
              </w:pPrChange>
            </w:pPr>
            <w:r w:rsidRPr="00175AAB">
              <w:rPr>
                <w:rFonts w:eastAsia="Times New Roman"/>
                <w:color w:val="7030A0"/>
                <w:sz w:val="20"/>
                <w:szCs w:val="20"/>
                <w:rPrChange w:id="726" w:author="Frank R. Edwards Jr" w:date="2017-09-26T11:25:00Z">
                  <w:rPr>
                    <w:rFonts w:eastAsia="Times New Roman"/>
                    <w:szCs w:val="24"/>
                  </w:rPr>
                </w:rPrChange>
              </w:rPr>
              <w:t>(0.42)</w:t>
            </w:r>
          </w:p>
        </w:tc>
        <w:tc>
          <w:tcPr>
            <w:tcW w:w="1131" w:type="dxa"/>
            <w:vAlign w:val="center"/>
            <w:hideMark/>
          </w:tcPr>
          <w:p w14:paraId="6CEAE556" w14:textId="77777777" w:rsidR="00EF31AA" w:rsidRPr="00175AAB" w:rsidRDefault="00EF31AA" w:rsidP="00175AAB">
            <w:pPr>
              <w:spacing w:line="240" w:lineRule="auto"/>
              <w:ind w:firstLine="0"/>
              <w:jc w:val="center"/>
              <w:rPr>
                <w:rFonts w:eastAsia="Times New Roman"/>
                <w:sz w:val="20"/>
                <w:szCs w:val="20"/>
                <w:rPrChange w:id="727" w:author="Frank R. Edwards Jr" w:date="2017-09-26T11:25:00Z">
                  <w:rPr>
                    <w:rFonts w:eastAsia="Times New Roman"/>
                    <w:szCs w:val="24"/>
                  </w:rPr>
                </w:rPrChange>
              </w:rPr>
              <w:pPrChange w:id="728" w:author="Frank R. Edwards Jr" w:date="2017-09-26T11:25:00Z">
                <w:pPr>
                  <w:jc w:val="center"/>
                </w:pPr>
              </w:pPrChange>
            </w:pPr>
            <w:r w:rsidRPr="00175AAB">
              <w:rPr>
                <w:rFonts w:eastAsia="Times New Roman"/>
                <w:sz w:val="20"/>
                <w:szCs w:val="20"/>
                <w:rPrChange w:id="729" w:author="Frank R. Edwards Jr" w:date="2017-09-26T11:25:00Z">
                  <w:rPr>
                    <w:rFonts w:eastAsia="Times New Roman"/>
                    <w:szCs w:val="24"/>
                  </w:rPr>
                </w:rPrChange>
              </w:rPr>
              <w:t>392</w:t>
            </w:r>
          </w:p>
          <w:p w14:paraId="0A6CFEDE" w14:textId="77777777" w:rsidR="0067206E" w:rsidRPr="00175AAB" w:rsidRDefault="0067206E" w:rsidP="00175AAB">
            <w:pPr>
              <w:spacing w:line="240" w:lineRule="auto"/>
              <w:ind w:firstLine="0"/>
              <w:jc w:val="center"/>
              <w:rPr>
                <w:rFonts w:eastAsia="Times New Roman"/>
                <w:sz w:val="20"/>
                <w:szCs w:val="20"/>
                <w:rPrChange w:id="730" w:author="Frank R. Edwards Jr" w:date="2017-09-26T11:25:00Z">
                  <w:rPr>
                    <w:rFonts w:eastAsia="Times New Roman"/>
                    <w:szCs w:val="24"/>
                  </w:rPr>
                </w:rPrChange>
              </w:rPr>
              <w:pPrChange w:id="731" w:author="Frank R. Edwards Jr" w:date="2017-09-26T11:25:00Z">
                <w:pPr>
                  <w:jc w:val="center"/>
                </w:pPr>
              </w:pPrChange>
            </w:pPr>
            <w:r w:rsidRPr="00175AAB">
              <w:rPr>
                <w:rFonts w:eastAsia="Times New Roman"/>
                <w:color w:val="00B050"/>
                <w:sz w:val="20"/>
                <w:szCs w:val="20"/>
                <w:rPrChange w:id="732" w:author="Frank R. Edwards Jr" w:date="2017-09-26T11:25:00Z">
                  <w:rPr>
                    <w:rFonts w:eastAsia="Times New Roman"/>
                    <w:szCs w:val="24"/>
                  </w:rPr>
                </w:rPrChange>
              </w:rPr>
              <w:t>(0.61)</w:t>
            </w:r>
          </w:p>
        </w:tc>
        <w:tc>
          <w:tcPr>
            <w:tcW w:w="1130" w:type="dxa"/>
            <w:vAlign w:val="center"/>
            <w:hideMark/>
          </w:tcPr>
          <w:p w14:paraId="127A5069" w14:textId="77777777" w:rsidR="00EF31AA" w:rsidRPr="00175AAB" w:rsidRDefault="00EF31AA" w:rsidP="00175AAB">
            <w:pPr>
              <w:spacing w:line="240" w:lineRule="auto"/>
              <w:ind w:firstLine="0"/>
              <w:jc w:val="center"/>
              <w:rPr>
                <w:rFonts w:eastAsia="Times New Roman"/>
                <w:sz w:val="20"/>
                <w:szCs w:val="20"/>
                <w:rPrChange w:id="733" w:author="Frank R. Edwards Jr" w:date="2017-09-26T11:25:00Z">
                  <w:rPr>
                    <w:rFonts w:eastAsia="Times New Roman"/>
                    <w:szCs w:val="24"/>
                  </w:rPr>
                </w:rPrChange>
              </w:rPr>
              <w:pPrChange w:id="734" w:author="Frank R. Edwards Jr" w:date="2017-09-26T11:25:00Z">
                <w:pPr>
                  <w:jc w:val="center"/>
                </w:pPr>
              </w:pPrChange>
            </w:pPr>
            <w:r w:rsidRPr="00175AAB">
              <w:rPr>
                <w:rFonts w:eastAsia="Times New Roman"/>
                <w:sz w:val="20"/>
                <w:szCs w:val="20"/>
                <w:rPrChange w:id="735" w:author="Frank R. Edwards Jr" w:date="2017-09-26T11:25:00Z">
                  <w:rPr>
                    <w:rFonts w:eastAsia="Times New Roman"/>
                    <w:szCs w:val="24"/>
                  </w:rPr>
                </w:rPrChange>
              </w:rPr>
              <w:t>115</w:t>
            </w:r>
          </w:p>
          <w:p w14:paraId="796B83BD" w14:textId="77777777" w:rsidR="00776FE7" w:rsidRPr="00175AAB" w:rsidRDefault="00776FE7" w:rsidP="00175AAB">
            <w:pPr>
              <w:spacing w:line="240" w:lineRule="auto"/>
              <w:ind w:firstLine="0"/>
              <w:jc w:val="center"/>
              <w:rPr>
                <w:rFonts w:eastAsia="Times New Roman"/>
                <w:sz w:val="20"/>
                <w:szCs w:val="20"/>
                <w:rPrChange w:id="736" w:author="Frank R. Edwards Jr" w:date="2017-09-26T11:25:00Z">
                  <w:rPr>
                    <w:rFonts w:eastAsia="Times New Roman"/>
                    <w:szCs w:val="24"/>
                  </w:rPr>
                </w:rPrChange>
              </w:rPr>
              <w:pPrChange w:id="737" w:author="Frank R. Edwards Jr" w:date="2017-09-26T11:25:00Z">
                <w:pPr>
                  <w:jc w:val="center"/>
                </w:pPr>
              </w:pPrChange>
            </w:pPr>
            <w:r w:rsidRPr="00175AAB">
              <w:rPr>
                <w:rFonts w:eastAsia="Times New Roman"/>
                <w:sz w:val="20"/>
                <w:szCs w:val="20"/>
                <w:rPrChange w:id="738" w:author="Frank R. Edwards Jr" w:date="2017-09-26T11:25:00Z">
                  <w:rPr>
                    <w:rFonts w:eastAsia="Times New Roman"/>
                    <w:szCs w:val="24"/>
                  </w:rPr>
                </w:rPrChange>
              </w:rPr>
              <w:t>(0.45)</w:t>
            </w:r>
          </w:p>
        </w:tc>
        <w:tc>
          <w:tcPr>
            <w:tcW w:w="1131" w:type="dxa"/>
            <w:vAlign w:val="center"/>
            <w:hideMark/>
          </w:tcPr>
          <w:p w14:paraId="2CA9E152" w14:textId="77777777" w:rsidR="00EF31AA" w:rsidRPr="00175AAB" w:rsidRDefault="00EF31AA" w:rsidP="00175AAB">
            <w:pPr>
              <w:spacing w:line="240" w:lineRule="auto"/>
              <w:ind w:firstLine="0"/>
              <w:jc w:val="center"/>
              <w:rPr>
                <w:rFonts w:eastAsia="Times New Roman"/>
                <w:sz w:val="20"/>
                <w:szCs w:val="20"/>
                <w:rPrChange w:id="739" w:author="Frank R. Edwards Jr" w:date="2017-09-26T11:25:00Z">
                  <w:rPr>
                    <w:rFonts w:eastAsia="Times New Roman"/>
                    <w:szCs w:val="24"/>
                  </w:rPr>
                </w:rPrChange>
              </w:rPr>
              <w:pPrChange w:id="740" w:author="Frank R. Edwards Jr" w:date="2017-09-26T11:25:00Z">
                <w:pPr>
                  <w:jc w:val="center"/>
                </w:pPr>
              </w:pPrChange>
            </w:pPr>
            <w:r w:rsidRPr="00175AAB">
              <w:rPr>
                <w:rFonts w:eastAsia="Times New Roman"/>
                <w:sz w:val="20"/>
                <w:szCs w:val="20"/>
                <w:rPrChange w:id="741" w:author="Frank R. Edwards Jr" w:date="2017-09-26T11:25:00Z">
                  <w:rPr>
                    <w:rFonts w:eastAsia="Times New Roman"/>
                    <w:szCs w:val="24"/>
                  </w:rPr>
                </w:rPrChange>
              </w:rPr>
              <w:t>108</w:t>
            </w:r>
          </w:p>
          <w:p w14:paraId="0C35E3C7" w14:textId="77777777" w:rsidR="00C67033" w:rsidRPr="00175AAB" w:rsidRDefault="00C67033" w:rsidP="00175AAB">
            <w:pPr>
              <w:spacing w:line="240" w:lineRule="auto"/>
              <w:ind w:firstLine="0"/>
              <w:jc w:val="center"/>
              <w:rPr>
                <w:rFonts w:eastAsia="Times New Roman"/>
                <w:sz w:val="20"/>
                <w:szCs w:val="20"/>
                <w:rPrChange w:id="742" w:author="Frank R. Edwards Jr" w:date="2017-09-26T11:25:00Z">
                  <w:rPr>
                    <w:rFonts w:eastAsia="Times New Roman"/>
                    <w:szCs w:val="24"/>
                  </w:rPr>
                </w:rPrChange>
              </w:rPr>
              <w:pPrChange w:id="743" w:author="Frank R. Edwards Jr" w:date="2017-09-26T11:25:00Z">
                <w:pPr>
                  <w:jc w:val="center"/>
                </w:pPr>
              </w:pPrChange>
            </w:pPr>
            <w:r w:rsidRPr="00175AAB">
              <w:rPr>
                <w:rFonts w:eastAsia="Times New Roman"/>
                <w:color w:val="FF0000"/>
                <w:sz w:val="20"/>
                <w:szCs w:val="20"/>
                <w:rPrChange w:id="744" w:author="Frank R. Edwards Jr" w:date="2017-09-26T11:25:00Z">
                  <w:rPr>
                    <w:rFonts w:eastAsia="Times New Roman"/>
                    <w:szCs w:val="24"/>
                  </w:rPr>
                </w:rPrChange>
              </w:rPr>
              <w:t>(0.62)</w:t>
            </w:r>
          </w:p>
        </w:tc>
        <w:tc>
          <w:tcPr>
            <w:tcW w:w="1131" w:type="dxa"/>
            <w:vAlign w:val="center"/>
            <w:hideMark/>
          </w:tcPr>
          <w:p w14:paraId="0A700CBB" w14:textId="77777777" w:rsidR="00EF31AA" w:rsidRPr="00175AAB" w:rsidRDefault="00EF31AA" w:rsidP="00175AAB">
            <w:pPr>
              <w:spacing w:line="240" w:lineRule="auto"/>
              <w:ind w:firstLine="0"/>
              <w:jc w:val="center"/>
              <w:rPr>
                <w:rFonts w:eastAsia="Times New Roman"/>
                <w:sz w:val="20"/>
                <w:szCs w:val="20"/>
                <w:rPrChange w:id="745" w:author="Frank R. Edwards Jr" w:date="2017-09-26T11:25:00Z">
                  <w:rPr>
                    <w:rFonts w:eastAsia="Times New Roman"/>
                    <w:szCs w:val="24"/>
                  </w:rPr>
                </w:rPrChange>
              </w:rPr>
              <w:pPrChange w:id="746" w:author="Frank R. Edwards Jr" w:date="2017-09-26T11:25:00Z">
                <w:pPr>
                  <w:jc w:val="center"/>
                </w:pPr>
              </w:pPrChange>
            </w:pPr>
            <w:r w:rsidRPr="00175AAB">
              <w:rPr>
                <w:rFonts w:eastAsia="Times New Roman"/>
                <w:sz w:val="20"/>
                <w:szCs w:val="20"/>
                <w:rPrChange w:id="747" w:author="Frank R. Edwards Jr" w:date="2017-09-26T11:25:00Z">
                  <w:rPr>
                    <w:rFonts w:eastAsia="Times New Roman"/>
                    <w:szCs w:val="24"/>
                  </w:rPr>
                </w:rPrChange>
              </w:rPr>
              <w:t>75</w:t>
            </w:r>
          </w:p>
          <w:p w14:paraId="07A527B2" w14:textId="77777777" w:rsidR="004E3F33" w:rsidRPr="00175AAB" w:rsidRDefault="004E3F33" w:rsidP="00175AAB">
            <w:pPr>
              <w:spacing w:line="240" w:lineRule="auto"/>
              <w:ind w:firstLine="0"/>
              <w:jc w:val="center"/>
              <w:rPr>
                <w:rFonts w:eastAsia="Times New Roman"/>
                <w:sz w:val="20"/>
                <w:szCs w:val="20"/>
                <w:rPrChange w:id="748" w:author="Frank R. Edwards Jr" w:date="2017-09-26T11:25:00Z">
                  <w:rPr>
                    <w:rFonts w:eastAsia="Times New Roman"/>
                    <w:szCs w:val="24"/>
                  </w:rPr>
                </w:rPrChange>
              </w:rPr>
              <w:pPrChange w:id="749" w:author="Frank R. Edwards Jr" w:date="2017-09-26T11:25:00Z">
                <w:pPr>
                  <w:jc w:val="center"/>
                </w:pPr>
              </w:pPrChange>
            </w:pPr>
            <w:r w:rsidRPr="00175AAB">
              <w:rPr>
                <w:rFonts w:eastAsia="Times New Roman"/>
                <w:sz w:val="20"/>
                <w:szCs w:val="20"/>
                <w:rPrChange w:id="750" w:author="Frank R. Edwards Jr" w:date="2017-09-26T11:25:00Z">
                  <w:rPr>
                    <w:rFonts w:eastAsia="Times New Roman"/>
                    <w:szCs w:val="24"/>
                  </w:rPr>
                </w:rPrChange>
              </w:rPr>
              <w:t>(0.51)</w:t>
            </w:r>
          </w:p>
        </w:tc>
        <w:tc>
          <w:tcPr>
            <w:tcW w:w="1131" w:type="dxa"/>
            <w:vAlign w:val="center"/>
            <w:hideMark/>
          </w:tcPr>
          <w:p w14:paraId="65F08F42" w14:textId="77777777" w:rsidR="00EF31AA" w:rsidRPr="00175AAB" w:rsidRDefault="00EF31AA" w:rsidP="00175AAB">
            <w:pPr>
              <w:spacing w:line="240" w:lineRule="auto"/>
              <w:ind w:firstLine="0"/>
              <w:jc w:val="center"/>
              <w:rPr>
                <w:rFonts w:eastAsia="Times New Roman"/>
                <w:sz w:val="20"/>
                <w:szCs w:val="20"/>
                <w:rPrChange w:id="751" w:author="Frank R. Edwards Jr" w:date="2017-09-26T11:25:00Z">
                  <w:rPr>
                    <w:rFonts w:eastAsia="Times New Roman"/>
                    <w:szCs w:val="24"/>
                  </w:rPr>
                </w:rPrChange>
              </w:rPr>
              <w:pPrChange w:id="752" w:author="Frank R. Edwards Jr" w:date="2017-09-26T11:25:00Z">
                <w:pPr>
                  <w:jc w:val="center"/>
                </w:pPr>
              </w:pPrChange>
            </w:pPr>
            <w:r w:rsidRPr="00175AAB">
              <w:rPr>
                <w:rFonts w:eastAsia="Times New Roman"/>
                <w:sz w:val="20"/>
                <w:szCs w:val="20"/>
                <w:rPrChange w:id="753" w:author="Frank R. Edwards Jr" w:date="2017-09-26T11:25:00Z">
                  <w:rPr>
                    <w:rFonts w:eastAsia="Times New Roman"/>
                    <w:szCs w:val="24"/>
                  </w:rPr>
                </w:rPrChange>
              </w:rPr>
              <w:t>1393</w:t>
            </w:r>
          </w:p>
          <w:p w14:paraId="58B4CEA3" w14:textId="77777777" w:rsidR="00E66F04" w:rsidRPr="00175AAB" w:rsidRDefault="00E66F04" w:rsidP="00175AAB">
            <w:pPr>
              <w:spacing w:line="240" w:lineRule="auto"/>
              <w:ind w:firstLine="0"/>
              <w:jc w:val="center"/>
              <w:rPr>
                <w:rFonts w:eastAsia="Times New Roman"/>
                <w:sz w:val="20"/>
                <w:szCs w:val="20"/>
                <w:rPrChange w:id="754" w:author="Frank R. Edwards Jr" w:date="2017-09-26T11:25:00Z">
                  <w:rPr>
                    <w:rFonts w:eastAsia="Times New Roman"/>
                    <w:szCs w:val="24"/>
                  </w:rPr>
                </w:rPrChange>
              </w:rPr>
              <w:pPrChange w:id="755" w:author="Frank R. Edwards Jr" w:date="2017-09-26T11:25:00Z">
                <w:pPr>
                  <w:jc w:val="center"/>
                </w:pPr>
              </w:pPrChange>
            </w:pPr>
            <w:r w:rsidRPr="00175AAB">
              <w:rPr>
                <w:rFonts w:eastAsia="Times New Roman"/>
                <w:sz w:val="20"/>
                <w:szCs w:val="20"/>
                <w:rPrChange w:id="756" w:author="Frank R. Edwards Jr" w:date="2017-09-26T11:25:00Z">
                  <w:rPr>
                    <w:rFonts w:eastAsia="Times New Roman"/>
                    <w:szCs w:val="24"/>
                  </w:rPr>
                </w:rPrChange>
              </w:rPr>
              <w:t>(0.52)</w:t>
            </w:r>
          </w:p>
        </w:tc>
      </w:tr>
      <w:tr w:rsidR="00857FB7" w:rsidRPr="00175AAB" w14:paraId="4B828911" w14:textId="77777777" w:rsidTr="00657370">
        <w:trPr>
          <w:trHeight w:val="537"/>
        </w:trPr>
        <w:tc>
          <w:tcPr>
            <w:tcW w:w="1435" w:type="dxa"/>
            <w:vAlign w:val="center"/>
            <w:hideMark/>
          </w:tcPr>
          <w:p w14:paraId="54A54E74" w14:textId="77777777" w:rsidR="00EF31AA" w:rsidRPr="00175AAB" w:rsidRDefault="00EF31AA" w:rsidP="00175AAB">
            <w:pPr>
              <w:spacing w:line="240" w:lineRule="auto"/>
              <w:ind w:firstLine="0"/>
              <w:rPr>
                <w:rFonts w:eastAsia="Times New Roman"/>
                <w:sz w:val="20"/>
                <w:szCs w:val="20"/>
                <w:rPrChange w:id="757" w:author="Frank R. Edwards Jr" w:date="2017-09-26T11:25:00Z">
                  <w:rPr>
                    <w:rFonts w:eastAsia="Times New Roman"/>
                    <w:szCs w:val="24"/>
                  </w:rPr>
                </w:rPrChange>
              </w:rPr>
              <w:pPrChange w:id="758" w:author="Frank R. Edwards Jr" w:date="2017-09-26T11:25:00Z">
                <w:pPr/>
              </w:pPrChange>
            </w:pPr>
            <w:r w:rsidRPr="00175AAB">
              <w:rPr>
                <w:rFonts w:eastAsia="Times New Roman"/>
                <w:sz w:val="20"/>
                <w:szCs w:val="20"/>
                <w:rPrChange w:id="759" w:author="Frank R. Edwards Jr" w:date="2017-09-26T11:25:00Z">
                  <w:rPr>
                    <w:rFonts w:eastAsia="Times New Roman"/>
                    <w:szCs w:val="24"/>
                  </w:rPr>
                </w:rPrChange>
              </w:rPr>
              <w:t>West North Central</w:t>
            </w:r>
          </w:p>
        </w:tc>
        <w:tc>
          <w:tcPr>
            <w:tcW w:w="1130" w:type="dxa"/>
            <w:vAlign w:val="center"/>
            <w:hideMark/>
          </w:tcPr>
          <w:p w14:paraId="64BFA862" w14:textId="77777777" w:rsidR="00EF31AA" w:rsidRPr="00175AAB" w:rsidRDefault="00EF31AA" w:rsidP="00175AAB">
            <w:pPr>
              <w:spacing w:line="240" w:lineRule="auto"/>
              <w:ind w:firstLine="0"/>
              <w:jc w:val="center"/>
              <w:rPr>
                <w:rFonts w:eastAsia="Times New Roman"/>
                <w:sz w:val="20"/>
                <w:szCs w:val="20"/>
                <w:rPrChange w:id="760" w:author="Frank R. Edwards Jr" w:date="2017-09-26T11:25:00Z">
                  <w:rPr>
                    <w:rFonts w:eastAsia="Times New Roman"/>
                    <w:szCs w:val="24"/>
                  </w:rPr>
                </w:rPrChange>
              </w:rPr>
              <w:pPrChange w:id="761" w:author="Frank R. Edwards Jr" w:date="2017-09-26T11:25:00Z">
                <w:pPr>
                  <w:jc w:val="center"/>
                </w:pPr>
              </w:pPrChange>
            </w:pPr>
            <w:r w:rsidRPr="00175AAB">
              <w:rPr>
                <w:rFonts w:eastAsia="Times New Roman"/>
                <w:sz w:val="20"/>
                <w:szCs w:val="20"/>
                <w:rPrChange w:id="762" w:author="Frank R. Edwards Jr" w:date="2017-09-26T11:25:00Z">
                  <w:rPr>
                    <w:rFonts w:eastAsia="Times New Roman"/>
                    <w:szCs w:val="24"/>
                  </w:rPr>
                </w:rPrChange>
              </w:rPr>
              <w:t>107</w:t>
            </w:r>
          </w:p>
          <w:p w14:paraId="27AB9530" w14:textId="77777777" w:rsidR="00657370" w:rsidRPr="00175AAB" w:rsidRDefault="00657370" w:rsidP="00175AAB">
            <w:pPr>
              <w:spacing w:line="240" w:lineRule="auto"/>
              <w:ind w:firstLine="0"/>
              <w:jc w:val="center"/>
              <w:rPr>
                <w:rFonts w:eastAsia="Times New Roman"/>
                <w:sz w:val="20"/>
                <w:szCs w:val="20"/>
                <w:rPrChange w:id="763" w:author="Frank R. Edwards Jr" w:date="2017-09-26T11:25:00Z">
                  <w:rPr>
                    <w:rFonts w:eastAsia="Times New Roman"/>
                    <w:szCs w:val="24"/>
                  </w:rPr>
                </w:rPrChange>
              </w:rPr>
              <w:pPrChange w:id="764" w:author="Frank R. Edwards Jr" w:date="2017-09-26T11:25:00Z">
                <w:pPr>
                  <w:jc w:val="center"/>
                </w:pPr>
              </w:pPrChange>
            </w:pPr>
            <w:r w:rsidRPr="00175AAB">
              <w:rPr>
                <w:rFonts w:eastAsia="Times New Roman"/>
                <w:color w:val="FF0000"/>
                <w:sz w:val="20"/>
                <w:szCs w:val="20"/>
                <w:rPrChange w:id="765" w:author="Frank R. Edwards Jr" w:date="2017-09-26T11:25:00Z">
                  <w:rPr>
                    <w:rFonts w:eastAsia="Times New Roman"/>
                    <w:szCs w:val="24"/>
                  </w:rPr>
                </w:rPrChange>
              </w:rPr>
              <w:t>(0.90)</w:t>
            </w:r>
          </w:p>
        </w:tc>
        <w:tc>
          <w:tcPr>
            <w:tcW w:w="1131" w:type="dxa"/>
            <w:vAlign w:val="center"/>
            <w:hideMark/>
          </w:tcPr>
          <w:p w14:paraId="7C872741" w14:textId="77777777" w:rsidR="00EF31AA" w:rsidRPr="00175AAB" w:rsidRDefault="00EF31AA" w:rsidP="00175AAB">
            <w:pPr>
              <w:spacing w:line="240" w:lineRule="auto"/>
              <w:ind w:firstLine="0"/>
              <w:jc w:val="center"/>
              <w:rPr>
                <w:rFonts w:eastAsia="Times New Roman"/>
                <w:sz w:val="20"/>
                <w:szCs w:val="20"/>
                <w:rPrChange w:id="766" w:author="Frank R. Edwards Jr" w:date="2017-09-26T11:25:00Z">
                  <w:rPr>
                    <w:rFonts w:eastAsia="Times New Roman"/>
                    <w:szCs w:val="24"/>
                  </w:rPr>
                </w:rPrChange>
              </w:rPr>
              <w:pPrChange w:id="767" w:author="Frank R. Edwards Jr" w:date="2017-09-26T11:25:00Z">
                <w:pPr>
                  <w:jc w:val="center"/>
                </w:pPr>
              </w:pPrChange>
            </w:pPr>
            <w:r w:rsidRPr="00175AAB">
              <w:rPr>
                <w:rFonts w:eastAsia="Times New Roman"/>
                <w:sz w:val="20"/>
                <w:szCs w:val="20"/>
                <w:rPrChange w:id="768" w:author="Frank R. Edwards Jr" w:date="2017-09-26T11:25:00Z">
                  <w:rPr>
                    <w:rFonts w:eastAsia="Times New Roman"/>
                    <w:szCs w:val="24"/>
                  </w:rPr>
                </w:rPrChange>
              </w:rPr>
              <w:t>91</w:t>
            </w:r>
          </w:p>
          <w:p w14:paraId="67F9DA21" w14:textId="77777777" w:rsidR="0059401C" w:rsidRPr="00175AAB" w:rsidRDefault="0059401C" w:rsidP="00175AAB">
            <w:pPr>
              <w:spacing w:line="240" w:lineRule="auto"/>
              <w:ind w:firstLine="0"/>
              <w:jc w:val="center"/>
              <w:rPr>
                <w:rFonts w:eastAsia="Times New Roman"/>
                <w:sz w:val="20"/>
                <w:szCs w:val="20"/>
                <w:rPrChange w:id="769" w:author="Frank R. Edwards Jr" w:date="2017-09-26T11:25:00Z">
                  <w:rPr>
                    <w:rFonts w:eastAsia="Times New Roman"/>
                    <w:szCs w:val="24"/>
                  </w:rPr>
                </w:rPrChange>
              </w:rPr>
              <w:pPrChange w:id="770" w:author="Frank R. Edwards Jr" w:date="2017-09-26T11:25:00Z">
                <w:pPr>
                  <w:jc w:val="center"/>
                </w:pPr>
              </w:pPrChange>
            </w:pPr>
            <w:r w:rsidRPr="00175AAB">
              <w:rPr>
                <w:rFonts w:eastAsia="Times New Roman"/>
                <w:sz w:val="20"/>
                <w:szCs w:val="20"/>
                <w:rPrChange w:id="771" w:author="Frank R. Edwards Jr" w:date="2017-09-26T11:25:00Z">
                  <w:rPr>
                    <w:rFonts w:eastAsia="Times New Roman"/>
                    <w:szCs w:val="24"/>
                  </w:rPr>
                </w:rPrChange>
              </w:rPr>
              <w:t>(0.44)</w:t>
            </w:r>
          </w:p>
        </w:tc>
        <w:tc>
          <w:tcPr>
            <w:tcW w:w="1131" w:type="dxa"/>
            <w:vAlign w:val="center"/>
            <w:hideMark/>
          </w:tcPr>
          <w:p w14:paraId="77320504" w14:textId="77777777" w:rsidR="00EF31AA" w:rsidRPr="00175AAB" w:rsidRDefault="00EF31AA" w:rsidP="00175AAB">
            <w:pPr>
              <w:spacing w:line="240" w:lineRule="auto"/>
              <w:ind w:firstLine="0"/>
              <w:jc w:val="center"/>
              <w:rPr>
                <w:rFonts w:eastAsia="Times New Roman"/>
                <w:sz w:val="20"/>
                <w:szCs w:val="20"/>
                <w:rPrChange w:id="772" w:author="Frank R. Edwards Jr" w:date="2017-09-26T11:25:00Z">
                  <w:rPr>
                    <w:rFonts w:eastAsia="Times New Roman"/>
                    <w:szCs w:val="24"/>
                  </w:rPr>
                </w:rPrChange>
              </w:rPr>
              <w:pPrChange w:id="773" w:author="Frank R. Edwards Jr" w:date="2017-09-26T11:25:00Z">
                <w:pPr>
                  <w:jc w:val="center"/>
                </w:pPr>
              </w:pPrChange>
            </w:pPr>
            <w:r w:rsidRPr="00175AAB">
              <w:rPr>
                <w:rFonts w:eastAsia="Times New Roman"/>
                <w:sz w:val="20"/>
                <w:szCs w:val="20"/>
                <w:rPrChange w:id="774" w:author="Frank R. Edwards Jr" w:date="2017-09-26T11:25:00Z">
                  <w:rPr>
                    <w:rFonts w:eastAsia="Times New Roman"/>
                    <w:szCs w:val="24"/>
                  </w:rPr>
                </w:rPrChange>
              </w:rPr>
              <w:t>123</w:t>
            </w:r>
          </w:p>
          <w:p w14:paraId="54F77345" w14:textId="77777777" w:rsidR="0067206E" w:rsidRPr="00175AAB" w:rsidRDefault="0067206E" w:rsidP="00175AAB">
            <w:pPr>
              <w:spacing w:line="240" w:lineRule="auto"/>
              <w:ind w:firstLine="0"/>
              <w:jc w:val="center"/>
              <w:rPr>
                <w:rFonts w:eastAsia="Times New Roman"/>
                <w:sz w:val="20"/>
                <w:szCs w:val="20"/>
                <w:rPrChange w:id="775" w:author="Frank R. Edwards Jr" w:date="2017-09-26T11:25:00Z">
                  <w:rPr>
                    <w:rFonts w:eastAsia="Times New Roman"/>
                    <w:szCs w:val="24"/>
                  </w:rPr>
                </w:rPrChange>
              </w:rPr>
              <w:pPrChange w:id="776" w:author="Frank R. Edwards Jr" w:date="2017-09-26T11:25:00Z">
                <w:pPr>
                  <w:jc w:val="center"/>
                </w:pPr>
              </w:pPrChange>
            </w:pPr>
            <w:r w:rsidRPr="00175AAB">
              <w:rPr>
                <w:rFonts w:eastAsia="Times New Roman"/>
                <w:color w:val="00B050"/>
                <w:sz w:val="20"/>
                <w:szCs w:val="20"/>
                <w:rPrChange w:id="777" w:author="Frank R. Edwards Jr" w:date="2017-09-26T11:25:00Z">
                  <w:rPr>
                    <w:rFonts w:eastAsia="Times New Roman"/>
                    <w:szCs w:val="24"/>
                  </w:rPr>
                </w:rPrChange>
              </w:rPr>
              <w:t>(0.79)</w:t>
            </w:r>
          </w:p>
        </w:tc>
        <w:tc>
          <w:tcPr>
            <w:tcW w:w="1130" w:type="dxa"/>
            <w:vAlign w:val="center"/>
            <w:hideMark/>
          </w:tcPr>
          <w:p w14:paraId="340E11FB" w14:textId="77777777" w:rsidR="00EF31AA" w:rsidRPr="00175AAB" w:rsidRDefault="00EF31AA" w:rsidP="00175AAB">
            <w:pPr>
              <w:spacing w:line="240" w:lineRule="auto"/>
              <w:ind w:firstLine="0"/>
              <w:jc w:val="center"/>
              <w:rPr>
                <w:rFonts w:eastAsia="Times New Roman"/>
                <w:sz w:val="20"/>
                <w:szCs w:val="20"/>
                <w:rPrChange w:id="778" w:author="Frank R. Edwards Jr" w:date="2017-09-26T11:25:00Z">
                  <w:rPr>
                    <w:rFonts w:eastAsia="Times New Roman"/>
                    <w:szCs w:val="24"/>
                  </w:rPr>
                </w:rPrChange>
              </w:rPr>
              <w:pPrChange w:id="779" w:author="Frank R. Edwards Jr" w:date="2017-09-26T11:25:00Z">
                <w:pPr>
                  <w:jc w:val="center"/>
                </w:pPr>
              </w:pPrChange>
            </w:pPr>
            <w:r w:rsidRPr="00175AAB">
              <w:rPr>
                <w:rFonts w:eastAsia="Times New Roman"/>
                <w:sz w:val="20"/>
                <w:szCs w:val="20"/>
                <w:rPrChange w:id="780" w:author="Frank R. Edwards Jr" w:date="2017-09-26T11:25:00Z">
                  <w:rPr>
                    <w:rFonts w:eastAsia="Times New Roman"/>
                    <w:szCs w:val="24"/>
                  </w:rPr>
                </w:rPrChange>
              </w:rPr>
              <w:t>64</w:t>
            </w:r>
          </w:p>
          <w:p w14:paraId="1AD4A3F3" w14:textId="77777777" w:rsidR="00776FE7" w:rsidRPr="00175AAB" w:rsidRDefault="00776FE7" w:rsidP="00175AAB">
            <w:pPr>
              <w:spacing w:line="240" w:lineRule="auto"/>
              <w:ind w:firstLine="0"/>
              <w:jc w:val="center"/>
              <w:rPr>
                <w:rFonts w:eastAsia="Times New Roman"/>
                <w:sz w:val="20"/>
                <w:szCs w:val="20"/>
                <w:rPrChange w:id="781" w:author="Frank R. Edwards Jr" w:date="2017-09-26T11:25:00Z">
                  <w:rPr>
                    <w:rFonts w:eastAsia="Times New Roman"/>
                    <w:szCs w:val="24"/>
                  </w:rPr>
                </w:rPrChange>
              </w:rPr>
              <w:pPrChange w:id="782" w:author="Frank R. Edwards Jr" w:date="2017-09-26T11:25:00Z">
                <w:pPr>
                  <w:jc w:val="center"/>
                </w:pPr>
              </w:pPrChange>
            </w:pPr>
            <w:r w:rsidRPr="00175AAB">
              <w:rPr>
                <w:rFonts w:eastAsia="Times New Roman"/>
                <w:sz w:val="20"/>
                <w:szCs w:val="20"/>
                <w:rPrChange w:id="783" w:author="Frank R. Edwards Jr" w:date="2017-09-26T11:25:00Z">
                  <w:rPr>
                    <w:rFonts w:eastAsia="Times New Roman"/>
                    <w:szCs w:val="24"/>
                  </w:rPr>
                </w:rPrChange>
              </w:rPr>
              <w:t>(0.45)</w:t>
            </w:r>
          </w:p>
        </w:tc>
        <w:tc>
          <w:tcPr>
            <w:tcW w:w="1131" w:type="dxa"/>
            <w:vAlign w:val="center"/>
            <w:hideMark/>
          </w:tcPr>
          <w:p w14:paraId="6AA26BFB" w14:textId="77777777" w:rsidR="00EF31AA" w:rsidRPr="00175AAB" w:rsidRDefault="00EF31AA" w:rsidP="00175AAB">
            <w:pPr>
              <w:spacing w:line="240" w:lineRule="auto"/>
              <w:ind w:firstLine="0"/>
              <w:jc w:val="center"/>
              <w:rPr>
                <w:rFonts w:eastAsia="Times New Roman"/>
                <w:sz w:val="20"/>
                <w:szCs w:val="20"/>
                <w:rPrChange w:id="784" w:author="Frank R. Edwards Jr" w:date="2017-09-26T11:25:00Z">
                  <w:rPr>
                    <w:rFonts w:eastAsia="Times New Roman"/>
                    <w:szCs w:val="24"/>
                  </w:rPr>
                </w:rPrChange>
              </w:rPr>
              <w:pPrChange w:id="785" w:author="Frank R. Edwards Jr" w:date="2017-09-26T11:25:00Z">
                <w:pPr>
                  <w:jc w:val="center"/>
                </w:pPr>
              </w:pPrChange>
            </w:pPr>
            <w:r w:rsidRPr="00175AAB">
              <w:rPr>
                <w:rFonts w:eastAsia="Times New Roman"/>
                <w:sz w:val="20"/>
                <w:szCs w:val="20"/>
                <w:rPrChange w:id="786" w:author="Frank R. Edwards Jr" w:date="2017-09-26T11:25:00Z">
                  <w:rPr>
                    <w:rFonts w:eastAsia="Times New Roman"/>
                    <w:szCs w:val="24"/>
                  </w:rPr>
                </w:rPrChange>
              </w:rPr>
              <w:t>59</w:t>
            </w:r>
          </w:p>
          <w:p w14:paraId="741559B1" w14:textId="77777777" w:rsidR="00C67033" w:rsidRPr="00175AAB" w:rsidRDefault="00C67033" w:rsidP="00175AAB">
            <w:pPr>
              <w:spacing w:line="240" w:lineRule="auto"/>
              <w:ind w:firstLine="0"/>
              <w:jc w:val="center"/>
              <w:rPr>
                <w:rFonts w:eastAsia="Times New Roman"/>
                <w:sz w:val="20"/>
                <w:szCs w:val="20"/>
                <w:rPrChange w:id="787" w:author="Frank R. Edwards Jr" w:date="2017-09-26T11:25:00Z">
                  <w:rPr>
                    <w:rFonts w:eastAsia="Times New Roman"/>
                    <w:szCs w:val="24"/>
                  </w:rPr>
                </w:rPrChange>
              </w:rPr>
              <w:pPrChange w:id="788" w:author="Frank R. Edwards Jr" w:date="2017-09-26T11:25:00Z">
                <w:pPr>
                  <w:jc w:val="center"/>
                </w:pPr>
              </w:pPrChange>
            </w:pPr>
            <w:r w:rsidRPr="00175AAB">
              <w:rPr>
                <w:rFonts w:eastAsia="Times New Roman"/>
                <w:color w:val="7030A0"/>
                <w:sz w:val="20"/>
                <w:szCs w:val="20"/>
                <w:rPrChange w:id="789" w:author="Frank R. Edwards Jr" w:date="2017-09-26T11:25:00Z">
                  <w:rPr>
                    <w:rFonts w:eastAsia="Times New Roman"/>
                    <w:szCs w:val="24"/>
                  </w:rPr>
                </w:rPrChange>
              </w:rPr>
              <w:t>(0.43)</w:t>
            </w:r>
          </w:p>
        </w:tc>
        <w:tc>
          <w:tcPr>
            <w:tcW w:w="1131" w:type="dxa"/>
            <w:vAlign w:val="center"/>
            <w:hideMark/>
          </w:tcPr>
          <w:p w14:paraId="721ECF83" w14:textId="77777777" w:rsidR="00EF31AA" w:rsidRPr="00175AAB" w:rsidRDefault="00EF31AA" w:rsidP="00175AAB">
            <w:pPr>
              <w:spacing w:line="240" w:lineRule="auto"/>
              <w:ind w:firstLine="0"/>
              <w:jc w:val="center"/>
              <w:rPr>
                <w:rFonts w:eastAsia="Times New Roman"/>
                <w:sz w:val="20"/>
                <w:szCs w:val="20"/>
                <w:rPrChange w:id="790" w:author="Frank R. Edwards Jr" w:date="2017-09-26T11:25:00Z">
                  <w:rPr>
                    <w:rFonts w:eastAsia="Times New Roman"/>
                    <w:szCs w:val="24"/>
                  </w:rPr>
                </w:rPrChange>
              </w:rPr>
              <w:pPrChange w:id="791" w:author="Frank R. Edwards Jr" w:date="2017-09-26T11:25:00Z">
                <w:pPr>
                  <w:jc w:val="center"/>
                </w:pPr>
              </w:pPrChange>
            </w:pPr>
            <w:r w:rsidRPr="00175AAB">
              <w:rPr>
                <w:rFonts w:eastAsia="Times New Roman"/>
                <w:sz w:val="20"/>
                <w:szCs w:val="20"/>
                <w:rPrChange w:id="792" w:author="Frank R. Edwards Jr" w:date="2017-09-26T11:25:00Z">
                  <w:rPr>
                    <w:rFonts w:eastAsia="Times New Roman"/>
                    <w:szCs w:val="24"/>
                  </w:rPr>
                </w:rPrChange>
              </w:rPr>
              <w:t>63</w:t>
            </w:r>
          </w:p>
          <w:p w14:paraId="230BCA4E" w14:textId="77777777" w:rsidR="004E3F33" w:rsidRPr="00175AAB" w:rsidRDefault="004E3F33" w:rsidP="00175AAB">
            <w:pPr>
              <w:spacing w:line="240" w:lineRule="auto"/>
              <w:ind w:firstLine="0"/>
              <w:jc w:val="center"/>
              <w:rPr>
                <w:rFonts w:eastAsia="Times New Roman"/>
                <w:sz w:val="20"/>
                <w:szCs w:val="20"/>
                <w:rPrChange w:id="793" w:author="Frank R. Edwards Jr" w:date="2017-09-26T11:25:00Z">
                  <w:rPr>
                    <w:rFonts w:eastAsia="Times New Roman"/>
                    <w:szCs w:val="24"/>
                  </w:rPr>
                </w:rPrChange>
              </w:rPr>
              <w:pPrChange w:id="794" w:author="Frank R. Edwards Jr" w:date="2017-09-26T11:25:00Z">
                <w:pPr>
                  <w:jc w:val="center"/>
                </w:pPr>
              </w:pPrChange>
            </w:pPr>
            <w:r w:rsidRPr="00175AAB">
              <w:rPr>
                <w:rFonts w:eastAsia="Times New Roman"/>
                <w:color w:val="7030A0"/>
                <w:sz w:val="20"/>
                <w:szCs w:val="20"/>
                <w:rPrChange w:id="795" w:author="Frank R. Edwards Jr" w:date="2017-09-26T11:25:00Z">
                  <w:rPr>
                    <w:rFonts w:eastAsia="Times New Roman"/>
                    <w:szCs w:val="24"/>
                  </w:rPr>
                </w:rPrChange>
              </w:rPr>
              <w:t>(0.43)</w:t>
            </w:r>
          </w:p>
        </w:tc>
        <w:tc>
          <w:tcPr>
            <w:tcW w:w="1131" w:type="dxa"/>
            <w:vAlign w:val="center"/>
            <w:hideMark/>
          </w:tcPr>
          <w:p w14:paraId="165CD39A" w14:textId="77777777" w:rsidR="00EF31AA" w:rsidRPr="00175AAB" w:rsidRDefault="00EF31AA" w:rsidP="00175AAB">
            <w:pPr>
              <w:spacing w:line="240" w:lineRule="auto"/>
              <w:ind w:firstLine="0"/>
              <w:jc w:val="center"/>
              <w:rPr>
                <w:rFonts w:eastAsia="Times New Roman"/>
                <w:sz w:val="20"/>
                <w:szCs w:val="20"/>
                <w:rPrChange w:id="796" w:author="Frank R. Edwards Jr" w:date="2017-09-26T11:25:00Z">
                  <w:rPr>
                    <w:rFonts w:eastAsia="Times New Roman"/>
                    <w:szCs w:val="24"/>
                  </w:rPr>
                </w:rPrChange>
              </w:rPr>
              <w:pPrChange w:id="797" w:author="Frank R. Edwards Jr" w:date="2017-09-26T11:25:00Z">
                <w:pPr>
                  <w:jc w:val="center"/>
                </w:pPr>
              </w:pPrChange>
            </w:pPr>
            <w:r w:rsidRPr="00175AAB">
              <w:rPr>
                <w:rFonts w:eastAsia="Times New Roman"/>
                <w:sz w:val="20"/>
                <w:szCs w:val="20"/>
                <w:rPrChange w:id="798" w:author="Frank R. Edwards Jr" w:date="2017-09-26T11:25:00Z">
                  <w:rPr>
                    <w:rFonts w:eastAsia="Times New Roman"/>
                    <w:szCs w:val="24"/>
                  </w:rPr>
                </w:rPrChange>
              </w:rPr>
              <w:t>507</w:t>
            </w:r>
          </w:p>
          <w:p w14:paraId="022E7671" w14:textId="77777777" w:rsidR="00E66F04" w:rsidRPr="00175AAB" w:rsidRDefault="00E66F04" w:rsidP="00175AAB">
            <w:pPr>
              <w:spacing w:line="240" w:lineRule="auto"/>
              <w:ind w:firstLine="0"/>
              <w:jc w:val="center"/>
              <w:rPr>
                <w:rFonts w:eastAsia="Times New Roman"/>
                <w:sz w:val="20"/>
                <w:szCs w:val="20"/>
                <w:rPrChange w:id="799" w:author="Frank R. Edwards Jr" w:date="2017-09-26T11:25:00Z">
                  <w:rPr>
                    <w:rFonts w:eastAsia="Times New Roman"/>
                    <w:szCs w:val="24"/>
                  </w:rPr>
                </w:rPrChange>
              </w:rPr>
              <w:pPrChange w:id="800" w:author="Frank R. Edwards Jr" w:date="2017-09-26T11:25:00Z">
                <w:pPr>
                  <w:jc w:val="center"/>
                </w:pPr>
              </w:pPrChange>
            </w:pPr>
            <w:r w:rsidRPr="00175AAB">
              <w:rPr>
                <w:rFonts w:eastAsia="Times New Roman"/>
                <w:sz w:val="20"/>
                <w:szCs w:val="20"/>
                <w:rPrChange w:id="801" w:author="Frank R. Edwards Jr" w:date="2017-09-26T11:25:00Z">
                  <w:rPr>
                    <w:rFonts w:eastAsia="Times New Roman"/>
                    <w:szCs w:val="24"/>
                  </w:rPr>
                </w:rPrChange>
              </w:rPr>
              <w:t>(0.56)</w:t>
            </w:r>
          </w:p>
        </w:tc>
      </w:tr>
      <w:tr w:rsidR="00857FB7" w:rsidRPr="00175AAB" w14:paraId="4B4ECC04" w14:textId="77777777" w:rsidTr="00657370">
        <w:trPr>
          <w:trHeight w:val="537"/>
        </w:trPr>
        <w:tc>
          <w:tcPr>
            <w:tcW w:w="1435" w:type="dxa"/>
            <w:vAlign w:val="center"/>
            <w:hideMark/>
          </w:tcPr>
          <w:p w14:paraId="69D13DF9" w14:textId="77777777" w:rsidR="00EF31AA" w:rsidRPr="00175AAB" w:rsidRDefault="00EF31AA" w:rsidP="00175AAB">
            <w:pPr>
              <w:spacing w:line="240" w:lineRule="auto"/>
              <w:ind w:firstLine="0"/>
              <w:rPr>
                <w:rFonts w:eastAsia="Times New Roman"/>
                <w:sz w:val="20"/>
                <w:szCs w:val="20"/>
                <w:rPrChange w:id="802" w:author="Frank R. Edwards Jr" w:date="2017-09-26T11:25:00Z">
                  <w:rPr>
                    <w:rFonts w:eastAsia="Times New Roman"/>
                    <w:szCs w:val="24"/>
                  </w:rPr>
                </w:rPrChange>
              </w:rPr>
              <w:pPrChange w:id="803" w:author="Frank R. Edwards Jr" w:date="2017-09-26T11:25:00Z">
                <w:pPr/>
              </w:pPrChange>
            </w:pPr>
            <w:r w:rsidRPr="00175AAB">
              <w:rPr>
                <w:rFonts w:eastAsia="Times New Roman"/>
                <w:sz w:val="20"/>
                <w:szCs w:val="20"/>
                <w:rPrChange w:id="804" w:author="Frank R. Edwards Jr" w:date="2017-09-26T11:25:00Z">
                  <w:rPr>
                    <w:rFonts w:eastAsia="Times New Roman"/>
                    <w:szCs w:val="24"/>
                  </w:rPr>
                </w:rPrChange>
              </w:rPr>
              <w:t>West South Central</w:t>
            </w:r>
          </w:p>
        </w:tc>
        <w:tc>
          <w:tcPr>
            <w:tcW w:w="1130" w:type="dxa"/>
            <w:vAlign w:val="center"/>
            <w:hideMark/>
          </w:tcPr>
          <w:p w14:paraId="1B436069" w14:textId="77777777" w:rsidR="00EF31AA" w:rsidRPr="00175AAB" w:rsidRDefault="00EF31AA" w:rsidP="00175AAB">
            <w:pPr>
              <w:spacing w:line="240" w:lineRule="auto"/>
              <w:ind w:firstLine="0"/>
              <w:jc w:val="center"/>
              <w:rPr>
                <w:rFonts w:eastAsia="Times New Roman"/>
                <w:sz w:val="20"/>
                <w:szCs w:val="20"/>
                <w:rPrChange w:id="805" w:author="Frank R. Edwards Jr" w:date="2017-09-26T11:25:00Z">
                  <w:rPr>
                    <w:rFonts w:eastAsia="Times New Roman"/>
                    <w:szCs w:val="24"/>
                  </w:rPr>
                </w:rPrChange>
              </w:rPr>
              <w:pPrChange w:id="806" w:author="Frank R. Edwards Jr" w:date="2017-09-26T11:25:00Z">
                <w:pPr>
                  <w:jc w:val="center"/>
                </w:pPr>
              </w:pPrChange>
            </w:pPr>
            <w:r w:rsidRPr="00175AAB">
              <w:rPr>
                <w:rFonts w:eastAsia="Times New Roman"/>
                <w:sz w:val="20"/>
                <w:szCs w:val="20"/>
                <w:rPrChange w:id="807" w:author="Frank R. Edwards Jr" w:date="2017-09-26T11:25:00Z">
                  <w:rPr>
                    <w:rFonts w:eastAsia="Times New Roman"/>
                    <w:szCs w:val="24"/>
                  </w:rPr>
                </w:rPrChange>
              </w:rPr>
              <w:t>476</w:t>
            </w:r>
          </w:p>
          <w:p w14:paraId="02D665A7" w14:textId="77777777" w:rsidR="00657370" w:rsidRPr="00175AAB" w:rsidRDefault="00657370" w:rsidP="00175AAB">
            <w:pPr>
              <w:spacing w:line="240" w:lineRule="auto"/>
              <w:ind w:firstLine="0"/>
              <w:jc w:val="center"/>
              <w:rPr>
                <w:rFonts w:eastAsia="Times New Roman"/>
                <w:sz w:val="20"/>
                <w:szCs w:val="20"/>
                <w:rPrChange w:id="808" w:author="Frank R. Edwards Jr" w:date="2017-09-26T11:25:00Z">
                  <w:rPr>
                    <w:rFonts w:eastAsia="Times New Roman"/>
                    <w:szCs w:val="24"/>
                  </w:rPr>
                </w:rPrChange>
              </w:rPr>
              <w:pPrChange w:id="809" w:author="Frank R. Edwards Jr" w:date="2017-09-26T11:25:00Z">
                <w:pPr>
                  <w:jc w:val="center"/>
                </w:pPr>
              </w:pPrChange>
            </w:pPr>
            <w:r w:rsidRPr="00175AAB">
              <w:rPr>
                <w:rFonts w:eastAsia="Times New Roman"/>
                <w:color w:val="0070C0"/>
                <w:sz w:val="20"/>
                <w:szCs w:val="20"/>
                <w:rPrChange w:id="810" w:author="Frank R. Edwards Jr" w:date="2017-09-26T11:25:00Z">
                  <w:rPr>
                    <w:rFonts w:eastAsia="Times New Roman"/>
                    <w:szCs w:val="24"/>
                  </w:rPr>
                </w:rPrChange>
              </w:rPr>
              <w:t>(0.80)</w:t>
            </w:r>
          </w:p>
        </w:tc>
        <w:tc>
          <w:tcPr>
            <w:tcW w:w="1131" w:type="dxa"/>
            <w:vAlign w:val="center"/>
            <w:hideMark/>
          </w:tcPr>
          <w:p w14:paraId="76067269" w14:textId="77777777" w:rsidR="00EF31AA" w:rsidRPr="00175AAB" w:rsidRDefault="00EF31AA" w:rsidP="00175AAB">
            <w:pPr>
              <w:spacing w:line="240" w:lineRule="auto"/>
              <w:ind w:firstLine="0"/>
              <w:jc w:val="center"/>
              <w:rPr>
                <w:rFonts w:eastAsia="Times New Roman"/>
                <w:sz w:val="20"/>
                <w:szCs w:val="20"/>
                <w:rPrChange w:id="811" w:author="Frank R. Edwards Jr" w:date="2017-09-26T11:25:00Z">
                  <w:rPr>
                    <w:rFonts w:eastAsia="Times New Roman"/>
                    <w:szCs w:val="24"/>
                  </w:rPr>
                </w:rPrChange>
              </w:rPr>
              <w:pPrChange w:id="812" w:author="Frank R. Edwards Jr" w:date="2017-09-26T11:25:00Z">
                <w:pPr>
                  <w:jc w:val="center"/>
                </w:pPr>
              </w:pPrChange>
            </w:pPr>
            <w:r w:rsidRPr="00175AAB">
              <w:rPr>
                <w:rFonts w:eastAsia="Times New Roman"/>
                <w:sz w:val="20"/>
                <w:szCs w:val="20"/>
                <w:rPrChange w:id="813" w:author="Frank R. Edwards Jr" w:date="2017-09-26T11:25:00Z">
                  <w:rPr>
                    <w:rFonts w:eastAsia="Times New Roman"/>
                    <w:szCs w:val="24"/>
                  </w:rPr>
                </w:rPrChange>
              </w:rPr>
              <w:t>181</w:t>
            </w:r>
          </w:p>
          <w:p w14:paraId="70600F91" w14:textId="77777777" w:rsidR="0059401C" w:rsidRPr="00175AAB" w:rsidRDefault="0059401C" w:rsidP="00175AAB">
            <w:pPr>
              <w:spacing w:line="240" w:lineRule="auto"/>
              <w:ind w:firstLine="0"/>
              <w:jc w:val="center"/>
              <w:rPr>
                <w:rFonts w:eastAsia="Times New Roman"/>
                <w:sz w:val="20"/>
                <w:szCs w:val="20"/>
                <w:rPrChange w:id="814" w:author="Frank R. Edwards Jr" w:date="2017-09-26T11:25:00Z">
                  <w:rPr>
                    <w:rFonts w:eastAsia="Times New Roman"/>
                    <w:szCs w:val="24"/>
                  </w:rPr>
                </w:rPrChange>
              </w:rPr>
              <w:pPrChange w:id="815" w:author="Frank R. Edwards Jr" w:date="2017-09-26T11:25:00Z">
                <w:pPr>
                  <w:jc w:val="center"/>
                </w:pPr>
              </w:pPrChange>
            </w:pPr>
            <w:r w:rsidRPr="00175AAB">
              <w:rPr>
                <w:rFonts w:eastAsia="Times New Roman"/>
                <w:color w:val="7030A0"/>
                <w:sz w:val="20"/>
                <w:szCs w:val="20"/>
                <w:rPrChange w:id="816" w:author="Frank R. Edwards Jr" w:date="2017-09-26T11:25:00Z">
                  <w:rPr>
                    <w:rFonts w:eastAsia="Times New Roman"/>
                    <w:szCs w:val="24"/>
                  </w:rPr>
                </w:rPrChange>
              </w:rPr>
              <w:t>(0.66)</w:t>
            </w:r>
          </w:p>
        </w:tc>
        <w:tc>
          <w:tcPr>
            <w:tcW w:w="1131" w:type="dxa"/>
            <w:vAlign w:val="center"/>
            <w:hideMark/>
          </w:tcPr>
          <w:p w14:paraId="30423453" w14:textId="77777777" w:rsidR="00EF31AA" w:rsidRPr="00175AAB" w:rsidRDefault="00EF31AA" w:rsidP="00175AAB">
            <w:pPr>
              <w:spacing w:line="240" w:lineRule="auto"/>
              <w:ind w:firstLine="0"/>
              <w:jc w:val="center"/>
              <w:rPr>
                <w:rFonts w:eastAsia="Times New Roman"/>
                <w:sz w:val="20"/>
                <w:szCs w:val="20"/>
                <w:rPrChange w:id="817" w:author="Frank R. Edwards Jr" w:date="2017-09-26T11:25:00Z">
                  <w:rPr>
                    <w:rFonts w:eastAsia="Times New Roman"/>
                    <w:szCs w:val="24"/>
                  </w:rPr>
                </w:rPrChange>
              </w:rPr>
              <w:pPrChange w:id="818" w:author="Frank R. Edwards Jr" w:date="2017-09-26T11:25:00Z">
                <w:pPr>
                  <w:jc w:val="center"/>
                </w:pPr>
              </w:pPrChange>
            </w:pPr>
            <w:r w:rsidRPr="00175AAB">
              <w:rPr>
                <w:rFonts w:eastAsia="Times New Roman"/>
                <w:sz w:val="20"/>
                <w:szCs w:val="20"/>
                <w:rPrChange w:id="819" w:author="Frank R. Edwards Jr" w:date="2017-09-26T11:25:00Z">
                  <w:rPr>
                    <w:rFonts w:eastAsia="Times New Roman"/>
                    <w:szCs w:val="24"/>
                  </w:rPr>
                </w:rPrChange>
              </w:rPr>
              <w:t>283</w:t>
            </w:r>
          </w:p>
          <w:p w14:paraId="76DE175C" w14:textId="77777777" w:rsidR="0067206E" w:rsidRPr="00175AAB" w:rsidRDefault="0067206E" w:rsidP="00175AAB">
            <w:pPr>
              <w:spacing w:line="240" w:lineRule="auto"/>
              <w:ind w:firstLine="0"/>
              <w:jc w:val="center"/>
              <w:rPr>
                <w:rFonts w:eastAsia="Times New Roman"/>
                <w:sz w:val="20"/>
                <w:szCs w:val="20"/>
                <w:rPrChange w:id="820" w:author="Frank R. Edwards Jr" w:date="2017-09-26T11:25:00Z">
                  <w:rPr>
                    <w:rFonts w:eastAsia="Times New Roman"/>
                    <w:szCs w:val="24"/>
                  </w:rPr>
                </w:rPrChange>
              </w:rPr>
              <w:pPrChange w:id="821" w:author="Frank R. Edwards Jr" w:date="2017-09-26T11:25:00Z">
                <w:pPr>
                  <w:jc w:val="center"/>
                </w:pPr>
              </w:pPrChange>
            </w:pPr>
            <w:r w:rsidRPr="00175AAB">
              <w:rPr>
                <w:rFonts w:eastAsia="Times New Roman"/>
                <w:sz w:val="20"/>
                <w:szCs w:val="20"/>
                <w:rPrChange w:id="822" w:author="Frank R. Edwards Jr" w:date="2017-09-26T11:25:00Z">
                  <w:rPr>
                    <w:rFonts w:eastAsia="Times New Roman"/>
                    <w:szCs w:val="24"/>
                  </w:rPr>
                </w:rPrChange>
              </w:rPr>
              <w:t>(0.76)</w:t>
            </w:r>
          </w:p>
        </w:tc>
        <w:tc>
          <w:tcPr>
            <w:tcW w:w="1130" w:type="dxa"/>
            <w:vAlign w:val="center"/>
            <w:hideMark/>
          </w:tcPr>
          <w:p w14:paraId="41332200" w14:textId="77777777" w:rsidR="00EF31AA" w:rsidRPr="00175AAB" w:rsidRDefault="00EF31AA" w:rsidP="00175AAB">
            <w:pPr>
              <w:spacing w:line="240" w:lineRule="auto"/>
              <w:ind w:firstLine="0"/>
              <w:jc w:val="center"/>
              <w:rPr>
                <w:rFonts w:eastAsia="Times New Roman"/>
                <w:sz w:val="20"/>
                <w:szCs w:val="20"/>
                <w:rPrChange w:id="823" w:author="Frank R. Edwards Jr" w:date="2017-09-26T11:25:00Z">
                  <w:rPr>
                    <w:rFonts w:eastAsia="Times New Roman"/>
                    <w:szCs w:val="24"/>
                  </w:rPr>
                </w:rPrChange>
              </w:rPr>
              <w:pPrChange w:id="824" w:author="Frank R. Edwards Jr" w:date="2017-09-26T11:25:00Z">
                <w:pPr>
                  <w:jc w:val="center"/>
                </w:pPr>
              </w:pPrChange>
            </w:pPr>
            <w:r w:rsidRPr="00175AAB">
              <w:rPr>
                <w:rFonts w:eastAsia="Times New Roman"/>
                <w:sz w:val="20"/>
                <w:szCs w:val="20"/>
                <w:rPrChange w:id="825" w:author="Frank R. Edwards Jr" w:date="2017-09-26T11:25:00Z">
                  <w:rPr>
                    <w:rFonts w:eastAsia="Times New Roman"/>
                    <w:szCs w:val="24"/>
                  </w:rPr>
                </w:rPrChange>
              </w:rPr>
              <w:t>93</w:t>
            </w:r>
          </w:p>
          <w:p w14:paraId="61AC4452" w14:textId="77777777" w:rsidR="00776FE7" w:rsidRPr="00175AAB" w:rsidRDefault="00776FE7" w:rsidP="00175AAB">
            <w:pPr>
              <w:spacing w:line="240" w:lineRule="auto"/>
              <w:ind w:firstLine="0"/>
              <w:jc w:val="center"/>
              <w:rPr>
                <w:rFonts w:eastAsia="Times New Roman"/>
                <w:sz w:val="20"/>
                <w:szCs w:val="20"/>
                <w:rPrChange w:id="826" w:author="Frank R. Edwards Jr" w:date="2017-09-26T11:25:00Z">
                  <w:rPr>
                    <w:rFonts w:eastAsia="Times New Roman"/>
                    <w:szCs w:val="24"/>
                  </w:rPr>
                </w:rPrChange>
              </w:rPr>
              <w:pPrChange w:id="827" w:author="Frank R. Edwards Jr" w:date="2017-09-26T11:25:00Z">
                <w:pPr>
                  <w:jc w:val="center"/>
                </w:pPr>
              </w:pPrChange>
            </w:pPr>
            <w:r w:rsidRPr="00175AAB">
              <w:rPr>
                <w:rFonts w:eastAsia="Times New Roman"/>
                <w:sz w:val="20"/>
                <w:szCs w:val="20"/>
                <w:rPrChange w:id="828" w:author="Frank R. Edwards Jr" w:date="2017-09-26T11:25:00Z">
                  <w:rPr>
                    <w:rFonts w:eastAsia="Times New Roman"/>
                    <w:szCs w:val="24"/>
                  </w:rPr>
                </w:rPrChange>
              </w:rPr>
              <w:t>(0.69)</w:t>
            </w:r>
          </w:p>
        </w:tc>
        <w:tc>
          <w:tcPr>
            <w:tcW w:w="1131" w:type="dxa"/>
            <w:vAlign w:val="center"/>
            <w:hideMark/>
          </w:tcPr>
          <w:p w14:paraId="28C5F454" w14:textId="77777777" w:rsidR="00EF31AA" w:rsidRPr="00175AAB" w:rsidRDefault="00EF31AA" w:rsidP="00175AAB">
            <w:pPr>
              <w:spacing w:line="240" w:lineRule="auto"/>
              <w:ind w:firstLine="0"/>
              <w:jc w:val="center"/>
              <w:rPr>
                <w:rFonts w:eastAsia="Times New Roman"/>
                <w:sz w:val="20"/>
                <w:szCs w:val="20"/>
                <w:rPrChange w:id="829" w:author="Frank R. Edwards Jr" w:date="2017-09-26T11:25:00Z">
                  <w:rPr>
                    <w:rFonts w:eastAsia="Times New Roman"/>
                    <w:szCs w:val="24"/>
                  </w:rPr>
                </w:rPrChange>
              </w:rPr>
              <w:pPrChange w:id="830" w:author="Frank R. Edwards Jr" w:date="2017-09-26T11:25:00Z">
                <w:pPr>
                  <w:jc w:val="center"/>
                </w:pPr>
              </w:pPrChange>
            </w:pPr>
            <w:r w:rsidRPr="00175AAB">
              <w:rPr>
                <w:rFonts w:eastAsia="Times New Roman"/>
                <w:sz w:val="20"/>
                <w:szCs w:val="20"/>
                <w:rPrChange w:id="831" w:author="Frank R. Edwards Jr" w:date="2017-09-26T11:25:00Z">
                  <w:rPr>
                    <w:rFonts w:eastAsia="Times New Roman"/>
                    <w:szCs w:val="24"/>
                  </w:rPr>
                </w:rPrChange>
              </w:rPr>
              <w:t>120</w:t>
            </w:r>
          </w:p>
          <w:p w14:paraId="4D3AFBA1" w14:textId="77777777" w:rsidR="00C67033" w:rsidRPr="00175AAB" w:rsidRDefault="00C67033" w:rsidP="00175AAB">
            <w:pPr>
              <w:spacing w:line="240" w:lineRule="auto"/>
              <w:ind w:firstLine="0"/>
              <w:jc w:val="center"/>
              <w:rPr>
                <w:rFonts w:eastAsia="Times New Roman"/>
                <w:sz w:val="20"/>
                <w:szCs w:val="20"/>
                <w:rPrChange w:id="832" w:author="Frank R. Edwards Jr" w:date="2017-09-26T11:25:00Z">
                  <w:rPr>
                    <w:rFonts w:eastAsia="Times New Roman"/>
                    <w:szCs w:val="24"/>
                  </w:rPr>
                </w:rPrChange>
              </w:rPr>
              <w:pPrChange w:id="833" w:author="Frank R. Edwards Jr" w:date="2017-09-26T11:25:00Z">
                <w:pPr>
                  <w:jc w:val="center"/>
                </w:pPr>
              </w:pPrChange>
            </w:pPr>
            <w:r w:rsidRPr="00175AAB">
              <w:rPr>
                <w:rFonts w:eastAsia="Times New Roman"/>
                <w:color w:val="00B050"/>
                <w:sz w:val="20"/>
                <w:szCs w:val="20"/>
                <w:rPrChange w:id="834" w:author="Frank R. Edwards Jr" w:date="2017-09-26T11:25:00Z">
                  <w:rPr>
                    <w:rFonts w:eastAsia="Times New Roman"/>
                    <w:szCs w:val="24"/>
                  </w:rPr>
                </w:rPrChange>
              </w:rPr>
              <w:t>(0.81)</w:t>
            </w:r>
          </w:p>
        </w:tc>
        <w:tc>
          <w:tcPr>
            <w:tcW w:w="1131" w:type="dxa"/>
            <w:vAlign w:val="center"/>
            <w:hideMark/>
          </w:tcPr>
          <w:p w14:paraId="6AD42368" w14:textId="77777777" w:rsidR="00EF31AA" w:rsidRPr="00175AAB" w:rsidRDefault="00EF31AA" w:rsidP="00175AAB">
            <w:pPr>
              <w:spacing w:line="240" w:lineRule="auto"/>
              <w:ind w:firstLine="0"/>
              <w:jc w:val="center"/>
              <w:rPr>
                <w:rFonts w:eastAsia="Times New Roman"/>
                <w:sz w:val="20"/>
                <w:szCs w:val="20"/>
                <w:rPrChange w:id="835" w:author="Frank R. Edwards Jr" w:date="2017-09-26T11:25:00Z">
                  <w:rPr>
                    <w:rFonts w:eastAsia="Times New Roman"/>
                    <w:szCs w:val="24"/>
                  </w:rPr>
                </w:rPrChange>
              </w:rPr>
              <w:pPrChange w:id="836" w:author="Frank R. Edwards Jr" w:date="2017-09-26T11:25:00Z">
                <w:pPr>
                  <w:jc w:val="center"/>
                </w:pPr>
              </w:pPrChange>
            </w:pPr>
            <w:r w:rsidRPr="00175AAB">
              <w:rPr>
                <w:rFonts w:eastAsia="Times New Roman"/>
                <w:sz w:val="20"/>
                <w:szCs w:val="20"/>
                <w:rPrChange w:id="837" w:author="Frank R. Edwards Jr" w:date="2017-09-26T11:25:00Z">
                  <w:rPr>
                    <w:rFonts w:eastAsia="Times New Roman"/>
                    <w:szCs w:val="24"/>
                  </w:rPr>
                </w:rPrChange>
              </w:rPr>
              <w:t>113</w:t>
            </w:r>
          </w:p>
          <w:p w14:paraId="675F3767" w14:textId="77777777" w:rsidR="004E3F33" w:rsidRPr="00175AAB" w:rsidRDefault="004E3F33" w:rsidP="00175AAB">
            <w:pPr>
              <w:spacing w:line="240" w:lineRule="auto"/>
              <w:ind w:firstLine="0"/>
              <w:jc w:val="center"/>
              <w:rPr>
                <w:rFonts w:eastAsia="Times New Roman"/>
                <w:sz w:val="20"/>
                <w:szCs w:val="20"/>
                <w:rPrChange w:id="838" w:author="Frank R. Edwards Jr" w:date="2017-09-26T11:25:00Z">
                  <w:rPr>
                    <w:rFonts w:eastAsia="Times New Roman"/>
                    <w:szCs w:val="24"/>
                  </w:rPr>
                </w:rPrChange>
              </w:rPr>
              <w:pPrChange w:id="839" w:author="Frank R. Edwards Jr" w:date="2017-09-26T11:25:00Z">
                <w:pPr>
                  <w:jc w:val="center"/>
                </w:pPr>
              </w:pPrChange>
            </w:pPr>
            <w:r w:rsidRPr="00175AAB">
              <w:rPr>
                <w:rFonts w:eastAsia="Times New Roman"/>
                <w:color w:val="FF0000"/>
                <w:sz w:val="20"/>
                <w:szCs w:val="20"/>
                <w:rPrChange w:id="840" w:author="Frank R. Edwards Jr" w:date="2017-09-26T11:25:00Z">
                  <w:rPr>
                    <w:rFonts w:eastAsia="Times New Roman"/>
                    <w:szCs w:val="24"/>
                  </w:rPr>
                </w:rPrChange>
              </w:rPr>
              <w:t>(0.90)</w:t>
            </w:r>
          </w:p>
        </w:tc>
        <w:tc>
          <w:tcPr>
            <w:tcW w:w="1131" w:type="dxa"/>
            <w:vAlign w:val="center"/>
            <w:hideMark/>
          </w:tcPr>
          <w:p w14:paraId="4ADD568A" w14:textId="77777777" w:rsidR="00EF31AA" w:rsidRPr="00175AAB" w:rsidRDefault="00EF31AA" w:rsidP="00175AAB">
            <w:pPr>
              <w:spacing w:line="240" w:lineRule="auto"/>
              <w:ind w:firstLine="0"/>
              <w:jc w:val="center"/>
              <w:rPr>
                <w:rFonts w:eastAsia="Times New Roman"/>
                <w:sz w:val="20"/>
                <w:szCs w:val="20"/>
                <w:rPrChange w:id="841" w:author="Frank R. Edwards Jr" w:date="2017-09-26T11:25:00Z">
                  <w:rPr>
                    <w:rFonts w:eastAsia="Times New Roman"/>
                    <w:szCs w:val="24"/>
                  </w:rPr>
                </w:rPrChange>
              </w:rPr>
              <w:pPrChange w:id="842" w:author="Frank R. Edwards Jr" w:date="2017-09-26T11:25:00Z">
                <w:pPr>
                  <w:jc w:val="center"/>
                </w:pPr>
              </w:pPrChange>
            </w:pPr>
            <w:r w:rsidRPr="00175AAB">
              <w:rPr>
                <w:rFonts w:eastAsia="Times New Roman"/>
                <w:sz w:val="20"/>
                <w:szCs w:val="20"/>
                <w:rPrChange w:id="843" w:author="Frank R. Edwards Jr" w:date="2017-09-26T11:25:00Z">
                  <w:rPr>
                    <w:rFonts w:eastAsia="Times New Roman"/>
                    <w:szCs w:val="24"/>
                  </w:rPr>
                </w:rPrChange>
              </w:rPr>
              <w:t>1266</w:t>
            </w:r>
          </w:p>
          <w:p w14:paraId="284DCA18" w14:textId="77777777" w:rsidR="00E66F04" w:rsidRPr="00175AAB" w:rsidRDefault="00E66F04" w:rsidP="00175AAB">
            <w:pPr>
              <w:spacing w:line="240" w:lineRule="auto"/>
              <w:ind w:firstLine="0"/>
              <w:jc w:val="center"/>
              <w:rPr>
                <w:rFonts w:eastAsia="Times New Roman"/>
                <w:sz w:val="20"/>
                <w:szCs w:val="20"/>
                <w:rPrChange w:id="844" w:author="Frank R. Edwards Jr" w:date="2017-09-26T11:25:00Z">
                  <w:rPr>
                    <w:rFonts w:eastAsia="Times New Roman"/>
                    <w:szCs w:val="24"/>
                  </w:rPr>
                </w:rPrChange>
              </w:rPr>
              <w:pPrChange w:id="845" w:author="Frank R. Edwards Jr" w:date="2017-09-26T11:25:00Z">
                <w:pPr>
                  <w:jc w:val="center"/>
                </w:pPr>
              </w:pPrChange>
            </w:pPr>
            <w:r w:rsidRPr="00175AAB">
              <w:rPr>
                <w:rFonts w:eastAsia="Times New Roman"/>
                <w:sz w:val="20"/>
                <w:szCs w:val="20"/>
                <w:rPrChange w:id="846" w:author="Frank R. Edwards Jr" w:date="2017-09-26T11:25:00Z">
                  <w:rPr>
                    <w:rFonts w:eastAsia="Times New Roman"/>
                    <w:szCs w:val="24"/>
                  </w:rPr>
                </w:rPrChange>
              </w:rPr>
              <w:t>(0.77)</w:t>
            </w:r>
          </w:p>
        </w:tc>
      </w:tr>
      <w:tr w:rsidR="00857FB7" w:rsidRPr="00175AAB" w14:paraId="60BA6229" w14:textId="77777777" w:rsidTr="00657370">
        <w:trPr>
          <w:trHeight w:val="538"/>
        </w:trPr>
        <w:tc>
          <w:tcPr>
            <w:tcW w:w="1435" w:type="dxa"/>
            <w:vAlign w:val="center"/>
            <w:hideMark/>
          </w:tcPr>
          <w:p w14:paraId="28F5925E" w14:textId="77777777" w:rsidR="00EF31AA" w:rsidRPr="00175AAB" w:rsidRDefault="00EF31AA" w:rsidP="00175AAB">
            <w:pPr>
              <w:spacing w:line="240" w:lineRule="auto"/>
              <w:ind w:firstLine="0"/>
              <w:rPr>
                <w:rFonts w:eastAsia="Times New Roman"/>
                <w:i/>
                <w:sz w:val="20"/>
                <w:szCs w:val="20"/>
                <w:rPrChange w:id="847" w:author="Frank R. Edwards Jr" w:date="2017-09-26T11:25:00Z">
                  <w:rPr>
                    <w:rFonts w:eastAsia="Times New Roman"/>
                    <w:i/>
                    <w:szCs w:val="24"/>
                  </w:rPr>
                </w:rPrChange>
              </w:rPr>
              <w:pPrChange w:id="848" w:author="Frank R. Edwards Jr" w:date="2017-09-26T11:25:00Z">
                <w:pPr/>
              </w:pPrChange>
            </w:pPr>
            <w:r w:rsidRPr="00175AAB">
              <w:rPr>
                <w:rFonts w:eastAsia="Times New Roman"/>
                <w:i/>
                <w:sz w:val="20"/>
                <w:szCs w:val="20"/>
                <w:rPrChange w:id="849" w:author="Frank R. Edwards Jr" w:date="2017-09-26T11:25:00Z">
                  <w:rPr>
                    <w:rFonts w:eastAsia="Times New Roman"/>
                    <w:i/>
                    <w:szCs w:val="24"/>
                  </w:rPr>
                </w:rPrChange>
              </w:rPr>
              <w:t>Total</w:t>
            </w:r>
          </w:p>
        </w:tc>
        <w:tc>
          <w:tcPr>
            <w:tcW w:w="1130" w:type="dxa"/>
            <w:vAlign w:val="center"/>
            <w:hideMark/>
          </w:tcPr>
          <w:p w14:paraId="6FFCDC9D" w14:textId="77777777" w:rsidR="00EF31AA" w:rsidRPr="00175AAB" w:rsidRDefault="00EF31AA" w:rsidP="00175AAB">
            <w:pPr>
              <w:spacing w:line="240" w:lineRule="auto"/>
              <w:ind w:firstLine="0"/>
              <w:jc w:val="center"/>
              <w:rPr>
                <w:rFonts w:eastAsia="Times New Roman"/>
                <w:sz w:val="20"/>
                <w:szCs w:val="20"/>
                <w:rPrChange w:id="850" w:author="Frank R. Edwards Jr" w:date="2017-09-26T11:25:00Z">
                  <w:rPr>
                    <w:rFonts w:eastAsia="Times New Roman"/>
                    <w:szCs w:val="24"/>
                  </w:rPr>
                </w:rPrChange>
              </w:rPr>
              <w:pPrChange w:id="851" w:author="Frank R. Edwards Jr" w:date="2017-09-26T11:25:00Z">
                <w:pPr>
                  <w:jc w:val="center"/>
                </w:pPr>
              </w:pPrChange>
            </w:pPr>
            <w:r w:rsidRPr="00175AAB">
              <w:rPr>
                <w:rFonts w:eastAsia="Times New Roman"/>
                <w:sz w:val="20"/>
                <w:szCs w:val="20"/>
                <w:rPrChange w:id="852" w:author="Frank R. Edwards Jr" w:date="2017-09-26T11:25:00Z">
                  <w:rPr>
                    <w:rFonts w:eastAsia="Times New Roman"/>
                    <w:szCs w:val="24"/>
                  </w:rPr>
                </w:rPrChange>
              </w:rPr>
              <w:t>2413</w:t>
            </w:r>
          </w:p>
          <w:p w14:paraId="52A86347" w14:textId="77777777" w:rsidR="00657370" w:rsidRPr="00175AAB" w:rsidRDefault="00657370" w:rsidP="00175AAB">
            <w:pPr>
              <w:spacing w:line="240" w:lineRule="auto"/>
              <w:ind w:firstLine="0"/>
              <w:jc w:val="center"/>
              <w:rPr>
                <w:rFonts w:eastAsia="Times New Roman"/>
                <w:sz w:val="20"/>
                <w:szCs w:val="20"/>
                <w:rPrChange w:id="853" w:author="Frank R. Edwards Jr" w:date="2017-09-26T11:25:00Z">
                  <w:rPr>
                    <w:rFonts w:eastAsia="Times New Roman"/>
                    <w:szCs w:val="24"/>
                  </w:rPr>
                </w:rPrChange>
              </w:rPr>
              <w:pPrChange w:id="854" w:author="Frank R. Edwards Jr" w:date="2017-09-26T11:25:00Z">
                <w:pPr>
                  <w:jc w:val="center"/>
                </w:pPr>
              </w:pPrChange>
            </w:pPr>
            <w:r w:rsidRPr="00175AAB">
              <w:rPr>
                <w:rFonts w:eastAsia="Times New Roman"/>
                <w:sz w:val="20"/>
                <w:szCs w:val="20"/>
                <w:rPrChange w:id="855" w:author="Frank R. Edwards Jr" w:date="2017-09-26T11:25:00Z">
                  <w:rPr>
                    <w:rFonts w:eastAsia="Times New Roman"/>
                    <w:szCs w:val="24"/>
                  </w:rPr>
                </w:rPrChange>
              </w:rPr>
              <w:t>(</w:t>
            </w:r>
            <w:r w:rsidR="004A0447" w:rsidRPr="00175AAB">
              <w:rPr>
                <w:rFonts w:eastAsia="Times New Roman"/>
                <w:sz w:val="20"/>
                <w:szCs w:val="20"/>
                <w:rPrChange w:id="856" w:author="Frank R. Edwards Jr" w:date="2017-09-26T11:25:00Z">
                  <w:rPr>
                    <w:rFonts w:eastAsia="Times New Roman"/>
                    <w:szCs w:val="24"/>
                  </w:rPr>
                </w:rPrChange>
              </w:rPr>
              <w:t>0.57</w:t>
            </w:r>
            <w:r w:rsidRPr="00175AAB">
              <w:rPr>
                <w:rFonts w:eastAsia="Times New Roman"/>
                <w:sz w:val="20"/>
                <w:szCs w:val="20"/>
                <w:rPrChange w:id="857" w:author="Frank R. Edwards Jr" w:date="2017-09-26T11:25:00Z">
                  <w:rPr>
                    <w:rFonts w:eastAsia="Times New Roman"/>
                    <w:szCs w:val="24"/>
                  </w:rPr>
                </w:rPrChange>
              </w:rPr>
              <w:t>)</w:t>
            </w:r>
          </w:p>
        </w:tc>
        <w:tc>
          <w:tcPr>
            <w:tcW w:w="1131" w:type="dxa"/>
            <w:vAlign w:val="center"/>
            <w:hideMark/>
          </w:tcPr>
          <w:p w14:paraId="20F57888" w14:textId="77777777" w:rsidR="00EF31AA" w:rsidRPr="00175AAB" w:rsidRDefault="00EF31AA" w:rsidP="00175AAB">
            <w:pPr>
              <w:spacing w:line="240" w:lineRule="auto"/>
              <w:ind w:firstLine="0"/>
              <w:jc w:val="center"/>
              <w:rPr>
                <w:rFonts w:eastAsia="Times New Roman"/>
                <w:sz w:val="20"/>
                <w:szCs w:val="20"/>
                <w:rPrChange w:id="858" w:author="Frank R. Edwards Jr" w:date="2017-09-26T11:25:00Z">
                  <w:rPr>
                    <w:rFonts w:eastAsia="Times New Roman"/>
                    <w:szCs w:val="24"/>
                  </w:rPr>
                </w:rPrChange>
              </w:rPr>
              <w:pPrChange w:id="859" w:author="Frank R. Edwards Jr" w:date="2017-09-26T11:25:00Z">
                <w:pPr>
                  <w:jc w:val="center"/>
                </w:pPr>
              </w:pPrChange>
            </w:pPr>
            <w:r w:rsidRPr="00175AAB">
              <w:rPr>
                <w:rFonts w:eastAsia="Times New Roman"/>
                <w:sz w:val="20"/>
                <w:szCs w:val="20"/>
                <w:rPrChange w:id="860" w:author="Frank R. Edwards Jr" w:date="2017-09-26T11:25:00Z">
                  <w:rPr>
                    <w:rFonts w:eastAsia="Times New Roman"/>
                    <w:szCs w:val="24"/>
                  </w:rPr>
                </w:rPrChange>
              </w:rPr>
              <w:t>1232</w:t>
            </w:r>
          </w:p>
          <w:p w14:paraId="041DB5CD" w14:textId="77777777" w:rsidR="0059401C" w:rsidRPr="00175AAB" w:rsidRDefault="0059401C" w:rsidP="00175AAB">
            <w:pPr>
              <w:spacing w:line="240" w:lineRule="auto"/>
              <w:ind w:firstLine="0"/>
              <w:jc w:val="center"/>
              <w:rPr>
                <w:rFonts w:eastAsia="Times New Roman"/>
                <w:sz w:val="20"/>
                <w:szCs w:val="20"/>
                <w:rPrChange w:id="861" w:author="Frank R. Edwards Jr" w:date="2017-09-26T11:25:00Z">
                  <w:rPr>
                    <w:rFonts w:eastAsia="Times New Roman"/>
                    <w:szCs w:val="24"/>
                  </w:rPr>
                </w:rPrChange>
              </w:rPr>
              <w:pPrChange w:id="862" w:author="Frank R. Edwards Jr" w:date="2017-09-26T11:25:00Z">
                <w:pPr>
                  <w:jc w:val="center"/>
                </w:pPr>
              </w:pPrChange>
            </w:pPr>
            <w:r w:rsidRPr="00175AAB">
              <w:rPr>
                <w:rFonts w:eastAsia="Times New Roman"/>
                <w:color w:val="7030A0"/>
                <w:sz w:val="20"/>
                <w:szCs w:val="20"/>
                <w:rPrChange w:id="863" w:author="Frank R. Edwards Jr" w:date="2017-09-26T11:25:00Z">
                  <w:rPr>
                    <w:rFonts w:eastAsia="Times New Roman"/>
                    <w:szCs w:val="24"/>
                  </w:rPr>
                </w:rPrChange>
              </w:rPr>
              <w:t>(0.</w:t>
            </w:r>
            <w:r w:rsidR="004A0447" w:rsidRPr="00175AAB">
              <w:rPr>
                <w:rFonts w:eastAsia="Times New Roman"/>
                <w:color w:val="7030A0"/>
                <w:sz w:val="20"/>
                <w:szCs w:val="20"/>
                <w:rPrChange w:id="864" w:author="Frank R. Edwards Jr" w:date="2017-09-26T11:25:00Z">
                  <w:rPr>
                    <w:rFonts w:eastAsia="Times New Roman"/>
                    <w:szCs w:val="24"/>
                  </w:rPr>
                </w:rPrChange>
              </w:rPr>
              <w:t>36</w:t>
            </w:r>
            <w:r w:rsidRPr="00175AAB">
              <w:rPr>
                <w:rFonts w:eastAsia="Times New Roman"/>
                <w:color w:val="7030A0"/>
                <w:sz w:val="20"/>
                <w:szCs w:val="20"/>
                <w:rPrChange w:id="865" w:author="Frank R. Edwards Jr" w:date="2017-09-26T11:25:00Z">
                  <w:rPr>
                    <w:rFonts w:eastAsia="Times New Roman"/>
                    <w:szCs w:val="24"/>
                  </w:rPr>
                </w:rPrChange>
              </w:rPr>
              <w:t>)</w:t>
            </w:r>
          </w:p>
        </w:tc>
        <w:tc>
          <w:tcPr>
            <w:tcW w:w="1131" w:type="dxa"/>
            <w:vAlign w:val="center"/>
            <w:hideMark/>
          </w:tcPr>
          <w:p w14:paraId="02D43C63" w14:textId="77777777" w:rsidR="00EF31AA" w:rsidRPr="00175AAB" w:rsidRDefault="00EF31AA" w:rsidP="00175AAB">
            <w:pPr>
              <w:spacing w:line="240" w:lineRule="auto"/>
              <w:ind w:firstLine="0"/>
              <w:jc w:val="center"/>
              <w:rPr>
                <w:rFonts w:eastAsia="Times New Roman"/>
                <w:sz w:val="20"/>
                <w:szCs w:val="20"/>
                <w:rPrChange w:id="866" w:author="Frank R. Edwards Jr" w:date="2017-09-26T11:25:00Z">
                  <w:rPr>
                    <w:rFonts w:eastAsia="Times New Roman"/>
                    <w:szCs w:val="24"/>
                  </w:rPr>
                </w:rPrChange>
              </w:rPr>
              <w:pPrChange w:id="867" w:author="Frank R. Edwards Jr" w:date="2017-09-26T11:25:00Z">
                <w:pPr>
                  <w:jc w:val="center"/>
                </w:pPr>
              </w:pPrChange>
            </w:pPr>
            <w:r w:rsidRPr="00175AAB">
              <w:rPr>
                <w:rFonts w:eastAsia="Times New Roman"/>
                <w:sz w:val="20"/>
                <w:szCs w:val="20"/>
                <w:rPrChange w:id="868" w:author="Frank R. Edwards Jr" w:date="2017-09-26T11:25:00Z">
                  <w:rPr>
                    <w:rFonts w:eastAsia="Times New Roman"/>
                    <w:szCs w:val="24"/>
                  </w:rPr>
                </w:rPrChange>
              </w:rPr>
              <w:t>1706</w:t>
            </w:r>
          </w:p>
          <w:p w14:paraId="231D5D4F" w14:textId="77777777" w:rsidR="0067206E" w:rsidRPr="00175AAB" w:rsidRDefault="0067206E" w:rsidP="00175AAB">
            <w:pPr>
              <w:spacing w:line="240" w:lineRule="auto"/>
              <w:ind w:firstLine="0"/>
              <w:jc w:val="center"/>
              <w:rPr>
                <w:rFonts w:eastAsia="Times New Roman"/>
                <w:sz w:val="20"/>
                <w:szCs w:val="20"/>
                <w:rPrChange w:id="869" w:author="Frank R. Edwards Jr" w:date="2017-09-26T11:25:00Z">
                  <w:rPr>
                    <w:rFonts w:eastAsia="Times New Roman"/>
                    <w:szCs w:val="24"/>
                  </w:rPr>
                </w:rPrChange>
              </w:rPr>
              <w:pPrChange w:id="870" w:author="Frank R. Edwards Jr" w:date="2017-09-26T11:25:00Z">
                <w:pPr>
                  <w:jc w:val="center"/>
                </w:pPr>
              </w:pPrChange>
            </w:pPr>
            <w:r w:rsidRPr="00175AAB">
              <w:rPr>
                <w:rFonts w:eastAsia="Times New Roman"/>
                <w:sz w:val="20"/>
                <w:szCs w:val="20"/>
                <w:rPrChange w:id="871" w:author="Frank R. Edwards Jr" w:date="2017-09-26T11:25:00Z">
                  <w:rPr>
                    <w:rFonts w:eastAsia="Times New Roman"/>
                    <w:szCs w:val="24"/>
                  </w:rPr>
                </w:rPrChange>
              </w:rPr>
              <w:t>(0.59)</w:t>
            </w:r>
          </w:p>
        </w:tc>
        <w:tc>
          <w:tcPr>
            <w:tcW w:w="1130" w:type="dxa"/>
            <w:vAlign w:val="center"/>
            <w:hideMark/>
          </w:tcPr>
          <w:p w14:paraId="38917426" w14:textId="77777777" w:rsidR="00EF31AA" w:rsidRPr="00175AAB" w:rsidRDefault="00EF31AA" w:rsidP="00175AAB">
            <w:pPr>
              <w:spacing w:line="240" w:lineRule="auto"/>
              <w:ind w:firstLine="0"/>
              <w:jc w:val="center"/>
              <w:rPr>
                <w:rFonts w:eastAsia="Times New Roman"/>
                <w:sz w:val="20"/>
                <w:szCs w:val="20"/>
                <w:rPrChange w:id="872" w:author="Frank R. Edwards Jr" w:date="2017-09-26T11:25:00Z">
                  <w:rPr>
                    <w:rFonts w:eastAsia="Times New Roman"/>
                    <w:szCs w:val="24"/>
                  </w:rPr>
                </w:rPrChange>
              </w:rPr>
              <w:pPrChange w:id="873" w:author="Frank R. Edwards Jr" w:date="2017-09-26T11:25:00Z">
                <w:pPr>
                  <w:jc w:val="center"/>
                </w:pPr>
              </w:pPrChange>
            </w:pPr>
            <w:r w:rsidRPr="00175AAB">
              <w:rPr>
                <w:rFonts w:eastAsia="Times New Roman"/>
                <w:sz w:val="20"/>
                <w:szCs w:val="20"/>
                <w:rPrChange w:id="874" w:author="Frank R. Edwards Jr" w:date="2017-09-26T11:25:00Z">
                  <w:rPr>
                    <w:rFonts w:eastAsia="Times New Roman"/>
                    <w:szCs w:val="24"/>
                  </w:rPr>
                </w:rPrChange>
              </w:rPr>
              <w:t>677</w:t>
            </w:r>
          </w:p>
          <w:p w14:paraId="3F21951F" w14:textId="77777777" w:rsidR="00776FE7" w:rsidRPr="00175AAB" w:rsidRDefault="00776FE7" w:rsidP="00175AAB">
            <w:pPr>
              <w:spacing w:line="240" w:lineRule="auto"/>
              <w:ind w:firstLine="0"/>
              <w:jc w:val="center"/>
              <w:rPr>
                <w:rFonts w:eastAsia="Times New Roman"/>
                <w:sz w:val="20"/>
                <w:szCs w:val="20"/>
                <w:rPrChange w:id="875" w:author="Frank R. Edwards Jr" w:date="2017-09-26T11:25:00Z">
                  <w:rPr>
                    <w:rFonts w:eastAsia="Times New Roman"/>
                    <w:szCs w:val="24"/>
                  </w:rPr>
                </w:rPrChange>
              </w:rPr>
              <w:pPrChange w:id="876" w:author="Frank R. Edwards Jr" w:date="2017-09-26T11:25:00Z">
                <w:pPr>
                  <w:jc w:val="center"/>
                </w:pPr>
              </w:pPrChange>
            </w:pPr>
            <w:r w:rsidRPr="00175AAB">
              <w:rPr>
                <w:rFonts w:eastAsia="Times New Roman"/>
                <w:sz w:val="20"/>
                <w:szCs w:val="20"/>
                <w:rPrChange w:id="877" w:author="Frank R. Edwards Jr" w:date="2017-09-26T11:25:00Z">
                  <w:rPr>
                    <w:rFonts w:eastAsia="Times New Roman"/>
                    <w:szCs w:val="24"/>
                  </w:rPr>
                </w:rPrChange>
              </w:rPr>
              <w:t>(0.54)</w:t>
            </w:r>
          </w:p>
        </w:tc>
        <w:tc>
          <w:tcPr>
            <w:tcW w:w="1131" w:type="dxa"/>
            <w:vAlign w:val="center"/>
            <w:hideMark/>
          </w:tcPr>
          <w:p w14:paraId="06628C66" w14:textId="77777777" w:rsidR="00EF31AA" w:rsidRPr="00175AAB" w:rsidRDefault="00EF31AA" w:rsidP="00175AAB">
            <w:pPr>
              <w:spacing w:line="240" w:lineRule="auto"/>
              <w:ind w:firstLine="0"/>
              <w:jc w:val="center"/>
              <w:rPr>
                <w:rFonts w:eastAsia="Times New Roman"/>
                <w:sz w:val="20"/>
                <w:szCs w:val="20"/>
                <w:rPrChange w:id="878" w:author="Frank R. Edwards Jr" w:date="2017-09-26T11:25:00Z">
                  <w:rPr>
                    <w:rFonts w:eastAsia="Times New Roman"/>
                    <w:szCs w:val="24"/>
                  </w:rPr>
                </w:rPrChange>
              </w:rPr>
              <w:pPrChange w:id="879" w:author="Frank R. Edwards Jr" w:date="2017-09-26T11:25:00Z">
                <w:pPr>
                  <w:jc w:val="center"/>
                </w:pPr>
              </w:pPrChange>
            </w:pPr>
            <w:r w:rsidRPr="00175AAB">
              <w:rPr>
                <w:rFonts w:eastAsia="Times New Roman"/>
                <w:sz w:val="20"/>
                <w:szCs w:val="20"/>
                <w:rPrChange w:id="880" w:author="Frank R. Edwards Jr" w:date="2017-09-26T11:25:00Z">
                  <w:rPr>
                    <w:rFonts w:eastAsia="Times New Roman"/>
                    <w:szCs w:val="24"/>
                  </w:rPr>
                </w:rPrChange>
              </w:rPr>
              <w:t>620</w:t>
            </w:r>
          </w:p>
          <w:p w14:paraId="0DB0D922" w14:textId="77777777" w:rsidR="00C67033" w:rsidRPr="00175AAB" w:rsidRDefault="00C67033" w:rsidP="00175AAB">
            <w:pPr>
              <w:spacing w:line="240" w:lineRule="auto"/>
              <w:ind w:firstLine="0"/>
              <w:jc w:val="center"/>
              <w:rPr>
                <w:rFonts w:eastAsia="Times New Roman"/>
                <w:sz w:val="20"/>
                <w:szCs w:val="20"/>
                <w:rPrChange w:id="881" w:author="Frank R. Edwards Jr" w:date="2017-09-26T11:25:00Z">
                  <w:rPr>
                    <w:rFonts w:eastAsia="Times New Roman"/>
                    <w:szCs w:val="24"/>
                  </w:rPr>
                </w:rPrChange>
              </w:rPr>
              <w:pPrChange w:id="882" w:author="Frank R. Edwards Jr" w:date="2017-09-26T11:25:00Z">
                <w:pPr>
                  <w:jc w:val="center"/>
                </w:pPr>
              </w:pPrChange>
            </w:pPr>
            <w:r w:rsidRPr="00175AAB">
              <w:rPr>
                <w:rFonts w:eastAsia="Times New Roman"/>
                <w:sz w:val="20"/>
                <w:szCs w:val="20"/>
                <w:rPrChange w:id="883" w:author="Frank R. Edwards Jr" w:date="2017-09-26T11:25:00Z">
                  <w:rPr>
                    <w:rFonts w:eastAsia="Times New Roman"/>
                    <w:szCs w:val="24"/>
                  </w:rPr>
                </w:rPrChange>
              </w:rPr>
              <w:t>(0.52)</w:t>
            </w:r>
          </w:p>
        </w:tc>
        <w:tc>
          <w:tcPr>
            <w:tcW w:w="1131" w:type="dxa"/>
            <w:vAlign w:val="center"/>
            <w:hideMark/>
          </w:tcPr>
          <w:p w14:paraId="5486AA0B" w14:textId="77777777" w:rsidR="00EF31AA" w:rsidRPr="00175AAB" w:rsidRDefault="00EF31AA" w:rsidP="00175AAB">
            <w:pPr>
              <w:spacing w:line="240" w:lineRule="auto"/>
              <w:ind w:firstLine="0"/>
              <w:jc w:val="center"/>
              <w:rPr>
                <w:rFonts w:eastAsia="Times New Roman"/>
                <w:sz w:val="20"/>
                <w:szCs w:val="20"/>
                <w:rPrChange w:id="884" w:author="Frank R. Edwards Jr" w:date="2017-09-26T11:25:00Z">
                  <w:rPr>
                    <w:rFonts w:eastAsia="Times New Roman"/>
                    <w:szCs w:val="24"/>
                  </w:rPr>
                </w:rPrChange>
              </w:rPr>
              <w:pPrChange w:id="885" w:author="Frank R. Edwards Jr" w:date="2017-09-26T11:25:00Z">
                <w:pPr>
                  <w:jc w:val="center"/>
                </w:pPr>
              </w:pPrChange>
            </w:pPr>
            <w:r w:rsidRPr="00175AAB">
              <w:rPr>
                <w:rFonts w:eastAsia="Times New Roman"/>
                <w:sz w:val="20"/>
                <w:szCs w:val="20"/>
                <w:rPrChange w:id="886" w:author="Frank R. Edwards Jr" w:date="2017-09-26T11:25:00Z">
                  <w:rPr>
                    <w:rFonts w:eastAsia="Times New Roman"/>
                    <w:szCs w:val="24"/>
                  </w:rPr>
                </w:rPrChange>
              </w:rPr>
              <w:t>470</w:t>
            </w:r>
          </w:p>
          <w:p w14:paraId="4D3646C8" w14:textId="77777777" w:rsidR="004E3F33" w:rsidRPr="00175AAB" w:rsidRDefault="004E3F33" w:rsidP="00175AAB">
            <w:pPr>
              <w:spacing w:line="240" w:lineRule="auto"/>
              <w:ind w:firstLine="0"/>
              <w:jc w:val="center"/>
              <w:rPr>
                <w:rFonts w:eastAsia="Times New Roman"/>
                <w:sz w:val="20"/>
                <w:szCs w:val="20"/>
                <w:rPrChange w:id="887" w:author="Frank R. Edwards Jr" w:date="2017-09-26T11:25:00Z">
                  <w:rPr>
                    <w:rFonts w:eastAsia="Times New Roman"/>
                    <w:szCs w:val="24"/>
                  </w:rPr>
                </w:rPrChange>
              </w:rPr>
              <w:pPrChange w:id="888" w:author="Frank R. Edwards Jr" w:date="2017-09-26T11:25:00Z">
                <w:pPr>
                  <w:jc w:val="center"/>
                </w:pPr>
              </w:pPrChange>
            </w:pPr>
            <w:r w:rsidRPr="00175AAB">
              <w:rPr>
                <w:rFonts w:eastAsia="Times New Roman"/>
                <w:sz w:val="20"/>
                <w:szCs w:val="20"/>
                <w:rPrChange w:id="889" w:author="Frank R. Edwards Jr" w:date="2017-09-26T11:25:00Z">
                  <w:rPr>
                    <w:rFonts w:eastAsia="Times New Roman"/>
                    <w:szCs w:val="24"/>
                  </w:rPr>
                </w:rPrChange>
              </w:rPr>
              <w:t>(0.57)</w:t>
            </w:r>
          </w:p>
        </w:tc>
        <w:tc>
          <w:tcPr>
            <w:tcW w:w="1131" w:type="dxa"/>
            <w:vAlign w:val="center"/>
            <w:hideMark/>
          </w:tcPr>
          <w:p w14:paraId="364637E1" w14:textId="77777777" w:rsidR="00EF31AA" w:rsidRPr="00175AAB" w:rsidRDefault="00EF31AA" w:rsidP="00175AAB">
            <w:pPr>
              <w:spacing w:line="240" w:lineRule="auto"/>
              <w:ind w:firstLine="0"/>
              <w:jc w:val="center"/>
              <w:rPr>
                <w:rFonts w:eastAsia="Times New Roman"/>
                <w:sz w:val="20"/>
                <w:szCs w:val="20"/>
                <w:rPrChange w:id="890" w:author="Frank R. Edwards Jr" w:date="2017-09-26T11:25:00Z">
                  <w:rPr>
                    <w:rFonts w:eastAsia="Times New Roman"/>
                    <w:szCs w:val="24"/>
                  </w:rPr>
                </w:rPrChange>
              </w:rPr>
              <w:pPrChange w:id="891" w:author="Frank R. Edwards Jr" w:date="2017-09-26T11:25:00Z">
                <w:pPr>
                  <w:jc w:val="center"/>
                </w:pPr>
              </w:pPrChange>
            </w:pPr>
            <w:r w:rsidRPr="00175AAB">
              <w:rPr>
                <w:rFonts w:eastAsia="Times New Roman"/>
                <w:sz w:val="20"/>
                <w:szCs w:val="20"/>
                <w:rPrChange w:id="892" w:author="Frank R. Edwards Jr" w:date="2017-09-26T11:25:00Z">
                  <w:rPr>
                    <w:rFonts w:eastAsia="Times New Roman"/>
                    <w:szCs w:val="24"/>
                  </w:rPr>
                </w:rPrChange>
              </w:rPr>
              <w:t>7118</w:t>
            </w:r>
          </w:p>
          <w:p w14:paraId="3EDA88AE" w14:textId="77777777" w:rsidR="00E66F04" w:rsidRPr="00175AAB" w:rsidRDefault="00E66F04" w:rsidP="00175AAB">
            <w:pPr>
              <w:spacing w:line="240" w:lineRule="auto"/>
              <w:ind w:firstLine="0"/>
              <w:jc w:val="center"/>
              <w:rPr>
                <w:rFonts w:eastAsia="Times New Roman"/>
                <w:sz w:val="20"/>
                <w:szCs w:val="20"/>
                <w:rPrChange w:id="893" w:author="Frank R. Edwards Jr" w:date="2017-09-26T11:25:00Z">
                  <w:rPr>
                    <w:rFonts w:eastAsia="Times New Roman"/>
                    <w:szCs w:val="24"/>
                  </w:rPr>
                </w:rPrChange>
              </w:rPr>
              <w:pPrChange w:id="894" w:author="Frank R. Edwards Jr" w:date="2017-09-26T11:25:00Z">
                <w:pPr>
                  <w:jc w:val="center"/>
                </w:pPr>
              </w:pPrChange>
            </w:pPr>
            <w:r w:rsidRPr="00175AAB">
              <w:rPr>
                <w:rFonts w:eastAsia="Times New Roman"/>
                <w:sz w:val="20"/>
                <w:szCs w:val="20"/>
                <w:rPrChange w:id="895" w:author="Frank R. Edwards Jr" w:date="2017-09-26T11:25:00Z">
                  <w:rPr>
                    <w:rFonts w:eastAsia="Times New Roman"/>
                    <w:szCs w:val="24"/>
                  </w:rPr>
                </w:rPrChange>
              </w:rPr>
              <w:t>(0.52)</w:t>
            </w:r>
          </w:p>
        </w:tc>
      </w:tr>
      <w:tr w:rsidR="00CF23EE" w:rsidRPr="00175AAB" w14:paraId="70C14FF2" w14:textId="77777777" w:rsidTr="00A03543">
        <w:tc>
          <w:tcPr>
            <w:tcW w:w="9350" w:type="dxa"/>
            <w:gridSpan w:val="8"/>
          </w:tcPr>
          <w:p w14:paraId="6954AEC3" w14:textId="77777777" w:rsidR="00A54250" w:rsidRPr="00175AAB" w:rsidRDefault="00CF23EE" w:rsidP="00175AAB">
            <w:pPr>
              <w:spacing w:line="240" w:lineRule="auto"/>
              <w:ind w:firstLine="0"/>
              <w:rPr>
                <w:rFonts w:eastAsia="Times New Roman"/>
                <w:b/>
                <w:sz w:val="20"/>
                <w:szCs w:val="20"/>
                <w:rPrChange w:id="896" w:author="Frank R. Edwards Jr" w:date="2017-09-26T11:25:00Z">
                  <w:rPr>
                    <w:rFonts w:eastAsia="Times New Roman"/>
                    <w:b/>
                    <w:szCs w:val="24"/>
                  </w:rPr>
                </w:rPrChange>
              </w:rPr>
              <w:pPrChange w:id="897" w:author="Frank R. Edwards Jr" w:date="2017-09-26T11:25:00Z">
                <w:pPr/>
              </w:pPrChange>
            </w:pPr>
            <w:r w:rsidRPr="00175AAB">
              <w:rPr>
                <w:rFonts w:eastAsia="Times New Roman"/>
                <w:i/>
                <w:sz w:val="20"/>
                <w:szCs w:val="20"/>
                <w:rPrChange w:id="898" w:author="Frank R. Edwards Jr" w:date="2017-09-26T11:25:00Z">
                  <w:rPr>
                    <w:rFonts w:eastAsia="Times New Roman"/>
                    <w:i/>
                    <w:szCs w:val="24"/>
                  </w:rPr>
                </w:rPrChange>
              </w:rPr>
              <w:t xml:space="preserve">Note: </w:t>
            </w:r>
            <w:r w:rsidR="001C00A9" w:rsidRPr="00175AAB">
              <w:rPr>
                <w:rFonts w:eastAsia="Times New Roman"/>
                <w:sz w:val="20"/>
                <w:szCs w:val="20"/>
                <w:rPrChange w:id="899" w:author="Frank R. Edwards Jr" w:date="2017-09-26T11:25:00Z">
                  <w:rPr>
                    <w:rFonts w:eastAsia="Times New Roman"/>
                    <w:szCs w:val="24"/>
                  </w:rPr>
                </w:rPrChange>
              </w:rPr>
              <w:t xml:space="preserve">Data from </w:t>
            </w:r>
            <w:r w:rsidR="001C00A9" w:rsidRPr="00175AAB">
              <w:rPr>
                <w:rFonts w:eastAsia="Times New Roman"/>
                <w:i/>
                <w:sz w:val="20"/>
                <w:szCs w:val="20"/>
                <w:rPrChange w:id="900" w:author="Frank R. Edwards Jr" w:date="2017-09-26T11:25:00Z">
                  <w:rPr>
                    <w:rFonts w:eastAsia="Times New Roman"/>
                    <w:i/>
                    <w:szCs w:val="24"/>
                  </w:rPr>
                </w:rPrChange>
              </w:rPr>
              <w:t>Fatal Encounters</w:t>
            </w:r>
            <w:r w:rsidR="001C00A9" w:rsidRPr="00175AAB">
              <w:rPr>
                <w:rFonts w:eastAsia="Times New Roman"/>
                <w:sz w:val="20"/>
                <w:szCs w:val="20"/>
                <w:rPrChange w:id="901" w:author="Frank R. Edwards Jr" w:date="2017-09-26T11:25:00Z">
                  <w:rPr>
                    <w:rFonts w:eastAsia="Times New Roman"/>
                    <w:szCs w:val="24"/>
                  </w:rPr>
                </w:rPrChange>
              </w:rPr>
              <w:t>, accessed 5/9/17</w:t>
            </w:r>
            <w:r w:rsidR="00F90007" w:rsidRPr="00175AAB">
              <w:rPr>
                <w:rFonts w:eastAsia="Times New Roman"/>
                <w:sz w:val="20"/>
                <w:szCs w:val="20"/>
                <w:rPrChange w:id="902" w:author="Frank R. Edwards Jr" w:date="2017-09-26T11:25:00Z">
                  <w:rPr>
                    <w:rFonts w:eastAsia="Times New Roman"/>
                    <w:szCs w:val="24"/>
                  </w:rPr>
                </w:rPrChange>
              </w:rPr>
              <w:t xml:space="preserve"> </w:t>
            </w:r>
          </w:p>
        </w:tc>
      </w:tr>
    </w:tbl>
    <w:p w14:paraId="4324E057" w14:textId="77777777" w:rsidR="00943273" w:rsidRDefault="00943273" w:rsidP="00825945">
      <w:pPr>
        <w:spacing w:line="360" w:lineRule="auto"/>
        <w:rPr>
          <w:sz w:val="24"/>
          <w:szCs w:val="24"/>
        </w:rPr>
      </w:pPr>
    </w:p>
    <w:p w14:paraId="3AB8279D" w14:textId="77777777" w:rsidR="007434C1" w:rsidRDefault="007434C1">
      <w:pPr>
        <w:spacing w:after="160" w:line="259" w:lineRule="auto"/>
        <w:ind w:firstLine="0"/>
        <w:rPr>
          <w:ins w:id="903" w:author="Frank R. Edwards Jr" w:date="2017-09-26T13:36:00Z"/>
        </w:rPr>
      </w:pPr>
      <w:ins w:id="904" w:author="Frank R. Edwards Jr" w:date="2017-09-26T13:36:00Z">
        <w:r>
          <w:br w:type="page"/>
        </w:r>
      </w:ins>
    </w:p>
    <w:p w14:paraId="4C8C8EC5" w14:textId="7ED489D2" w:rsidR="00FC7157" w:rsidDel="007434C1" w:rsidRDefault="00866E85" w:rsidP="00175AAB">
      <w:pPr>
        <w:rPr>
          <w:ins w:id="905" w:author="Michael Esposito" w:date="2017-06-29T10:07:00Z"/>
          <w:del w:id="906" w:author="Frank R. Edwards Jr" w:date="2017-09-26T13:36:00Z"/>
        </w:rPr>
        <w:pPrChange w:id="907" w:author="Frank R. Edwards Jr" w:date="2017-09-26T11:26:00Z">
          <w:pPr>
            <w:spacing w:line="360" w:lineRule="auto"/>
          </w:pPr>
        </w:pPrChange>
      </w:pPr>
      <w:ins w:id="908" w:author="Michael Esposito" w:date="2017-06-26T12:59:00Z">
        <w:del w:id="909" w:author="Frank R. Edwards Jr" w:date="2017-09-26T13:36:00Z">
          <w:r w:rsidDel="007434C1">
            <w:lastRenderedPageBreak/>
            <w:delText>Table 1 shows that</w:delText>
          </w:r>
        </w:del>
      </w:ins>
      <w:ins w:id="910" w:author="Michael Esposito" w:date="2017-06-26T13:03:00Z">
        <w:del w:id="911" w:author="Frank R. Edwards Jr" w:date="2017-09-25T15:30:00Z">
          <w:r w:rsidR="003A03BE" w:rsidDel="00A27096">
            <w:delText>, in</w:delText>
          </w:r>
          <w:r w:rsidR="0053097F" w:rsidDel="00A27096">
            <w:delText xml:space="preserve"> </w:delText>
          </w:r>
          <w:r w:rsidR="003A03BE" w:rsidDel="00A27096">
            <w:rPr>
              <w:i/>
            </w:rPr>
            <w:delText>Fatal Encounters</w:delText>
          </w:r>
          <w:r w:rsidR="0053097F" w:rsidDel="00A27096">
            <w:delText>,</w:delText>
          </w:r>
        </w:del>
      </w:ins>
      <w:ins w:id="912" w:author="Michael Esposito" w:date="2017-06-26T12:59:00Z">
        <w:del w:id="913" w:author="Frank R. Edwards Jr" w:date="2017-09-25T15:30:00Z">
          <w:r w:rsidDel="00A27096">
            <w:delText xml:space="preserve"> </w:delText>
          </w:r>
        </w:del>
      </w:ins>
      <w:ins w:id="914" w:author="Michael Esposito" w:date="2017-06-26T15:19:00Z">
        <w:del w:id="915" w:author="Frank R. Edwards Jr" w:date="2017-09-25T15:30:00Z">
          <w:r w:rsidR="0084373E" w:rsidDel="00A27096">
            <w:delText>the occurrence of</w:delText>
          </w:r>
        </w:del>
        <w:del w:id="916" w:author="Frank R. Edwards Jr" w:date="2017-09-26T13:36:00Z">
          <w:r w:rsidR="0084373E" w:rsidDel="007434C1">
            <w:delText xml:space="preserve"> </w:delText>
          </w:r>
        </w:del>
        <w:del w:id="917" w:author="Frank R. Edwards Jr" w:date="2017-09-25T15:31:00Z">
          <w:r w:rsidR="0084373E" w:rsidDel="00A27096">
            <w:delText>poli</w:delText>
          </w:r>
          <w:r w:rsidR="005D3B20" w:rsidDel="00A27096">
            <w:delText>ce-related fatalit</w:delText>
          </w:r>
        </w:del>
        <w:del w:id="918" w:author="Frank R. Edwards Jr" w:date="2017-09-25T15:30:00Z">
          <w:r w:rsidR="005D3B20" w:rsidDel="00A27096">
            <w:delText xml:space="preserve">ies varies </w:delText>
          </w:r>
        </w:del>
      </w:ins>
      <w:ins w:id="919" w:author="Michael Esposito" w:date="2017-06-26T15:33:00Z">
        <w:del w:id="920" w:author="Frank R. Edwards Jr" w:date="2017-09-25T15:30:00Z">
          <w:r w:rsidR="005D3B20" w:rsidDel="00A27096">
            <w:delText>by</w:delText>
          </w:r>
        </w:del>
      </w:ins>
      <w:ins w:id="921" w:author="Michael Esposito" w:date="2017-07-01T17:56:00Z">
        <w:del w:id="922" w:author="Frank R. Edwards Jr" w:date="2017-09-25T15:30:00Z">
          <w:r w:rsidR="00227A05" w:rsidDel="00A27096">
            <w:delText xml:space="preserve"> </w:delText>
          </w:r>
        </w:del>
        <w:del w:id="923" w:author="Frank R. Edwards Jr" w:date="2017-09-26T13:36:00Z">
          <w:r w:rsidR="00227A05" w:rsidDel="007434C1">
            <w:delText>place</w:delText>
          </w:r>
        </w:del>
      </w:ins>
      <w:ins w:id="924" w:author="Michael Esposito" w:date="2017-06-26T15:19:00Z">
        <w:del w:id="925" w:author="Frank R. Edwards Jr" w:date="2017-09-26T13:36:00Z">
          <w:r w:rsidR="0084373E" w:rsidDel="007434C1">
            <w:delText xml:space="preserve">. </w:delText>
          </w:r>
        </w:del>
      </w:ins>
      <w:ins w:id="926" w:author="Michael Esposito" w:date="2017-06-28T16:30:00Z">
        <w:del w:id="927" w:author="Frank R. Edwards Jr" w:date="2017-09-26T13:36:00Z">
          <w:r w:rsidR="00D6091D" w:rsidDel="007434C1">
            <w:delText xml:space="preserve"> </w:delText>
          </w:r>
        </w:del>
      </w:ins>
      <w:ins w:id="928" w:author="Michael Esposito" w:date="2017-06-28T16:23:00Z">
        <w:del w:id="929" w:author="Frank R. Edwards Jr" w:date="2017-09-25T15:33:00Z">
          <w:r w:rsidR="004A2B3D" w:rsidDel="00635F83">
            <w:delText xml:space="preserve">Across </w:delText>
          </w:r>
        </w:del>
      </w:ins>
      <w:ins w:id="930" w:author="Michael Esposito" w:date="2017-06-28T16:16:00Z">
        <w:del w:id="931" w:author="Frank R. Edwards Jr" w:date="2017-09-25T15:33:00Z">
          <w:r w:rsidR="005D3B20" w:rsidDel="00635F83">
            <w:delText xml:space="preserve">divisions, </w:delText>
          </w:r>
        </w:del>
      </w:ins>
      <w:ins w:id="932" w:author="Michael Esposito" w:date="2017-06-28T16:23:00Z">
        <w:del w:id="933" w:author="Frank R. Edwards Jr" w:date="2017-09-25T15:33:00Z">
          <w:r w:rsidR="000F0047" w:rsidDel="00635F83">
            <w:delText>for instance</w:delText>
          </w:r>
          <w:r w:rsidR="004A2B3D" w:rsidDel="00635F83">
            <w:delText xml:space="preserve">, </w:delText>
          </w:r>
        </w:del>
      </w:ins>
      <w:ins w:id="934" w:author="Michael Esposito" w:date="2017-06-28T16:16:00Z">
        <w:del w:id="935" w:author="Frank R. Edwards Jr" w:date="2017-09-25T15:33:00Z">
          <w:r w:rsidR="009E0819" w:rsidDel="004D69A9">
            <w:delText>L</w:delText>
          </w:r>
        </w:del>
        <w:del w:id="936" w:author="Frank R. Edwards Jr" w:date="2017-09-26T13:36:00Z">
          <w:r w:rsidR="009E0819" w:rsidDel="007434C1">
            <w:delText xml:space="preserve">arge </w:delText>
          </w:r>
        </w:del>
        <w:del w:id="937" w:author="Frank R. Edwards Jr" w:date="2017-09-25T15:33:00Z">
          <w:r w:rsidR="009E0819" w:rsidDel="004D69A9">
            <w:delText>F</w:delText>
          </w:r>
        </w:del>
        <w:del w:id="938" w:author="Frank R. Edwards Jr" w:date="2017-09-26T13:36:00Z">
          <w:r w:rsidR="009E0819" w:rsidDel="007434C1">
            <w:delText xml:space="preserve">ringe </w:delText>
          </w:r>
        </w:del>
        <w:del w:id="939" w:author="Frank R. Edwards Jr" w:date="2017-09-25T15:33:00Z">
          <w:r w:rsidR="009E0819" w:rsidDel="004D69A9">
            <w:delText>M</w:delText>
          </w:r>
        </w:del>
        <w:del w:id="940" w:author="Frank R. Edwards Jr" w:date="2017-09-26T13:36:00Z">
          <w:r w:rsidR="009E0819" w:rsidDel="007434C1">
            <w:delText>etros---</w:delText>
          </w:r>
        </w:del>
        <w:del w:id="941" w:author="Frank R. Edwards Jr" w:date="2017-09-25T15:33:00Z">
          <w:r w:rsidR="005D3B20" w:rsidDel="00635F83">
            <w:delText>i.e.,</w:delText>
          </w:r>
        </w:del>
        <w:del w:id="942" w:author="Frank R. Edwards Jr" w:date="2017-09-26T13:36:00Z">
          <w:r w:rsidR="005D3B20" w:rsidDel="007434C1">
            <w:delText xml:space="preserve"> counties </w:delText>
          </w:r>
        </w:del>
      </w:ins>
      <w:ins w:id="943" w:author="Michael Esposito" w:date="2017-06-28T16:17:00Z">
        <w:del w:id="944" w:author="Frank R. Edwards Jr" w:date="2017-09-26T13:36:00Z">
          <w:r w:rsidR="005D3B20" w:rsidDel="007434C1">
            <w:delText xml:space="preserve">in </w:delText>
          </w:r>
        </w:del>
        <w:del w:id="945" w:author="Frank R. Edwards Jr" w:date="2017-09-25T15:33:00Z">
          <w:r w:rsidR="005D3B20" w:rsidDel="004D69A9">
            <w:delText>M</w:delText>
          </w:r>
        </w:del>
        <w:del w:id="946" w:author="Frank R. Edwards Jr" w:date="2017-09-26T13:36:00Z">
          <w:r w:rsidR="005D3B20" w:rsidDel="007434C1">
            <w:delText xml:space="preserve">etropolitan </w:delText>
          </w:r>
        </w:del>
        <w:del w:id="947" w:author="Frank R. Edwards Jr" w:date="2017-09-25T15:33:00Z">
          <w:r w:rsidR="005D3B20" w:rsidDel="004D69A9">
            <w:delText>S</w:delText>
          </w:r>
        </w:del>
        <w:del w:id="948" w:author="Frank R. Edwards Jr" w:date="2017-09-26T13:36:00Z">
          <w:r w:rsidR="005D3B20" w:rsidDel="007434C1">
            <w:delText xml:space="preserve">tatistical </w:delText>
          </w:r>
        </w:del>
        <w:del w:id="949" w:author="Frank R. Edwards Jr" w:date="2017-09-25T15:33:00Z">
          <w:r w:rsidR="005D3B20" w:rsidDel="004D69A9">
            <w:delText>A</w:delText>
          </w:r>
        </w:del>
        <w:del w:id="950" w:author="Frank R. Edwards Jr" w:date="2017-09-26T13:36:00Z">
          <w:r w:rsidR="005D3B20" w:rsidDel="007434C1">
            <w:delText>reas</w:delText>
          </w:r>
          <w:r w:rsidR="00774519" w:rsidDel="007434C1">
            <w:delText xml:space="preserve"> (MSA</w:delText>
          </w:r>
          <w:r w:rsidR="005D3B20" w:rsidDel="007434C1">
            <w:delText xml:space="preserve">) </w:delText>
          </w:r>
        </w:del>
      </w:ins>
      <w:ins w:id="951" w:author="Michael Esposito" w:date="2017-06-28T16:16:00Z">
        <w:del w:id="952" w:author="Frank R. Edwards Jr" w:date="2017-09-26T13:36:00Z">
          <w:r w:rsidR="005D3B20" w:rsidDel="007434C1">
            <w:delText>with populations above 1 million</w:delText>
          </w:r>
        </w:del>
      </w:ins>
      <w:ins w:id="953" w:author="Michael Esposito" w:date="2017-06-28T16:17:00Z">
        <w:del w:id="954" w:author="Frank R. Edwards Jr" w:date="2017-09-26T13:36:00Z">
          <w:r w:rsidR="009E0819" w:rsidDel="007434C1">
            <w:delText xml:space="preserve"> that </w:delText>
          </w:r>
        </w:del>
      </w:ins>
      <w:ins w:id="955" w:author="Michael Esposito" w:date="2017-06-28T16:16:00Z">
        <w:del w:id="956" w:author="Frank R. Edwards Jr" w:date="2017-09-26T13:36:00Z">
          <w:r w:rsidR="00F4683C" w:rsidDel="007434C1">
            <w:delText xml:space="preserve">do not contain, </w:delText>
          </w:r>
        </w:del>
      </w:ins>
      <w:ins w:id="957" w:author="Michael Esposito" w:date="2017-06-29T15:07:00Z">
        <w:del w:id="958" w:author="Frank R. Edwards Jr" w:date="2017-09-26T13:36:00Z">
          <w:r w:rsidR="000E0DAC" w:rsidDel="007434C1">
            <w:delText>all or most of</w:delText>
          </w:r>
        </w:del>
      </w:ins>
      <w:ins w:id="959" w:author="Michael Esposito" w:date="2017-06-28T16:16:00Z">
        <w:del w:id="960" w:author="Frank R. Edwards Jr" w:date="2017-09-26T13:36:00Z">
          <w:r w:rsidR="00F4683C" w:rsidDel="007434C1">
            <w:delText>, sa</w:delText>
          </w:r>
        </w:del>
      </w:ins>
      <w:ins w:id="961" w:author="Michael Esposito" w:date="2017-06-29T09:40:00Z">
        <w:del w:id="962" w:author="Frank R. Edwards Jr" w:date="2017-09-26T13:36:00Z">
          <w:r w:rsidR="00F4683C" w:rsidDel="007434C1">
            <w:delText>id</w:delText>
          </w:r>
        </w:del>
      </w:ins>
      <w:ins w:id="963" w:author="Michael Esposito" w:date="2017-06-28T16:17:00Z">
        <w:del w:id="964" w:author="Frank R. Edwards Jr" w:date="2017-09-26T13:36:00Z">
          <w:r w:rsidR="00D6091D" w:rsidDel="007434C1">
            <w:delText xml:space="preserve"> MSA</w:delText>
          </w:r>
        </w:del>
      </w:ins>
      <w:ins w:id="965" w:author="Michael Esposito" w:date="2017-06-28T16:43:00Z">
        <w:del w:id="966" w:author="Frank R. Edwards Jr" w:date="2017-09-26T13:36:00Z">
          <w:r w:rsidR="00774519" w:rsidDel="007434C1">
            <w:delText>’</w:delText>
          </w:r>
        </w:del>
      </w:ins>
      <w:ins w:id="967" w:author="Michael Esposito" w:date="2017-06-28T16:17:00Z">
        <w:del w:id="968" w:author="Frank R. Edwards Jr" w:date="2017-09-26T13:36:00Z">
          <w:r w:rsidR="00D6091D" w:rsidDel="007434C1">
            <w:delText>s</w:delText>
          </w:r>
          <w:r w:rsidR="005D3B20" w:rsidDel="007434C1">
            <w:delText xml:space="preserve"> principle city</w:delText>
          </w:r>
        </w:del>
      </w:ins>
      <w:ins w:id="969" w:author="Michael Esposito" w:date="2017-06-28T16:20:00Z">
        <w:del w:id="970" w:author="Frank R. Edwards Jr" w:date="2017-09-26T13:36:00Z">
          <w:r w:rsidR="009E0819" w:rsidDel="007434C1">
            <w:delText xml:space="preserve"> (</w:delText>
          </w:r>
        </w:del>
        <w:del w:id="971" w:author="Frank R. Edwards Jr" w:date="2017-09-25T15:33:00Z">
          <w:r w:rsidR="004D4B03" w:rsidDel="00635F83">
            <w:delText>e.g.,</w:delText>
          </w:r>
        </w:del>
        <w:del w:id="972" w:author="Frank R. Edwards Jr" w:date="2017-09-26T13:36:00Z">
          <w:r w:rsidR="004D4B03" w:rsidDel="007434C1">
            <w:delText xml:space="preserve"> </w:delText>
          </w:r>
          <w:r w:rsidR="00B05F36" w:rsidDel="007434C1">
            <w:delText xml:space="preserve">Pierce County, </w:delText>
          </w:r>
        </w:del>
      </w:ins>
      <w:ins w:id="973" w:author="Michael Esposito" w:date="2017-06-29T09:40:00Z">
        <w:del w:id="974" w:author="Frank R. Edwards Jr" w:date="2017-09-26T13:36:00Z">
          <w:r w:rsidR="00764869" w:rsidDel="007434C1">
            <w:delText xml:space="preserve">which houses </w:delText>
          </w:r>
        </w:del>
      </w:ins>
      <w:ins w:id="975" w:author="Michael Esposito" w:date="2017-06-28T16:20:00Z">
        <w:del w:id="976" w:author="Frank R. Edwards Jr" w:date="2017-09-26T13:36:00Z">
          <w:r w:rsidR="00B012AE" w:rsidDel="007434C1">
            <w:delText>Tacoma, WA, in the Seattle-Tacoma MSA</w:delText>
          </w:r>
        </w:del>
      </w:ins>
      <w:ins w:id="977" w:author="Michael Esposito" w:date="2017-06-29T09:48:00Z">
        <w:del w:id="978" w:author="Frank R. Edwards Jr" w:date="2017-09-26T13:36:00Z">
          <w:r w:rsidR="009E0819" w:rsidDel="007434C1">
            <w:delText>)</w:delText>
          </w:r>
        </w:del>
      </w:ins>
      <w:ins w:id="979" w:author="Michael Esposito" w:date="2017-06-28T16:20:00Z">
        <w:del w:id="980" w:author="Frank R. Edwards Jr" w:date="2017-09-25T15:23:00Z">
          <w:r w:rsidR="009E0819" w:rsidDel="000371E2">
            <w:delText>---</w:delText>
          </w:r>
        </w:del>
      </w:ins>
      <w:ins w:id="981" w:author="Michael Esposito" w:date="2017-06-28T16:21:00Z">
        <w:del w:id="982" w:author="Frank R. Edwards Jr" w:date="2017-09-26T13:36:00Z">
          <w:r w:rsidR="00CB3DA3" w:rsidDel="007434C1">
            <w:delText xml:space="preserve">have the lowest rates of </w:delText>
          </w:r>
          <w:r w:rsidR="005F3AF9" w:rsidDel="007434C1">
            <w:delText>police-related fatalities</w:delText>
          </w:r>
        </w:del>
      </w:ins>
      <w:ins w:id="983" w:author="Michael Esposito" w:date="2017-06-28T16:31:00Z">
        <w:del w:id="984" w:author="Frank R. Edwards Jr" w:date="2017-09-26T13:36:00Z">
          <w:r w:rsidR="00A613E3" w:rsidDel="007434C1">
            <w:delText xml:space="preserve"> among </w:delText>
          </w:r>
          <w:r w:rsidR="00D5058F" w:rsidDel="007434C1">
            <w:delText xml:space="preserve">all metro-types. </w:delText>
          </w:r>
        </w:del>
      </w:ins>
      <w:ins w:id="985" w:author="Michael Esposito" w:date="2017-06-28T16:32:00Z">
        <w:del w:id="986" w:author="Frank R. Edwards Jr" w:date="2017-09-26T13:36:00Z">
          <w:r w:rsidR="00D5058F" w:rsidDel="007434C1">
            <w:delText xml:space="preserve">Note that while the absolute </w:delText>
          </w:r>
        </w:del>
      </w:ins>
      <w:ins w:id="987" w:author="Michael Esposito" w:date="2017-07-01T17:56:00Z">
        <w:del w:id="988" w:author="Frank R. Edwards Jr" w:date="2017-09-26T13:36:00Z">
          <w:r w:rsidR="001F60B7" w:rsidDel="007434C1">
            <w:delText>fatality rate</w:delText>
          </w:r>
        </w:del>
      </w:ins>
      <w:ins w:id="989" w:author="Michael Esposito" w:date="2017-06-28T16:33:00Z">
        <w:del w:id="990" w:author="Frank R. Edwards Jr" w:date="2017-09-26T13:36:00Z">
          <w:r w:rsidR="0081662F" w:rsidDel="007434C1">
            <w:delText xml:space="preserve"> among this metro-type varies</w:delText>
          </w:r>
          <w:r w:rsidR="001333F3" w:rsidDel="007434C1">
            <w:delText xml:space="preserve"> </w:delText>
          </w:r>
          <w:r w:rsidR="00522EB6" w:rsidDel="007434C1">
            <w:delText xml:space="preserve">by </w:delText>
          </w:r>
          <w:r w:rsidR="009312F6" w:rsidDel="007434C1">
            <w:delText>division</w:delText>
          </w:r>
          <w:r w:rsidR="0081662F" w:rsidDel="007434C1">
            <w:delText>---</w:delText>
          </w:r>
        </w:del>
        <w:del w:id="991" w:author="Frank R. Edwards Jr" w:date="2017-09-25T15:23:00Z">
          <w:r w:rsidR="0081662F" w:rsidDel="000371E2">
            <w:delText>e.g.,</w:delText>
          </w:r>
        </w:del>
        <w:del w:id="992" w:author="Frank R. Edwards Jr" w:date="2017-09-26T13:36:00Z">
          <w:r w:rsidR="0081662F" w:rsidDel="007434C1">
            <w:delText xml:space="preserve"> from </w:delText>
          </w:r>
        </w:del>
      </w:ins>
      <w:ins w:id="993" w:author="Michael Esposito" w:date="2017-06-28T16:35:00Z">
        <w:del w:id="994" w:author="Frank R. Edwards Jr" w:date="2017-09-26T13:36:00Z">
          <w:r w:rsidR="001E6A72" w:rsidDel="007434C1">
            <w:delText xml:space="preserve">0.17 per 100,000 in the Middle Atlantic, to </w:delText>
          </w:r>
        </w:del>
      </w:ins>
      <w:ins w:id="995" w:author="Michael Esposito" w:date="2017-06-28T16:37:00Z">
        <w:del w:id="996" w:author="Frank R. Edwards Jr" w:date="2017-09-26T13:36:00Z">
          <w:r w:rsidR="00BF4E33" w:rsidDel="007434C1">
            <w:delText xml:space="preserve">0.66 per 100,000 in </w:delText>
          </w:r>
          <w:r w:rsidR="003253BB" w:rsidDel="007434C1">
            <w:delText xml:space="preserve">the </w:delText>
          </w:r>
          <w:r w:rsidR="0041034D" w:rsidDel="007434C1">
            <w:delText>West South Central---it</w:delText>
          </w:r>
        </w:del>
      </w:ins>
      <w:ins w:id="997" w:author="Michael Esposito" w:date="2017-06-28T16:38:00Z">
        <w:del w:id="998" w:author="Frank R. Edwards Jr" w:date="2017-09-26T13:36:00Z">
          <w:r w:rsidR="008112A3" w:rsidDel="007434C1">
            <w:delText xml:space="preserve">s relative, </w:delText>
          </w:r>
        </w:del>
      </w:ins>
      <w:ins w:id="999" w:author="Michael Esposito" w:date="2017-06-28T16:39:00Z">
        <w:del w:id="1000" w:author="Frank R. Edwards Jr" w:date="2017-09-26T13:36:00Z">
          <w:r w:rsidR="008112A3" w:rsidDel="007434C1">
            <w:delText>within</w:delText>
          </w:r>
        </w:del>
      </w:ins>
      <w:ins w:id="1001" w:author="Michael Esposito" w:date="2017-06-28T16:38:00Z">
        <w:del w:id="1002" w:author="Frank R. Edwards Jr" w:date="2017-09-26T13:36:00Z">
          <w:r w:rsidR="008112A3" w:rsidDel="007434C1">
            <w:delText xml:space="preserve"> </w:delText>
          </w:r>
        </w:del>
      </w:ins>
      <w:ins w:id="1003" w:author="Michael Esposito" w:date="2017-06-28T16:39:00Z">
        <w:del w:id="1004" w:author="Frank R. Edwards Jr" w:date="2017-09-26T13:36:00Z">
          <w:r w:rsidR="008112A3" w:rsidDel="007434C1">
            <w:delText>division</w:delText>
          </w:r>
          <w:r w:rsidR="005B11B4" w:rsidDel="007434C1">
            <w:delText xml:space="preserve"> rank </w:delText>
          </w:r>
          <w:r w:rsidR="008112A3" w:rsidDel="007434C1">
            <w:delText>remains approximately</w:delText>
          </w:r>
          <w:r w:rsidR="00356C79" w:rsidDel="007434C1">
            <w:delText xml:space="preserve"> </w:delText>
          </w:r>
          <w:r w:rsidR="008112A3" w:rsidDel="007434C1">
            <w:delText>the same</w:delText>
          </w:r>
        </w:del>
      </w:ins>
      <w:ins w:id="1005" w:author="Michael Esposito" w:date="2017-06-29T10:03:00Z">
        <w:del w:id="1006" w:author="Frank R. Edwards Jr" w:date="2017-09-26T13:36:00Z">
          <w:r w:rsidR="00D012CE" w:rsidDel="007434C1">
            <w:delText xml:space="preserve"> in all cases</w:delText>
          </w:r>
        </w:del>
      </w:ins>
      <w:ins w:id="1007" w:author="Michael Esposito" w:date="2017-06-28T16:38:00Z">
        <w:del w:id="1008" w:author="Frank R. Edwards Jr" w:date="2017-09-26T13:36:00Z">
          <w:r w:rsidR="00C61ECC" w:rsidDel="007434C1">
            <w:delText xml:space="preserve">. </w:delText>
          </w:r>
        </w:del>
      </w:ins>
    </w:p>
    <w:p w14:paraId="6962262E" w14:textId="4E32511E" w:rsidR="00D32614" w:rsidDel="007434C1" w:rsidRDefault="0024629B" w:rsidP="00175AAB">
      <w:pPr>
        <w:rPr>
          <w:ins w:id="1009" w:author="Michael Esposito" w:date="2017-06-29T10:40:00Z"/>
          <w:del w:id="1010" w:author="Frank R. Edwards Jr" w:date="2017-09-26T13:36:00Z"/>
        </w:rPr>
        <w:pPrChange w:id="1011" w:author="Frank R. Edwards Jr" w:date="2017-09-26T11:26:00Z">
          <w:pPr>
            <w:spacing w:line="360" w:lineRule="auto"/>
          </w:pPr>
        </w:pPrChange>
      </w:pPr>
      <w:ins w:id="1012" w:author="Michael Esposito" w:date="2017-06-29T09:43:00Z">
        <w:del w:id="1013" w:author="Frank R. Edwards Jr" w:date="2017-09-26T13:36:00Z">
          <w:r w:rsidDel="007434C1">
            <w:delText>Less systematic, but still apparent, patterns</w:delText>
          </w:r>
          <w:r w:rsidR="00082E48" w:rsidDel="007434C1">
            <w:delText xml:space="preserve"> can be </w:delText>
          </w:r>
          <w:r w:rsidR="00A36348" w:rsidDel="007434C1">
            <w:delText>seen in the</w:delText>
          </w:r>
          <w:r w:rsidR="00082E48" w:rsidDel="007434C1">
            <w:delText xml:space="preserve"> other metro-types as well: </w:delText>
          </w:r>
        </w:del>
      </w:ins>
      <w:ins w:id="1014" w:author="Michael Esposito" w:date="2017-06-29T09:49:00Z">
        <w:del w:id="1015" w:author="Frank R. Edwards Jr" w:date="2017-09-25T15:33:00Z">
          <w:r w:rsidR="00082E48" w:rsidDel="004D69A9">
            <w:delText>L</w:delText>
          </w:r>
        </w:del>
        <w:del w:id="1016" w:author="Frank R. Edwards Jr" w:date="2017-09-26T13:36:00Z">
          <w:r w:rsidR="00082E48" w:rsidDel="007434C1">
            <w:delText xml:space="preserve">arge </w:delText>
          </w:r>
        </w:del>
        <w:del w:id="1017" w:author="Frank R. Edwards Jr" w:date="2017-09-25T15:33:00Z">
          <w:r w:rsidR="00082E48" w:rsidDel="004D69A9">
            <w:delText>C</w:delText>
          </w:r>
        </w:del>
        <w:del w:id="1018" w:author="Frank R. Edwards Jr" w:date="2017-09-26T13:36:00Z">
          <w:r w:rsidR="00082E48" w:rsidDel="007434C1">
            <w:delText xml:space="preserve">entral </w:delText>
          </w:r>
        </w:del>
        <w:del w:id="1019" w:author="Frank R. Edwards Jr" w:date="2017-09-25T15:33:00Z">
          <w:r w:rsidR="00082E48" w:rsidDel="004D69A9">
            <w:delText>M</w:delText>
          </w:r>
        </w:del>
        <w:del w:id="1020" w:author="Frank R. Edwards Jr" w:date="2017-09-26T13:36:00Z">
          <w:r w:rsidR="00082E48" w:rsidDel="007434C1">
            <w:delText>etros (</w:delText>
          </w:r>
        </w:del>
        <w:del w:id="1021" w:author="Frank R. Edwards Jr" w:date="2017-09-25T15:32:00Z">
          <w:r w:rsidR="00082E48" w:rsidDel="00A27096">
            <w:delText xml:space="preserve">i.e., </w:delText>
          </w:r>
        </w:del>
        <w:del w:id="1022" w:author="Frank R. Edwards Jr" w:date="2017-09-25T15:34:00Z">
          <w:r w:rsidR="00082E48" w:rsidDel="00635F83">
            <w:delText>counites</w:delText>
          </w:r>
        </w:del>
        <w:del w:id="1023" w:author="Frank R. Edwards Jr" w:date="2017-09-26T13:36:00Z">
          <w:r w:rsidR="00082E48" w:rsidDel="007434C1">
            <w:delText xml:space="preserve"> </w:delText>
          </w:r>
        </w:del>
      </w:ins>
      <w:ins w:id="1024" w:author="Michael Esposito" w:date="2017-06-29T09:51:00Z">
        <w:del w:id="1025" w:author="Frank R. Edwards Jr" w:date="2017-09-26T13:36:00Z">
          <w:r w:rsidR="00A36348" w:rsidDel="007434C1">
            <w:delText xml:space="preserve">in MSAs of </w:delText>
          </w:r>
        </w:del>
      </w:ins>
      <w:ins w:id="1026" w:author="Michael Esposito" w:date="2017-06-29T09:49:00Z">
        <w:del w:id="1027" w:author="Frank R. Edwards Jr" w:date="2017-09-26T13:36:00Z">
          <w:r w:rsidR="00082E48" w:rsidDel="007434C1">
            <w:delText xml:space="preserve">over 1 million population </w:delText>
          </w:r>
        </w:del>
      </w:ins>
      <w:ins w:id="1028" w:author="Michael Esposito" w:date="2017-06-29T09:51:00Z">
        <w:del w:id="1029" w:author="Frank R. Edwards Jr" w:date="2017-09-26T13:36:00Z">
          <w:r w:rsidR="00D012CE" w:rsidDel="007434C1">
            <w:delText>that do contain</w:delText>
          </w:r>
        </w:del>
      </w:ins>
      <w:ins w:id="1030" w:author="Michael Esposito" w:date="2017-06-29T10:04:00Z">
        <w:del w:id="1031" w:author="Frank R. Edwards Jr" w:date="2017-09-26T13:36:00Z">
          <w:r w:rsidR="00D012CE" w:rsidDel="007434C1">
            <w:delText>,</w:delText>
          </w:r>
        </w:del>
      </w:ins>
      <w:ins w:id="1032" w:author="Michael Esposito" w:date="2017-06-29T09:51:00Z">
        <w:del w:id="1033" w:author="Frank R. Edwards Jr" w:date="2017-09-26T13:36:00Z">
          <w:r w:rsidR="00D012CE" w:rsidDel="007434C1">
            <w:delText xml:space="preserve"> </w:delText>
          </w:r>
          <w:r w:rsidR="00484FEF" w:rsidDel="007434C1">
            <w:delText>all or a plurality</w:delText>
          </w:r>
        </w:del>
      </w:ins>
      <w:ins w:id="1034" w:author="Michael Esposito" w:date="2017-06-29T10:03:00Z">
        <w:del w:id="1035" w:author="Frank R. Edwards Jr" w:date="2017-09-26T13:36:00Z">
          <w:r w:rsidR="00D012CE" w:rsidDel="007434C1">
            <w:delText xml:space="preserve"> of</w:delText>
          </w:r>
        </w:del>
      </w:ins>
      <w:ins w:id="1036" w:author="Michael Esposito" w:date="2017-06-29T10:04:00Z">
        <w:del w:id="1037" w:author="Frank R. Edwards Jr" w:date="2017-09-26T13:36:00Z">
          <w:r w:rsidR="00D012CE" w:rsidDel="007434C1">
            <w:delText>,</w:delText>
          </w:r>
        </w:del>
      </w:ins>
      <w:ins w:id="1038" w:author="Michael Esposito" w:date="2017-06-29T09:51:00Z">
        <w:del w:id="1039" w:author="Frank R. Edwards Jr" w:date="2017-09-26T13:36:00Z">
          <w:r w:rsidR="00D012CE" w:rsidDel="007434C1">
            <w:delText xml:space="preserve"> </w:delText>
          </w:r>
          <w:r w:rsidR="00A36348" w:rsidDel="007434C1">
            <w:delText>the MSA’s principl</w:delText>
          </w:r>
          <w:r w:rsidR="00AA0623" w:rsidDel="007434C1">
            <w:delText>e city</w:delText>
          </w:r>
        </w:del>
        <w:del w:id="1040" w:author="Frank R. Edwards Jr" w:date="2017-09-25T15:32:00Z">
          <w:r w:rsidR="00AA0623" w:rsidDel="00A27096">
            <w:delText>---e.g.,</w:delText>
          </w:r>
        </w:del>
        <w:del w:id="1041" w:author="Frank R. Edwards Jr" w:date="2017-09-26T13:36:00Z">
          <w:r w:rsidR="00AA0623" w:rsidDel="007434C1">
            <w:delText xml:space="preserve"> King County, which houses </w:delText>
          </w:r>
          <w:r w:rsidR="00A36348" w:rsidDel="007434C1">
            <w:delText>Seattle, WA, in the Seattle-Tacoma MSA)</w:delText>
          </w:r>
        </w:del>
      </w:ins>
      <w:ins w:id="1042" w:author="Michael Esposito" w:date="2017-06-29T10:04:00Z">
        <w:del w:id="1043" w:author="Frank R. Edwards Jr" w:date="2017-09-26T13:36:00Z">
          <w:r w:rsidR="00FC7157" w:rsidDel="007434C1">
            <w:delText xml:space="preserve"> </w:delText>
          </w:r>
        </w:del>
      </w:ins>
      <w:ins w:id="1044" w:author="Michael Esposito" w:date="2017-06-29T10:08:00Z">
        <w:del w:id="1045" w:author="Frank R. Edwards Jr" w:date="2017-09-26T13:36:00Z">
          <w:r w:rsidR="00CB0CB7" w:rsidDel="007434C1">
            <w:delText>typically</w:delText>
          </w:r>
          <w:r w:rsidR="00FC7157" w:rsidDel="007434C1">
            <w:delText xml:space="preserve"> </w:delText>
          </w:r>
        </w:del>
      </w:ins>
      <w:ins w:id="1046" w:author="Michael Esposito" w:date="2017-06-29T10:04:00Z">
        <w:del w:id="1047" w:author="Frank R. Edwards Jr" w:date="2017-09-26T13:36:00Z">
          <w:r w:rsidR="00FC7157" w:rsidDel="007434C1">
            <w:delText xml:space="preserve">have near division-average rates, while </w:delText>
          </w:r>
        </w:del>
      </w:ins>
      <w:ins w:id="1048" w:author="Michael Esposito" w:date="2017-06-29T09:51:00Z">
        <w:del w:id="1049" w:author="Frank R. Edwards Jr" w:date="2017-09-25T15:33:00Z">
          <w:r w:rsidR="00A36348" w:rsidDel="004D69A9">
            <w:delText>M</w:delText>
          </w:r>
        </w:del>
        <w:del w:id="1050" w:author="Frank R. Edwards Jr" w:date="2017-09-26T13:36:00Z">
          <w:r w:rsidR="00A36348" w:rsidDel="007434C1">
            <w:delText xml:space="preserve">edium </w:delText>
          </w:r>
        </w:del>
        <w:del w:id="1051" w:author="Frank R. Edwards Jr" w:date="2017-09-25T15:33:00Z">
          <w:r w:rsidR="00A36348" w:rsidDel="004D69A9">
            <w:delText>M</w:delText>
          </w:r>
        </w:del>
        <w:del w:id="1052" w:author="Frank R. Edwards Jr" w:date="2017-09-26T13:36:00Z">
          <w:r w:rsidR="00A36348" w:rsidDel="007434C1">
            <w:delText>etros (</w:delText>
          </w:r>
        </w:del>
        <w:del w:id="1053" w:author="Frank R. Edwards Jr" w:date="2017-09-25T15:32:00Z">
          <w:r w:rsidR="00A36348" w:rsidDel="004D69A9">
            <w:delText xml:space="preserve">i.e., </w:delText>
          </w:r>
        </w:del>
        <w:del w:id="1054" w:author="Frank R. Edwards Jr" w:date="2017-09-26T13:36:00Z">
          <w:r w:rsidR="00A36348" w:rsidDel="007434C1">
            <w:delText xml:space="preserve">counties in MSAs of </w:delText>
          </w:r>
        </w:del>
      </w:ins>
      <w:ins w:id="1055" w:author="Michael Esposito" w:date="2017-06-29T09:54:00Z">
        <w:del w:id="1056" w:author="Frank R. Edwards Jr" w:date="2017-09-26T13:36:00Z">
          <w:r w:rsidR="00A36348" w:rsidDel="007434C1">
            <w:delText>250,000-999,9999 population</w:delText>
          </w:r>
        </w:del>
      </w:ins>
      <w:ins w:id="1057" w:author="Michael Esposito" w:date="2017-06-29T09:58:00Z">
        <w:del w:id="1058" w:author="Frank R. Edwards Jr" w:date="2017-09-26T13:36:00Z">
          <w:r w:rsidR="00BA7211" w:rsidDel="007434C1">
            <w:delText>, such as Spokane County, WA</w:delText>
          </w:r>
        </w:del>
      </w:ins>
      <w:ins w:id="1059" w:author="Michael Esposito" w:date="2017-06-29T09:54:00Z">
        <w:del w:id="1060" w:author="Frank R. Edwards Jr" w:date="2017-09-26T13:36:00Z">
          <w:r w:rsidR="00A36348" w:rsidDel="007434C1">
            <w:delText>) and smal</w:delText>
          </w:r>
          <w:r w:rsidR="00CB0CB7" w:rsidDel="007434C1">
            <w:delText>ler, often</w:delText>
          </w:r>
          <w:r w:rsidR="00FC7157" w:rsidDel="007434C1">
            <w:delText>, have the highest</w:delText>
          </w:r>
          <w:r w:rsidR="00A36348" w:rsidDel="007434C1">
            <w:delText xml:space="preserve"> rates of police-related </w:delText>
          </w:r>
        </w:del>
      </w:ins>
      <w:ins w:id="1061" w:author="Michael Esposito" w:date="2017-06-29T09:55:00Z">
        <w:del w:id="1062" w:author="Frank R. Edwards Jr" w:date="2017-09-26T13:36:00Z">
          <w:r w:rsidR="00A36348" w:rsidDel="007434C1">
            <w:delText xml:space="preserve">fatalities. </w:delText>
          </w:r>
        </w:del>
      </w:ins>
      <w:ins w:id="1063" w:author="Michael Esposito" w:date="2017-06-29T09:54:00Z">
        <w:del w:id="1064" w:author="Frank R. Edwards Jr" w:date="2017-09-26T13:36:00Z">
          <w:r w:rsidR="00A36348" w:rsidDel="007434C1">
            <w:delText xml:space="preserve"> </w:delText>
          </w:r>
        </w:del>
      </w:ins>
      <w:ins w:id="1065" w:author="Michael Esposito" w:date="2017-06-29T10:38:00Z">
        <w:del w:id="1066" w:author="Frank R. Edwards Jr" w:date="2017-09-26T13:36:00Z">
          <w:r w:rsidR="00F521EF" w:rsidDel="007434C1">
            <w:delText>Note that,</w:delText>
          </w:r>
        </w:del>
      </w:ins>
      <w:ins w:id="1067" w:author="Michael Esposito" w:date="2017-06-29T10:12:00Z">
        <w:del w:id="1068" w:author="Frank R. Edwards Jr" w:date="2017-09-26T13:36:00Z">
          <w:r w:rsidR="00F521EF" w:rsidDel="007434C1">
            <w:delText xml:space="preserve"> a</w:delText>
          </w:r>
        </w:del>
      </w:ins>
      <w:ins w:id="1069" w:author="Michael Esposito" w:date="2017-06-29T10:38:00Z">
        <w:del w:id="1070" w:author="Frank R. Edwards Jr" w:date="2017-09-26T13:36:00Z">
          <w:r w:rsidR="00F521EF" w:rsidDel="007434C1">
            <w:delText>s</w:delText>
          </w:r>
        </w:del>
      </w:ins>
      <w:ins w:id="1071" w:author="Michael Esposito" w:date="2017-06-29T10:10:00Z">
        <w:del w:id="1072" w:author="Frank R. Edwards Jr" w:date="2017-09-26T13:36:00Z">
          <w:r w:rsidR="00885576" w:rsidDel="007434C1">
            <w:delText xml:space="preserve"> </w:delText>
          </w:r>
        </w:del>
      </w:ins>
      <w:ins w:id="1073" w:author="Michael Esposito" w:date="2017-06-30T10:56:00Z">
        <w:del w:id="1074" w:author="Frank R. Edwards Jr" w:date="2017-09-26T13:36:00Z">
          <w:r w:rsidR="00CD0779" w:rsidDel="007434C1">
            <w:delText xml:space="preserve">was the case with </w:delText>
          </w:r>
        </w:del>
      </w:ins>
      <w:ins w:id="1075" w:author="Michael Esposito" w:date="2017-06-29T10:10:00Z">
        <w:del w:id="1076" w:author="Frank R. Edwards Jr" w:date="2017-09-25T15:34:00Z">
          <w:r w:rsidR="001E7C30" w:rsidDel="00635F83">
            <w:delText>L</w:delText>
          </w:r>
        </w:del>
        <w:del w:id="1077" w:author="Frank R. Edwards Jr" w:date="2017-09-26T13:36:00Z">
          <w:r w:rsidR="001E7C30" w:rsidDel="007434C1">
            <w:delText xml:space="preserve">arge </w:delText>
          </w:r>
        </w:del>
        <w:del w:id="1078" w:author="Frank R. Edwards Jr" w:date="2017-09-25T15:34:00Z">
          <w:r w:rsidR="001E7C30" w:rsidDel="00635F83">
            <w:delText>F</w:delText>
          </w:r>
        </w:del>
        <w:del w:id="1079" w:author="Frank R. Edwards Jr" w:date="2017-09-26T13:36:00Z">
          <w:r w:rsidR="001E7C30" w:rsidDel="007434C1">
            <w:delText xml:space="preserve">ringe </w:delText>
          </w:r>
        </w:del>
        <w:del w:id="1080" w:author="Frank R. Edwards Jr" w:date="2017-09-25T15:34:00Z">
          <w:r w:rsidR="001E7C30" w:rsidDel="00635F83">
            <w:delText>M</w:delText>
          </w:r>
        </w:del>
        <w:del w:id="1081" w:author="Frank R. Edwards Jr" w:date="2017-09-26T13:36:00Z">
          <w:r w:rsidR="001E7C30" w:rsidDel="007434C1">
            <w:delText xml:space="preserve">etros, </w:delText>
          </w:r>
          <w:r w:rsidR="00D35511" w:rsidDel="007434C1">
            <w:delText xml:space="preserve">absolute </w:delText>
          </w:r>
          <w:r w:rsidR="00611D98" w:rsidDel="007434C1">
            <w:delText>fatality rate</w:delText>
          </w:r>
        </w:del>
      </w:ins>
      <w:ins w:id="1082" w:author="Michael Esposito" w:date="2017-06-29T15:01:00Z">
        <w:del w:id="1083" w:author="Frank R. Edwards Jr" w:date="2017-09-26T13:36:00Z">
          <w:r w:rsidR="001E7C30" w:rsidDel="007434C1">
            <w:delText>s</w:delText>
          </w:r>
        </w:del>
      </w:ins>
      <w:ins w:id="1084" w:author="Michael Esposito" w:date="2017-06-29T10:10:00Z">
        <w:del w:id="1085" w:author="Frank R. Edwards Jr" w:date="2017-09-26T13:36:00Z">
          <w:r w:rsidR="001E7C30" w:rsidDel="007434C1">
            <w:delText xml:space="preserve"> shift</w:delText>
          </w:r>
        </w:del>
      </w:ins>
      <w:ins w:id="1086" w:author="Michael Esposito" w:date="2017-06-30T10:56:00Z">
        <w:del w:id="1087" w:author="Frank R. Edwards Jr" w:date="2017-09-26T13:36:00Z">
          <w:r w:rsidR="001D44EB" w:rsidDel="007434C1">
            <w:delText xml:space="preserve"> </w:delText>
          </w:r>
        </w:del>
      </w:ins>
      <w:ins w:id="1088" w:author="Michael Esposito" w:date="2017-06-29T10:10:00Z">
        <w:del w:id="1089" w:author="Frank R. Edwards Jr" w:date="2017-09-26T13:36:00Z">
          <w:r w:rsidR="00611D98" w:rsidDel="007434C1">
            <w:delText>between</w:delText>
          </w:r>
          <w:r w:rsidR="00D35511" w:rsidDel="007434C1">
            <w:delText xml:space="preserve"> Census-d</w:delText>
          </w:r>
          <w:r w:rsidR="00611D98" w:rsidDel="007434C1">
            <w:delText>ivisions:</w:delText>
          </w:r>
        </w:del>
      </w:ins>
      <w:ins w:id="1090" w:author="Michael Esposito" w:date="2017-06-29T10:19:00Z">
        <w:del w:id="1091" w:author="Frank R. Edwards Jr" w:date="2017-09-26T13:36:00Z">
          <w:r w:rsidR="009D1121" w:rsidDel="007434C1">
            <w:delText xml:space="preserve"> Pacific division </w:delText>
          </w:r>
        </w:del>
      </w:ins>
      <w:ins w:id="1092" w:author="Michael Esposito" w:date="2017-06-29T10:26:00Z">
        <w:del w:id="1093" w:author="Frank R. Edwards Jr" w:date="2017-09-25T15:34:00Z">
          <w:r w:rsidR="005E1D9F" w:rsidDel="00635F83">
            <w:delText>metros</w:delText>
          </w:r>
        </w:del>
      </w:ins>
      <w:ins w:id="1094" w:author="Michael Esposito" w:date="2017-06-29T15:10:00Z">
        <w:del w:id="1095" w:author="Frank R. Edwards Jr" w:date="2017-09-25T15:34:00Z">
          <w:r w:rsidR="0070359B" w:rsidDel="00635F83">
            <w:delText>-types</w:delText>
          </w:r>
        </w:del>
      </w:ins>
      <w:ins w:id="1096" w:author="Michael Esposito" w:date="2017-06-29T10:19:00Z">
        <w:del w:id="1097" w:author="Frank R. Edwards Jr" w:date="2017-09-26T13:36:00Z">
          <w:r w:rsidR="006A328E" w:rsidDel="007434C1">
            <w:delText>, for example</w:delText>
          </w:r>
          <w:r w:rsidR="009D1121" w:rsidDel="007434C1">
            <w:delText xml:space="preserve">, </w:delText>
          </w:r>
          <w:r w:rsidR="00265CF1" w:rsidDel="007434C1">
            <w:delText xml:space="preserve">have rates </w:delText>
          </w:r>
        </w:del>
      </w:ins>
      <w:ins w:id="1098" w:author="Michael Esposito" w:date="2017-06-29T10:23:00Z">
        <w:del w:id="1099" w:author="Frank R. Edwards Jr" w:date="2017-09-26T13:36:00Z">
          <w:r w:rsidR="00265CF1" w:rsidDel="007434C1">
            <w:delText>that</w:delText>
          </w:r>
        </w:del>
      </w:ins>
      <w:ins w:id="1100" w:author="Michael Esposito" w:date="2017-06-29T10:19:00Z">
        <w:del w:id="1101" w:author="Frank R. Edwards Jr" w:date="2017-09-26T13:36:00Z">
          <w:r w:rsidR="00265CF1" w:rsidDel="007434C1">
            <w:delText xml:space="preserve"> are 1.5 to 2 times l</w:delText>
          </w:r>
          <w:r w:rsidR="00D87CE3" w:rsidDel="007434C1">
            <w:delText>arger than</w:delText>
          </w:r>
        </w:del>
      </w:ins>
      <w:ins w:id="1102" w:author="Michael Esposito" w:date="2017-06-29T10:26:00Z">
        <w:del w:id="1103" w:author="Frank R. Edwards Jr" w:date="2017-09-26T13:36:00Z">
          <w:r w:rsidR="00185563" w:rsidDel="007434C1">
            <w:delText xml:space="preserve"> </w:delText>
          </w:r>
        </w:del>
      </w:ins>
      <w:ins w:id="1104" w:author="Michael Esposito" w:date="2017-06-29T15:10:00Z">
        <w:del w:id="1105" w:author="Frank R. Edwards Jr" w:date="2017-09-26T13:36:00Z">
          <w:r w:rsidR="000A4041" w:rsidDel="007434C1">
            <w:delText>equivalent</w:delText>
          </w:r>
        </w:del>
      </w:ins>
      <w:ins w:id="1106" w:author="Michael Esposito" w:date="2017-06-29T10:19:00Z">
        <w:del w:id="1107" w:author="Frank R. Edwards Jr" w:date="2017-09-26T13:36:00Z">
          <w:r w:rsidR="00265CF1" w:rsidDel="007434C1">
            <w:delText xml:space="preserve"> New En</w:delText>
          </w:r>
        </w:del>
      </w:ins>
      <w:ins w:id="1108" w:author="Michael Esposito" w:date="2017-06-29T10:23:00Z">
        <w:del w:id="1109" w:author="Frank R. Edwards Jr" w:date="2017-09-26T13:36:00Z">
          <w:r w:rsidR="00265CF1" w:rsidDel="007434C1">
            <w:delText>gland</w:delText>
          </w:r>
        </w:del>
      </w:ins>
      <w:ins w:id="1110" w:author="Michael Esposito" w:date="2017-06-29T15:02:00Z">
        <w:del w:id="1111" w:author="Frank R. Edwards Jr" w:date="2017-09-26T13:36:00Z">
          <w:r w:rsidR="00EA3663" w:rsidDel="007434C1">
            <w:delText xml:space="preserve"> </w:delText>
          </w:r>
        </w:del>
      </w:ins>
      <w:ins w:id="1112" w:author="Michael Esposito" w:date="2017-06-29T10:23:00Z">
        <w:del w:id="1113" w:author="Frank R. Edwards Jr" w:date="2017-09-25T15:35:00Z">
          <w:r w:rsidR="00980AFC" w:rsidDel="001E3627">
            <w:delText>metros</w:delText>
          </w:r>
        </w:del>
        <w:del w:id="1114" w:author="Frank R. Edwards Jr" w:date="2017-09-26T13:36:00Z">
          <w:r w:rsidR="00980AFC" w:rsidDel="007434C1">
            <w:delText xml:space="preserve">. </w:delText>
          </w:r>
        </w:del>
      </w:ins>
    </w:p>
    <w:p w14:paraId="33D54429" w14:textId="625ED2AD" w:rsidR="00C27637" w:rsidDel="007434C1" w:rsidRDefault="00D32614" w:rsidP="00175AAB">
      <w:pPr>
        <w:rPr>
          <w:ins w:id="1115" w:author="Michael Esposito" w:date="2017-07-01T18:43:00Z"/>
          <w:del w:id="1116" w:author="Frank R. Edwards Jr" w:date="2017-09-26T13:37:00Z"/>
        </w:rPr>
        <w:pPrChange w:id="1117" w:author="Frank R. Edwards Jr" w:date="2017-09-26T11:26:00Z">
          <w:pPr>
            <w:spacing w:line="360" w:lineRule="auto"/>
          </w:pPr>
        </w:pPrChange>
      </w:pPr>
      <w:ins w:id="1118" w:author="Michael Esposito" w:date="2017-06-29T10:40:00Z">
        <w:del w:id="1119" w:author="Frank R. Edwards Jr" w:date="2017-09-26T13:37:00Z">
          <w:r w:rsidDel="007434C1">
            <w:delText xml:space="preserve">The geographic </w:delText>
          </w:r>
        </w:del>
      </w:ins>
      <w:ins w:id="1120" w:author="Michael Esposito" w:date="2017-06-29T10:45:00Z">
        <w:del w:id="1121" w:author="Frank R. Edwards Jr" w:date="2017-09-26T13:37:00Z">
          <w:r w:rsidR="00F13369" w:rsidDel="007434C1">
            <w:delText>heterogeneity</w:delText>
          </w:r>
        </w:del>
      </w:ins>
      <w:ins w:id="1122" w:author="Michael Esposito" w:date="2017-06-29T10:40:00Z">
        <w:del w:id="1123" w:author="Frank R. Edwards Jr" w:date="2017-09-26T13:37:00Z">
          <w:r w:rsidR="00F13369" w:rsidDel="007434C1">
            <w:delText xml:space="preserve"> </w:delText>
          </w:r>
          <w:r w:rsidDel="007434C1">
            <w:delText>displayed in T</w:delText>
          </w:r>
          <w:r w:rsidR="00C045B9" w:rsidDel="007434C1">
            <w:delText xml:space="preserve">able 1 </w:delText>
          </w:r>
        </w:del>
      </w:ins>
      <w:ins w:id="1124" w:author="Michael Esposito" w:date="2017-06-29T15:20:00Z">
        <w:del w:id="1125" w:author="Frank R. Edwards Jr" w:date="2017-09-25T15:35:00Z">
          <w:r w:rsidR="00F95880" w:rsidDel="00844FA8">
            <w:delText xml:space="preserve">begins to </w:delText>
          </w:r>
        </w:del>
      </w:ins>
      <w:ins w:id="1126" w:author="Michael Esposito" w:date="2017-06-29T14:42:00Z">
        <w:del w:id="1127" w:author="Frank R. Edwards Jr" w:date="2017-09-25T15:35:00Z">
          <w:r w:rsidR="00F95880" w:rsidDel="00844FA8">
            <w:delText>un</w:delText>
          </w:r>
        </w:del>
      </w:ins>
      <w:ins w:id="1128" w:author="Michael Esposito" w:date="2017-06-29T15:20:00Z">
        <w:del w:id="1129" w:author="Frank R. Edwards Jr" w:date="2017-09-25T15:35:00Z">
          <w:r w:rsidR="00F95880" w:rsidDel="00844FA8">
            <w:delText>derpin</w:delText>
          </w:r>
        </w:del>
      </w:ins>
      <w:ins w:id="1130" w:author="Michael Esposito" w:date="2017-06-29T14:42:00Z">
        <w:del w:id="1131" w:author="Frank R. Edwards Jr" w:date="2017-09-25T15:35:00Z">
          <w:r w:rsidR="00C045B9" w:rsidDel="00844FA8">
            <w:delText xml:space="preserve"> </w:delText>
          </w:r>
        </w:del>
      </w:ins>
      <w:ins w:id="1132" w:author="Michael Esposito" w:date="2017-06-29T10:40:00Z">
        <w:del w:id="1133" w:author="Frank R. Edwards Jr" w:date="2017-09-25T15:35:00Z">
          <w:r w:rsidR="00723CF5" w:rsidDel="00844FA8">
            <w:delText xml:space="preserve">the notion </w:delText>
          </w:r>
          <w:r w:rsidDel="00844FA8">
            <w:delText>that</w:delText>
          </w:r>
        </w:del>
        <w:del w:id="1134" w:author="Frank R. Edwards Jr" w:date="2017-09-26T13:37:00Z">
          <w:r w:rsidDel="007434C1">
            <w:delText xml:space="preserve"> </w:delText>
          </w:r>
        </w:del>
      </w:ins>
      <w:ins w:id="1135" w:author="Michael Esposito" w:date="2017-06-29T10:41:00Z">
        <w:del w:id="1136" w:author="Frank R. Edwards Jr" w:date="2017-09-25T15:35:00Z">
          <w:r w:rsidDel="00844FA8">
            <w:delText>“</w:delText>
          </w:r>
        </w:del>
        <w:del w:id="1137" w:author="Frank R. Edwards Jr" w:date="2017-09-26T13:37:00Z">
          <w:r w:rsidDel="007434C1">
            <w:delText>place matters</w:delText>
          </w:r>
        </w:del>
        <w:del w:id="1138" w:author="Frank R. Edwards Jr" w:date="2017-09-25T15:35:00Z">
          <w:r w:rsidDel="00844FA8">
            <w:delText>”</w:delText>
          </w:r>
        </w:del>
        <w:del w:id="1139" w:author="Frank R. Edwards Jr" w:date="2017-09-26T13:37:00Z">
          <w:r w:rsidR="00C80F22" w:rsidDel="007434C1">
            <w:delText xml:space="preserve"> for</w:delText>
          </w:r>
          <w:r w:rsidR="00977F01" w:rsidDel="007434C1">
            <w:delText xml:space="preserve"> </w:delText>
          </w:r>
          <w:r w:rsidDel="007434C1">
            <w:delText>understanding police-</w:delText>
          </w:r>
        </w:del>
        <w:del w:id="1140" w:author="Frank R. Edwards Jr" w:date="2017-09-25T15:35:00Z">
          <w:r w:rsidDel="00DC7C68">
            <w:delText>relat</w:delText>
          </w:r>
          <w:r w:rsidR="00E146A6" w:rsidDel="00DC7C68">
            <w:delText>ed</w:delText>
          </w:r>
        </w:del>
        <w:del w:id="1141" w:author="Frank R. Edwards Jr" w:date="2017-09-26T13:37:00Z">
          <w:r w:rsidR="00E146A6" w:rsidDel="007434C1">
            <w:delText xml:space="preserve"> fatalities</w:delText>
          </w:r>
          <w:r w:rsidR="007804B9" w:rsidDel="007434C1">
            <w:delText>. To assess how race</w:delText>
          </w:r>
          <w:r w:rsidR="00AD1F49" w:rsidDel="007434C1">
            <w:delText xml:space="preserve"> </w:delText>
          </w:r>
        </w:del>
        <w:del w:id="1142" w:author="Frank R. Edwards Jr" w:date="2017-09-25T15:35:00Z">
          <w:r w:rsidR="00AD1F49" w:rsidDel="009B769D">
            <w:delText xml:space="preserve">factors into this </w:delText>
          </w:r>
        </w:del>
      </w:ins>
      <w:ins w:id="1143" w:author="Michael Esposito" w:date="2017-06-29T10:42:00Z">
        <w:del w:id="1144" w:author="Frank R. Edwards Jr" w:date="2017-09-25T15:35:00Z">
          <w:r w:rsidR="00AD1F49" w:rsidDel="009B769D">
            <w:delText>narrative</w:delText>
          </w:r>
        </w:del>
      </w:ins>
      <w:ins w:id="1145" w:author="Michael Esposito" w:date="2017-06-29T10:41:00Z">
        <w:del w:id="1146" w:author="Frank R. Edwards Jr" w:date="2017-09-26T13:37:00Z">
          <w:r w:rsidR="00AD1F49" w:rsidDel="007434C1">
            <w:delText>,</w:delText>
          </w:r>
        </w:del>
      </w:ins>
      <w:ins w:id="1147" w:author="Michael Esposito" w:date="2017-06-29T10:42:00Z">
        <w:del w:id="1148" w:author="Frank R. Edwards Jr" w:date="2017-09-26T13:37:00Z">
          <w:r w:rsidR="00AD1F49" w:rsidDel="007434C1">
            <w:delText xml:space="preserve"> </w:delText>
          </w:r>
          <w:r w:rsidR="002E5106" w:rsidDel="007434C1">
            <w:delText>we next plot observed</w:delText>
          </w:r>
        </w:del>
      </w:ins>
      <w:ins w:id="1149" w:author="Michael Esposito" w:date="2017-06-29T15:18:00Z">
        <w:del w:id="1150" w:author="Frank R. Edwards Jr" w:date="2017-09-26T13:37:00Z">
          <w:r w:rsidR="008138A3" w:rsidDel="007434C1">
            <w:delText xml:space="preserve"> (</w:delText>
          </w:r>
        </w:del>
        <w:del w:id="1151" w:author="Frank R. Edwards Jr" w:date="2017-09-25T15:36:00Z">
          <w:r w:rsidR="008138A3" w:rsidDel="009B769D">
            <w:delText xml:space="preserve">i.e., </w:delText>
          </w:r>
        </w:del>
        <w:del w:id="1152" w:author="Frank R. Edwards Jr" w:date="2017-09-26T13:37:00Z">
          <w:r w:rsidR="008138A3" w:rsidDel="007434C1">
            <w:delText>unadjusted</w:delText>
          </w:r>
        </w:del>
        <w:del w:id="1153" w:author="Frank R. Edwards Jr" w:date="2017-09-25T15:36:00Z">
          <w:r w:rsidR="008138A3" w:rsidDel="00690CB4">
            <w:delText>, raw</w:delText>
          </w:r>
        </w:del>
        <w:del w:id="1154" w:author="Frank R. Edwards Jr" w:date="2017-09-26T13:37:00Z">
          <w:r w:rsidR="008138A3" w:rsidDel="007434C1">
            <w:delText xml:space="preserve"> rates </w:delText>
          </w:r>
        </w:del>
      </w:ins>
      <w:ins w:id="1155" w:author="Michael Esposito" w:date="2017-06-29T15:19:00Z">
        <w:del w:id="1156" w:author="Frank R. Edwards Jr" w:date="2017-09-26T13:37:00Z">
          <w:r w:rsidR="008138A3" w:rsidDel="007434C1">
            <w:delText xml:space="preserve">from </w:delText>
          </w:r>
          <w:r w:rsidR="008138A3" w:rsidDel="007434C1">
            <w:rPr>
              <w:i/>
            </w:rPr>
            <w:delText>Fatal Encounters)</w:delText>
          </w:r>
        </w:del>
      </w:ins>
      <w:ins w:id="1157" w:author="Michael Esposito" w:date="2017-06-29T14:43:00Z">
        <w:del w:id="1158" w:author="Frank R. Edwards Jr" w:date="2017-09-26T13:37:00Z">
          <w:r w:rsidR="00F05C88" w:rsidDel="007434C1">
            <w:delText>,</w:delText>
          </w:r>
        </w:del>
      </w:ins>
      <w:ins w:id="1159" w:author="Michael Esposito" w:date="2017-06-29T10:42:00Z">
        <w:del w:id="1160" w:author="Frank R. Edwards Jr" w:date="2017-09-26T13:37:00Z">
          <w:r w:rsidR="002E5106" w:rsidDel="007434C1">
            <w:delText xml:space="preserve"> </w:delText>
          </w:r>
          <w:r w:rsidR="008138A3" w:rsidDel="007434C1">
            <w:delText>and model-</w:delText>
          </w:r>
        </w:del>
      </w:ins>
      <w:ins w:id="1161" w:author="Michael Esposito" w:date="2017-06-29T15:19:00Z">
        <w:del w:id="1162" w:author="Frank R. Edwards Jr" w:date="2017-09-26T13:37:00Z">
          <w:r w:rsidR="00B32F50" w:rsidDel="007434C1">
            <w:delText>estimated (</w:delText>
          </w:r>
        </w:del>
        <w:del w:id="1163" w:author="Frank R. Edwards Jr" w:date="2017-09-25T15:36:00Z">
          <w:r w:rsidR="00B32F50" w:rsidDel="005D750D">
            <w:delText xml:space="preserve">i.e., </w:delText>
          </w:r>
        </w:del>
        <w:del w:id="1164" w:author="Frank R. Edwards Jr" w:date="2017-09-26T13:37:00Z">
          <w:r w:rsidR="00B32F50" w:rsidDel="007434C1">
            <w:delText>predicted</w:delText>
          </w:r>
          <w:r w:rsidR="008138A3" w:rsidDel="007434C1">
            <w:delText xml:space="preserve"> from </w:delText>
          </w:r>
        </w:del>
      </w:ins>
      <w:ins w:id="1165" w:author="Michael Esposito" w:date="2017-06-29T15:21:00Z">
        <w:del w:id="1166" w:author="Frank R. Edwards Jr" w:date="2017-09-26T13:37:00Z">
          <w:r w:rsidR="001B6A9F" w:rsidDel="007434C1">
            <w:delText xml:space="preserve">the </w:delText>
          </w:r>
        </w:del>
      </w:ins>
      <w:ins w:id="1167" w:author="Michael Esposito" w:date="2017-06-29T15:31:00Z">
        <w:del w:id="1168" w:author="Frank R. Edwards Jr" w:date="2017-09-26T13:37:00Z">
          <w:r w:rsidR="00362169" w:rsidDel="007434C1">
            <w:delText xml:space="preserve">regression </w:delText>
          </w:r>
        </w:del>
      </w:ins>
      <w:ins w:id="1169" w:author="Michael Esposito" w:date="2017-06-29T15:20:00Z">
        <w:del w:id="1170" w:author="Frank R. Edwards Jr" w:date="2017-09-26T13:37:00Z">
          <w:r w:rsidR="008138A3" w:rsidDel="007434C1">
            <w:delText>models described above)</w:delText>
          </w:r>
        </w:del>
      </w:ins>
      <w:ins w:id="1171" w:author="Michael Esposito" w:date="2017-06-29T10:42:00Z">
        <w:del w:id="1172" w:author="Frank R. Edwards Jr" w:date="2017-09-26T13:37:00Z">
          <w:r w:rsidR="002E5106" w:rsidDel="007434C1">
            <w:delText xml:space="preserve"> race-specific police-</w:delText>
          </w:r>
        </w:del>
        <w:del w:id="1173" w:author="Frank R. Edwards Jr" w:date="2017-09-25T15:36:00Z">
          <w:r w:rsidR="002E5106" w:rsidDel="005D750D">
            <w:delText>related</w:delText>
          </w:r>
        </w:del>
        <w:del w:id="1174" w:author="Frank R. Edwards Jr" w:date="2017-09-26T13:37:00Z">
          <w:r w:rsidR="002E5106" w:rsidDel="007434C1">
            <w:delText xml:space="preserve"> fatality</w:delText>
          </w:r>
          <w:r w:rsidR="006F52FD" w:rsidDel="007434C1">
            <w:delText xml:space="preserve"> rates</w:delText>
          </w:r>
        </w:del>
      </w:ins>
      <w:ins w:id="1175" w:author="Michael Esposito" w:date="2017-06-29T10:41:00Z">
        <w:del w:id="1176" w:author="Frank R. Edwards Jr" w:date="2017-09-26T13:37:00Z">
          <w:r w:rsidR="00AD1F49" w:rsidDel="007434C1">
            <w:delText xml:space="preserve"> </w:delText>
          </w:r>
        </w:del>
      </w:ins>
      <w:ins w:id="1177" w:author="Michael Esposito" w:date="2017-06-29T10:42:00Z">
        <w:del w:id="1178" w:author="Frank R. Edwards Jr" w:date="2017-09-26T13:37:00Z">
          <w:r w:rsidR="002E5106" w:rsidDel="007434C1">
            <w:delText xml:space="preserve">for each </w:delText>
          </w:r>
          <w:r w:rsidR="00550770" w:rsidDel="007434C1">
            <w:delText>metro-type and Census-</w:delText>
          </w:r>
          <w:r w:rsidR="000564A8" w:rsidDel="007434C1">
            <w:delText>division</w:delText>
          </w:r>
        </w:del>
        <w:del w:id="1179" w:author="Frank R. Edwards Jr" w:date="2017-09-25T15:39:00Z">
          <w:r w:rsidR="000564A8" w:rsidDel="0049623E">
            <w:delText>:</w:delText>
          </w:r>
        </w:del>
      </w:ins>
    </w:p>
    <w:p w14:paraId="6041047F" w14:textId="77777777" w:rsidR="005F73F7" w:rsidRPr="007E1DDE" w:rsidRDefault="005F73F7" w:rsidP="00825945">
      <w:pPr>
        <w:spacing w:line="360" w:lineRule="auto"/>
        <w:rPr>
          <w:ins w:id="1180" w:author="Michael Esposito" w:date="2017-06-29T14:44:00Z"/>
          <w:sz w:val="24"/>
          <w:szCs w:val="24"/>
          <w:rPrChange w:id="1181" w:author="Michael Esposito" w:date="2017-06-29T14:52:00Z">
            <w:rPr>
              <w:ins w:id="1182" w:author="Michael Esposito" w:date="2017-06-29T14:44:00Z"/>
              <w:b/>
              <w:szCs w:val="24"/>
            </w:rPr>
          </w:rPrChange>
        </w:rPr>
      </w:pPr>
    </w:p>
    <w:p w14:paraId="2324FDF6" w14:textId="3A04B059" w:rsidR="008D51A5" w:rsidRPr="005F73F7" w:rsidRDefault="006A5821" w:rsidP="00825945">
      <w:pPr>
        <w:spacing w:line="360" w:lineRule="auto"/>
        <w:rPr>
          <w:ins w:id="1183" w:author="Michael Esposito" w:date="2017-06-29T13:28:00Z"/>
          <w:sz w:val="24"/>
          <w:szCs w:val="24"/>
          <w:rPrChange w:id="1184" w:author="Michael Esposito" w:date="2017-07-01T18:43:00Z">
            <w:rPr>
              <w:ins w:id="1185" w:author="Michael Esposito" w:date="2017-06-29T13:28:00Z"/>
              <w:rFonts w:cs="Helvetica"/>
              <w:color w:val="000000"/>
              <w:szCs w:val="24"/>
              <w:shd w:val="clear" w:color="auto" w:fill="FFFFFF"/>
            </w:rPr>
          </w:rPrChange>
        </w:rPr>
      </w:pPr>
      <w:commentRangeStart w:id="1186"/>
      <w:commentRangeStart w:id="1187"/>
      <w:commentRangeStart w:id="1188"/>
      <w:ins w:id="1189" w:author="Michael Esposito" w:date="2017-06-29T12:23:00Z">
        <w:r w:rsidRPr="00FB6FAA">
          <w:rPr>
            <w:b/>
            <w:i/>
            <w:sz w:val="24"/>
            <w:szCs w:val="24"/>
            <w:rPrChange w:id="1190" w:author="Michael Esposito" w:date="2017-06-29T15:13:00Z">
              <w:rPr>
                <w:b/>
                <w:szCs w:val="24"/>
              </w:rPr>
            </w:rPrChange>
          </w:rPr>
          <w:t xml:space="preserve">Figure 1. </w:t>
        </w:r>
        <w:commentRangeStart w:id="1191"/>
        <w:commentRangeStart w:id="1192"/>
        <w:r w:rsidRPr="00FB6FAA">
          <w:rPr>
            <w:i/>
            <w:sz w:val="24"/>
            <w:szCs w:val="24"/>
            <w:rPrChange w:id="1193" w:author="Michael Esposito" w:date="2017-06-29T15:13:00Z">
              <w:rPr>
                <w:b/>
                <w:szCs w:val="24"/>
              </w:rPr>
            </w:rPrChange>
          </w:rPr>
          <w:t xml:space="preserve">Violin plots </w:t>
        </w:r>
      </w:ins>
      <w:commentRangeEnd w:id="1191"/>
      <w:ins w:id="1194" w:author="Michael Esposito" w:date="2017-06-29T15:03:00Z">
        <w:r w:rsidR="006C7800" w:rsidRPr="00FB6FAA">
          <w:rPr>
            <w:rStyle w:val="CommentReference"/>
            <w:i/>
            <w:rPrChange w:id="1195" w:author="Michael Esposito" w:date="2017-06-29T15:13:00Z">
              <w:rPr>
                <w:rStyle w:val="CommentReference"/>
              </w:rPr>
            </w:rPrChange>
          </w:rPr>
          <w:commentReference w:id="1191"/>
        </w:r>
      </w:ins>
      <w:commentRangeEnd w:id="1192"/>
      <w:r w:rsidR="0087537F">
        <w:rPr>
          <w:rStyle w:val="CommentReference"/>
        </w:rPr>
        <w:commentReference w:id="1192"/>
      </w:r>
      <w:ins w:id="1196" w:author="Michael Esposito" w:date="2017-06-29T12:23:00Z">
        <w:r w:rsidRPr="00FB6FAA">
          <w:rPr>
            <w:i/>
            <w:sz w:val="24"/>
            <w:szCs w:val="24"/>
            <w:rPrChange w:id="1197" w:author="Michael Esposito" w:date="2017-06-29T15:13:00Z">
              <w:rPr>
                <w:szCs w:val="24"/>
              </w:rPr>
            </w:rPrChange>
          </w:rPr>
          <w:t xml:space="preserve">of observed and model estimated race-specific </w:t>
        </w:r>
      </w:ins>
      <w:ins w:id="1198" w:author="Michael Esposito" w:date="2017-06-29T12:24:00Z">
        <w:r w:rsidRPr="00FB6FAA">
          <w:rPr>
            <w:i/>
            <w:szCs w:val="24"/>
            <w:rPrChange w:id="1199" w:author="Michael Esposito" w:date="2017-06-29T15:13:00Z">
              <w:rPr>
                <w:szCs w:val="24"/>
              </w:rPr>
            </w:rPrChange>
          </w:rPr>
          <w:t xml:space="preserve">police-related fatalities </w:t>
        </w:r>
      </w:ins>
      <w:ins w:id="1200" w:author="Michael Esposito" w:date="2017-06-29T12:25:00Z">
        <w:r w:rsidRPr="00FB6FAA">
          <w:rPr>
            <w:i/>
            <w:szCs w:val="24"/>
            <w:rPrChange w:id="1201" w:author="Michael Esposito" w:date="2017-06-29T15:13:00Z">
              <w:rPr>
                <w:szCs w:val="24"/>
              </w:rPr>
            </w:rPrChange>
          </w:rPr>
          <w:t>by metro-type and Census-divisions. Note: rates are per 100,000 population</w:t>
        </w:r>
      </w:ins>
      <w:commentRangeEnd w:id="1186"/>
      <w:ins w:id="1202" w:author="Michael Esposito" w:date="2017-06-29T15:06:00Z">
        <w:r w:rsidR="006F51CE" w:rsidRPr="00FB6FAA">
          <w:rPr>
            <w:rStyle w:val="CommentReference"/>
            <w:i/>
            <w:rPrChange w:id="1203" w:author="Michael Esposito" w:date="2017-06-29T15:13:00Z">
              <w:rPr>
                <w:rStyle w:val="CommentReference"/>
              </w:rPr>
            </w:rPrChange>
          </w:rPr>
          <w:commentReference w:id="1186"/>
        </w:r>
      </w:ins>
      <w:commentRangeEnd w:id="1188"/>
      <w:r w:rsidR="0087537F">
        <w:rPr>
          <w:rStyle w:val="CommentReference"/>
        </w:rPr>
        <w:commentReference w:id="1188"/>
      </w:r>
      <w:ins w:id="1204" w:author="Michael Esposito" w:date="2017-06-29T12:25:00Z">
        <w:r>
          <w:rPr>
            <w:sz w:val="24"/>
            <w:szCs w:val="24"/>
          </w:rPr>
          <w:t xml:space="preserve">. </w:t>
        </w:r>
      </w:ins>
      <w:commentRangeEnd w:id="1187"/>
      <w:ins w:id="1205" w:author="Michael Esposito" w:date="2017-06-29T12:53:00Z">
        <w:r w:rsidR="00363943">
          <w:rPr>
            <w:rStyle w:val="CommentReference"/>
          </w:rPr>
          <w:commentReference w:id="1187"/>
        </w:r>
      </w:ins>
    </w:p>
    <w:p w14:paraId="03C66999" w14:textId="5162EB14" w:rsidR="008D51A5" w:rsidRDefault="008C74CF">
      <w:pPr>
        <w:spacing w:line="360" w:lineRule="auto"/>
        <w:jc w:val="center"/>
        <w:rPr>
          <w:ins w:id="1206" w:author="Michael Esposito" w:date="2017-06-29T13:28:00Z"/>
          <w:rFonts w:cs="Helvetica"/>
          <w:color w:val="000000"/>
          <w:sz w:val="24"/>
          <w:szCs w:val="24"/>
          <w:shd w:val="clear" w:color="auto" w:fill="FFFFFF"/>
        </w:rPr>
        <w:pPrChange w:id="1207" w:author="Michael Esposito" w:date="2017-07-01T18:43:00Z">
          <w:pPr>
            <w:spacing w:line="360" w:lineRule="auto"/>
          </w:pPr>
        </w:pPrChange>
      </w:pPr>
      <w:ins w:id="1208" w:author="Michael Esposito" w:date="2017-07-01T18:43:00Z">
        <w:r>
          <w:rPr>
            <w:rFonts w:cs="Helvetica"/>
            <w:color w:val="000000"/>
            <w:sz w:val="24"/>
            <w:szCs w:val="24"/>
            <w:shd w:val="clear" w:color="auto" w:fill="FFFFFF"/>
          </w:rPr>
          <w:t>[Figure 1 here]</w:t>
        </w:r>
      </w:ins>
    </w:p>
    <w:p w14:paraId="0073CBD2" w14:textId="77777777" w:rsidR="001F1739" w:rsidRDefault="001F1739" w:rsidP="00825945">
      <w:pPr>
        <w:spacing w:line="360" w:lineRule="auto"/>
        <w:rPr>
          <w:ins w:id="1209" w:author="Michael Esposito" w:date="2017-06-29T13:28:00Z"/>
          <w:rFonts w:cs="Helvetica"/>
          <w:color w:val="000000"/>
          <w:sz w:val="24"/>
          <w:szCs w:val="24"/>
          <w:shd w:val="clear" w:color="auto" w:fill="FFFFFF"/>
        </w:rPr>
      </w:pPr>
    </w:p>
    <w:p w14:paraId="0742CCE9" w14:textId="1F9D97F2" w:rsidR="005360C6" w:rsidRDefault="0078509D" w:rsidP="00175AAB">
      <w:pPr>
        <w:rPr>
          <w:ins w:id="1210" w:author="Michael Esposito" w:date="2017-06-30T15:38:00Z"/>
          <w:shd w:val="clear" w:color="auto" w:fill="FFFFFF"/>
        </w:rPr>
        <w:pPrChange w:id="1211" w:author="Frank R. Edwards Jr" w:date="2017-09-26T11:26:00Z">
          <w:pPr>
            <w:spacing w:line="360" w:lineRule="auto"/>
          </w:pPr>
        </w:pPrChange>
      </w:pPr>
      <w:ins w:id="1212" w:author="Michael Esposito" w:date="2017-06-30T12:46:00Z">
        <w:del w:id="1213" w:author="Frank R. Edwards Jr" w:date="2017-09-25T15:43:00Z">
          <w:r w:rsidDel="000E4F3D">
            <w:rPr>
              <w:shd w:val="clear" w:color="auto" w:fill="FFFFFF"/>
            </w:rPr>
            <w:delText>B</w:delText>
          </w:r>
          <w:r w:rsidR="000F0211" w:rsidDel="000E4F3D">
            <w:rPr>
              <w:shd w:val="clear" w:color="auto" w:fill="FFFFFF"/>
            </w:rPr>
            <w:delText xml:space="preserve">efore parsing Figure 1 for </w:delText>
          </w:r>
        </w:del>
      </w:ins>
      <w:ins w:id="1214" w:author="Michael Esposito" w:date="2017-06-30T14:36:00Z">
        <w:del w:id="1215" w:author="Frank R. Edwards Jr" w:date="2017-09-25T15:43:00Z">
          <w:r w:rsidR="0012245B" w:rsidDel="000E4F3D">
            <w:rPr>
              <w:shd w:val="clear" w:color="auto" w:fill="FFFFFF"/>
            </w:rPr>
            <w:delText>information</w:delText>
          </w:r>
          <w:r w:rsidR="009A2003" w:rsidDel="000E4F3D">
            <w:rPr>
              <w:shd w:val="clear" w:color="auto" w:fill="FFFFFF"/>
            </w:rPr>
            <w:delText xml:space="preserve"> on </w:delText>
          </w:r>
          <w:r w:rsidR="004F7165" w:rsidDel="000E4F3D">
            <w:rPr>
              <w:shd w:val="clear" w:color="auto" w:fill="FFFFFF"/>
            </w:rPr>
            <w:delText>the interactive effects of race and place</w:delText>
          </w:r>
        </w:del>
      </w:ins>
      <w:ins w:id="1216" w:author="Michael Esposito" w:date="2017-06-30T12:47:00Z">
        <w:del w:id="1217" w:author="Frank R. Edwards Jr" w:date="2017-09-25T15:43:00Z">
          <w:r w:rsidR="00DD326C" w:rsidDel="000E4F3D">
            <w:rPr>
              <w:shd w:val="clear" w:color="auto" w:fill="FFFFFF"/>
            </w:rPr>
            <w:delText>, it</w:delText>
          </w:r>
        </w:del>
      </w:ins>
      <w:ins w:id="1218" w:author="Michael Esposito" w:date="2017-07-01T18:01:00Z">
        <w:del w:id="1219" w:author="Frank R. Edwards Jr" w:date="2017-09-25T15:43:00Z">
          <w:r w:rsidR="00DD326C" w:rsidDel="000E4F3D">
            <w:rPr>
              <w:shd w:val="clear" w:color="auto" w:fill="FFFFFF"/>
            </w:rPr>
            <w:delText>’s</w:delText>
          </w:r>
        </w:del>
      </w:ins>
      <w:ins w:id="1220" w:author="Michael Esposito" w:date="2017-07-01T17:59:00Z">
        <w:del w:id="1221" w:author="Frank R. Edwards Jr" w:date="2017-09-25T15:43:00Z">
          <w:r w:rsidR="00223626" w:rsidDel="000E4F3D">
            <w:rPr>
              <w:shd w:val="clear" w:color="auto" w:fill="FFFFFF"/>
            </w:rPr>
            <w:delText xml:space="preserve"> important</w:delText>
          </w:r>
          <w:r w:rsidR="00E51D4B" w:rsidDel="000E4F3D">
            <w:rPr>
              <w:shd w:val="clear" w:color="auto" w:fill="FFFFFF"/>
            </w:rPr>
            <w:delText xml:space="preserve"> to note</w:delText>
          </w:r>
        </w:del>
      </w:ins>
      <w:ins w:id="1222" w:author="Michael Esposito" w:date="2017-07-01T17:58:00Z">
        <w:del w:id="1223" w:author="Frank R. Edwards Jr" w:date="2017-09-25T15:43:00Z">
          <w:r w:rsidR="00E51D4B" w:rsidDel="000E4F3D">
            <w:rPr>
              <w:shd w:val="clear" w:color="auto" w:fill="FFFFFF"/>
            </w:rPr>
            <w:delText xml:space="preserve"> the</w:delText>
          </w:r>
        </w:del>
      </w:ins>
      <w:ins w:id="1224" w:author="Michael Esposito" w:date="2017-06-30T12:51:00Z">
        <w:del w:id="1225" w:author="Frank R. Edwards Jr" w:date="2017-09-25T15:43:00Z">
          <w:r w:rsidR="00C4735C" w:rsidDel="000E4F3D">
            <w:rPr>
              <w:shd w:val="clear" w:color="auto" w:fill="FFFFFF"/>
            </w:rPr>
            <w:delText xml:space="preserve"> </w:delText>
          </w:r>
          <w:r w:rsidR="00D447BF" w:rsidDel="000E4F3D">
            <w:rPr>
              <w:shd w:val="clear" w:color="auto" w:fill="FFFFFF"/>
            </w:rPr>
            <w:delText>difference between</w:delText>
          </w:r>
        </w:del>
      </w:ins>
      <w:ins w:id="1226" w:author="Michael Esposito" w:date="2017-06-30T15:07:00Z">
        <w:del w:id="1227" w:author="Frank R. Edwards Jr" w:date="2017-09-25T15:43:00Z">
          <w:r w:rsidR="00125E19" w:rsidDel="000E4F3D">
            <w:rPr>
              <w:shd w:val="clear" w:color="auto" w:fill="FFFFFF"/>
            </w:rPr>
            <w:delText xml:space="preserve"> </w:delText>
          </w:r>
        </w:del>
      </w:ins>
      <w:ins w:id="1228" w:author="Michael Esposito" w:date="2017-07-01T17:59:00Z">
        <w:del w:id="1229" w:author="Frank R. Edwards Jr" w:date="2017-09-25T15:43:00Z">
          <w:r w:rsidR="00E51D4B" w:rsidDel="000E4F3D">
            <w:rPr>
              <w:shd w:val="clear" w:color="auto" w:fill="FFFFFF"/>
            </w:rPr>
            <w:delText>the displayed</w:delText>
          </w:r>
        </w:del>
      </w:ins>
      <w:ins w:id="1230" w:author="Frank R. Edwards Jr" w:date="2017-09-25T15:43:00Z">
        <w:r w:rsidR="000E4F3D">
          <w:rPr>
            <w:shd w:val="clear" w:color="auto" w:fill="FFFFFF"/>
          </w:rPr>
          <w:t>Figure 1 illustrates the differences between</w:t>
        </w:r>
      </w:ins>
      <w:ins w:id="1231" w:author="Michael Esposito" w:date="2017-07-01T17:59:00Z">
        <w:r w:rsidR="00E51D4B">
          <w:rPr>
            <w:shd w:val="clear" w:color="auto" w:fill="FFFFFF"/>
          </w:rPr>
          <w:t xml:space="preserve"> </w:t>
        </w:r>
      </w:ins>
      <w:ins w:id="1232" w:author="Michael Esposito" w:date="2017-06-30T12:51:00Z">
        <w:r w:rsidR="00C0738A">
          <w:rPr>
            <w:shd w:val="clear" w:color="auto" w:fill="FFFFFF"/>
          </w:rPr>
          <w:t>observed and mod</w:t>
        </w:r>
        <w:r w:rsidR="0094080F">
          <w:rPr>
            <w:shd w:val="clear" w:color="auto" w:fill="FFFFFF"/>
          </w:rPr>
          <w:t xml:space="preserve">el-predicted </w:t>
        </w:r>
        <w:r w:rsidR="00F75417">
          <w:rPr>
            <w:shd w:val="clear" w:color="auto" w:fill="FFFFFF"/>
          </w:rPr>
          <w:t>values</w:t>
        </w:r>
      </w:ins>
      <w:ins w:id="1233" w:author="Michael Esposito" w:date="2017-06-30T12:52:00Z">
        <w:r w:rsidR="00C0738A">
          <w:rPr>
            <w:shd w:val="clear" w:color="auto" w:fill="FFFFFF"/>
          </w:rPr>
          <w:t xml:space="preserve">. </w:t>
        </w:r>
      </w:ins>
      <w:ins w:id="1234" w:author="Michael Esposito" w:date="2017-06-30T15:34:00Z">
        <w:del w:id="1235" w:author="Frank R. Edwards Jr" w:date="2017-09-25T15:43:00Z">
          <w:r w:rsidR="00BD4A5B" w:rsidDel="00027469">
            <w:rPr>
              <w:shd w:val="clear" w:color="auto" w:fill="FFFFFF"/>
            </w:rPr>
            <w:delText xml:space="preserve">To this end, </w:delText>
          </w:r>
        </w:del>
      </w:ins>
      <w:ins w:id="1236" w:author="Michael Esposito" w:date="2017-06-30T15:30:00Z">
        <w:del w:id="1237" w:author="Frank R. Edwards Jr" w:date="2017-09-25T15:43:00Z">
          <w:r w:rsidR="00BD4A5B" w:rsidDel="00027469">
            <w:rPr>
              <w:shd w:val="clear" w:color="auto" w:fill="FFFFFF"/>
            </w:rPr>
            <w:delText>consider</w:delText>
          </w:r>
        </w:del>
      </w:ins>
      <w:ins w:id="1238" w:author="Michael Esposito" w:date="2017-06-30T15:34:00Z">
        <w:del w:id="1239" w:author="Frank R. Edwards Jr" w:date="2017-09-25T15:43:00Z">
          <w:r w:rsidR="00BD4A5B" w:rsidDel="00027469">
            <w:rPr>
              <w:shd w:val="clear" w:color="auto" w:fill="FFFFFF"/>
            </w:rPr>
            <w:delText xml:space="preserve"> </w:delText>
          </w:r>
        </w:del>
      </w:ins>
      <w:ins w:id="1240" w:author="Michael Esposito" w:date="2017-06-30T12:53:00Z">
        <w:del w:id="1241" w:author="Frank R. Edwards Jr" w:date="2017-09-25T15:43:00Z">
          <w:r w:rsidR="00DE3D84" w:rsidDel="00027469">
            <w:rPr>
              <w:shd w:val="clear" w:color="auto" w:fill="FFFFFF"/>
            </w:rPr>
            <w:delText>the difference</w:delText>
          </w:r>
        </w:del>
      </w:ins>
      <w:ins w:id="1242" w:author="Frank R. Edwards Jr" w:date="2017-09-25T15:43:00Z">
        <w:r w:rsidR="00027469">
          <w:rPr>
            <w:shd w:val="clear" w:color="auto" w:fill="FFFFFF"/>
          </w:rPr>
          <w:t>For example, the difference</w:t>
        </w:r>
      </w:ins>
      <w:ins w:id="1243" w:author="Michael Esposito" w:date="2017-06-30T12:53:00Z">
        <w:r w:rsidR="00DE3D84">
          <w:rPr>
            <w:shd w:val="clear" w:color="auto" w:fill="FFFFFF"/>
          </w:rPr>
          <w:t xml:space="preserve"> </w:t>
        </w:r>
        <w:r w:rsidR="00F91AA3">
          <w:rPr>
            <w:shd w:val="clear" w:color="auto" w:fill="FFFFFF"/>
          </w:rPr>
          <w:t xml:space="preserve">between the </w:t>
        </w:r>
      </w:ins>
      <w:ins w:id="1244" w:author="Michael Esposito" w:date="2017-06-30T15:45:00Z">
        <w:r w:rsidR="00827DEE">
          <w:rPr>
            <w:shd w:val="clear" w:color="auto" w:fill="FFFFFF"/>
          </w:rPr>
          <w:t>observed</w:t>
        </w:r>
      </w:ins>
      <w:ins w:id="1245" w:author="Michael Esposito" w:date="2017-06-30T15:46:00Z">
        <w:r w:rsidR="00827DEE">
          <w:rPr>
            <w:shd w:val="clear" w:color="auto" w:fill="FFFFFF"/>
          </w:rPr>
          <w:t xml:space="preserve"> and </w:t>
        </w:r>
        <w:del w:id="1246" w:author="Frank R. Edwards Jr" w:date="2017-09-25T15:44:00Z">
          <w:r w:rsidR="00827DEE" w:rsidDel="00027469">
            <w:rPr>
              <w:shd w:val="clear" w:color="auto" w:fill="FFFFFF"/>
            </w:rPr>
            <w:delText>estimate</w:delText>
          </w:r>
        </w:del>
      </w:ins>
      <w:ins w:id="1247" w:author="Frank R. Edwards Jr" w:date="2017-09-25T15:44:00Z">
        <w:r w:rsidR="00027469">
          <w:rPr>
            <w:shd w:val="clear" w:color="auto" w:fill="FFFFFF"/>
          </w:rPr>
          <w:t>model-based</w:t>
        </w:r>
      </w:ins>
      <w:ins w:id="1248" w:author="Michael Esposito" w:date="2017-06-30T15:46:00Z">
        <w:r w:rsidR="00827DEE">
          <w:rPr>
            <w:shd w:val="clear" w:color="auto" w:fill="FFFFFF"/>
          </w:rPr>
          <w:t xml:space="preserve"> rates of police-</w:t>
        </w:r>
        <w:del w:id="1249" w:author="Frank R. Edwards Jr" w:date="2017-09-25T15:44:00Z">
          <w:r w:rsidR="00827DEE" w:rsidDel="00027469">
            <w:rPr>
              <w:shd w:val="clear" w:color="auto" w:fill="FFFFFF"/>
            </w:rPr>
            <w:delText xml:space="preserve">related </w:delText>
          </w:r>
        </w:del>
      </w:ins>
      <w:ins w:id="1250" w:author="Frank R. Edwards Jr" w:date="2017-09-25T15:44:00Z">
        <w:r w:rsidR="00027469">
          <w:rPr>
            <w:shd w:val="clear" w:color="auto" w:fill="FFFFFF"/>
          </w:rPr>
          <w:t xml:space="preserve">involved </w:t>
        </w:r>
      </w:ins>
      <w:ins w:id="1251" w:author="Michael Esposito" w:date="2017-06-30T15:46:00Z">
        <w:r w:rsidR="00827DEE">
          <w:rPr>
            <w:shd w:val="clear" w:color="auto" w:fill="FFFFFF"/>
          </w:rPr>
          <w:t>mortality among Blacks in Pacific, noncore metros</w:t>
        </w:r>
      </w:ins>
      <w:ins w:id="1252" w:author="Frank R. Edwards Jr" w:date="2017-09-25T15:43:00Z">
        <w:r w:rsidR="00027469">
          <w:rPr>
            <w:shd w:val="clear" w:color="auto" w:fill="FFFFFF"/>
          </w:rPr>
          <w:t xml:space="preserve"> is sizeable</w:t>
        </w:r>
      </w:ins>
      <w:ins w:id="1253" w:author="Michael Esposito" w:date="2017-06-30T15:46:00Z">
        <w:r w:rsidR="00827DEE">
          <w:rPr>
            <w:shd w:val="clear" w:color="auto" w:fill="FFFFFF"/>
          </w:rPr>
          <w:t xml:space="preserve"> (</w:t>
        </w:r>
      </w:ins>
      <w:ins w:id="1254" w:author="Michael Esposito" w:date="2017-06-30T15:45:00Z">
        <w:r w:rsidR="00525840">
          <w:rPr>
            <w:shd w:val="clear" w:color="auto" w:fill="FFFFFF"/>
          </w:rPr>
          <w:t>approximately 3.8</w:t>
        </w:r>
        <w:r w:rsidR="00C54164">
          <w:rPr>
            <w:shd w:val="clear" w:color="auto" w:fill="FFFFFF"/>
          </w:rPr>
          <w:t xml:space="preserve"> and 1.1</w:t>
        </w:r>
        <w:r w:rsidR="00827DEE">
          <w:rPr>
            <w:shd w:val="clear" w:color="auto" w:fill="FFFFFF"/>
          </w:rPr>
          <w:t xml:space="preserve"> </w:t>
        </w:r>
      </w:ins>
      <w:ins w:id="1255" w:author="Michael Esposito" w:date="2017-06-30T15:46:00Z">
        <w:r w:rsidR="00827DEE">
          <w:rPr>
            <w:shd w:val="clear" w:color="auto" w:fill="FFFFFF"/>
          </w:rPr>
          <w:t xml:space="preserve">per 100,000, respectively). </w:t>
        </w:r>
      </w:ins>
      <w:ins w:id="1256" w:author="Michael Esposito" w:date="2017-06-30T14:49:00Z">
        <w:r w:rsidR="00AC1F50">
          <w:rPr>
            <w:shd w:val="clear" w:color="auto" w:fill="FFFFFF"/>
          </w:rPr>
          <w:t>Her</w:t>
        </w:r>
        <w:r w:rsidR="00FE05AE">
          <w:rPr>
            <w:shd w:val="clear" w:color="auto" w:fill="FFFFFF"/>
          </w:rPr>
          <w:t>e, the</w:t>
        </w:r>
        <w:r w:rsidR="00D8326B">
          <w:rPr>
            <w:shd w:val="clear" w:color="auto" w:fill="FFFFFF"/>
          </w:rPr>
          <w:t>, extremely, high o</w:t>
        </w:r>
      </w:ins>
      <w:ins w:id="1257" w:author="Michael Esposito" w:date="2017-06-30T15:07:00Z">
        <w:r w:rsidR="00D8326B">
          <w:rPr>
            <w:shd w:val="clear" w:color="auto" w:fill="FFFFFF"/>
          </w:rPr>
          <w:t>bserved</w:t>
        </w:r>
      </w:ins>
      <w:ins w:id="1258" w:author="Michael Esposito" w:date="2017-06-30T15:08:00Z">
        <w:r w:rsidR="00D8326B">
          <w:rPr>
            <w:shd w:val="clear" w:color="auto" w:fill="FFFFFF"/>
          </w:rPr>
          <w:t xml:space="preserve"> m</w:t>
        </w:r>
        <w:r w:rsidR="00027B32">
          <w:rPr>
            <w:shd w:val="clear" w:color="auto" w:fill="FFFFFF"/>
          </w:rPr>
          <w:t xml:space="preserve">ortality rate is the product </w:t>
        </w:r>
        <w:r w:rsidR="00B109B2">
          <w:rPr>
            <w:shd w:val="clear" w:color="auto" w:fill="FFFFFF"/>
          </w:rPr>
          <w:t xml:space="preserve">of </w:t>
        </w:r>
      </w:ins>
      <w:ins w:id="1259" w:author="Michael Esposito" w:date="2017-06-30T15:14:00Z">
        <w:r w:rsidR="00BF1E7F">
          <w:rPr>
            <w:shd w:val="clear" w:color="auto" w:fill="FFFFFF"/>
          </w:rPr>
          <w:t xml:space="preserve">a </w:t>
        </w:r>
      </w:ins>
      <w:ins w:id="1260" w:author="Michael Esposito" w:date="2017-06-30T15:08:00Z">
        <w:r w:rsidR="00CE350E">
          <w:rPr>
            <w:shd w:val="clear" w:color="auto" w:fill="FFFFFF"/>
          </w:rPr>
          <w:t>sparse Black population</w:t>
        </w:r>
      </w:ins>
      <w:ins w:id="1261" w:author="Michael Esposito" w:date="2017-06-30T15:31:00Z">
        <w:r w:rsidR="00EA5832">
          <w:rPr>
            <w:shd w:val="clear" w:color="auto" w:fill="FFFFFF"/>
          </w:rPr>
          <w:t>/mortality count</w:t>
        </w:r>
      </w:ins>
      <w:ins w:id="1262" w:author="Michael Esposito" w:date="2017-06-30T15:08:00Z">
        <w:del w:id="1263" w:author="Frank R. Edwards Jr" w:date="2017-09-25T15:42:00Z">
          <w:r w:rsidR="00CE350E" w:rsidDel="0087537F">
            <w:rPr>
              <w:shd w:val="clear" w:color="auto" w:fill="FFFFFF"/>
            </w:rPr>
            <w:delText xml:space="preserve">: </w:delText>
          </w:r>
        </w:del>
      </w:ins>
      <w:ins w:id="1264" w:author="Michael Esposito" w:date="2017-06-30T15:14:00Z">
        <w:del w:id="1265" w:author="Frank R. Edwards Jr" w:date="2017-09-25T15:42:00Z">
          <w:r w:rsidR="003253C9" w:rsidDel="0087537F">
            <w:rPr>
              <w:shd w:val="clear" w:color="auto" w:fill="FFFFFF"/>
            </w:rPr>
            <w:delText>Pacific</w:delText>
          </w:r>
        </w:del>
      </w:ins>
      <w:ins w:id="1266" w:author="Michael Esposito" w:date="2017-06-30T15:08:00Z">
        <w:del w:id="1267" w:author="Frank R. Edwards Jr" w:date="2017-09-25T15:42:00Z">
          <w:r w:rsidR="00CE350E" w:rsidDel="0087537F">
            <w:rPr>
              <w:shd w:val="clear" w:color="auto" w:fill="FFFFFF"/>
            </w:rPr>
            <w:delText xml:space="preserve"> noncore </w:delText>
          </w:r>
        </w:del>
      </w:ins>
      <w:ins w:id="1268" w:author="Michael Esposito" w:date="2017-06-30T15:14:00Z">
        <w:del w:id="1269" w:author="Frank R. Edwards Jr" w:date="2017-09-25T15:42:00Z">
          <w:r w:rsidR="003253C9" w:rsidDel="0087537F">
            <w:rPr>
              <w:shd w:val="clear" w:color="auto" w:fill="FFFFFF"/>
            </w:rPr>
            <w:delText xml:space="preserve">metros </w:delText>
          </w:r>
        </w:del>
      </w:ins>
      <w:ins w:id="1270" w:author="Michael Esposito" w:date="2017-06-30T15:35:00Z">
        <w:del w:id="1271" w:author="Frank R. Edwards Jr" w:date="2017-09-25T15:42:00Z">
          <w:r w:rsidR="005042D9" w:rsidDel="0087537F">
            <w:rPr>
              <w:shd w:val="clear" w:color="auto" w:fill="FFFFFF"/>
            </w:rPr>
            <w:delText>had, in sum, a</w:delText>
          </w:r>
        </w:del>
      </w:ins>
      <w:ins w:id="1272" w:author="Michael Esposito" w:date="2017-06-30T15:15:00Z">
        <w:del w:id="1273" w:author="Frank R. Edwards Jr" w:date="2017-09-25T15:42:00Z">
          <w:r w:rsidR="003253C9" w:rsidDel="0087537F">
            <w:rPr>
              <w:shd w:val="clear" w:color="auto" w:fill="FFFFFF"/>
            </w:rPr>
            <w:delText xml:space="preserve"> Black </w:delText>
          </w:r>
          <w:commentRangeStart w:id="1274"/>
          <w:commentRangeStart w:id="1275"/>
          <w:r w:rsidR="003253C9" w:rsidDel="0087537F">
            <w:rPr>
              <w:shd w:val="clear" w:color="auto" w:fill="FFFFFF"/>
            </w:rPr>
            <w:delText xml:space="preserve">population of </w:delText>
          </w:r>
        </w:del>
      </w:ins>
      <w:ins w:id="1276" w:author="Michael Esposito" w:date="2017-06-30T15:08:00Z">
        <w:del w:id="1277" w:author="Frank R. Edwards Jr" w:date="2017-09-25T15:42:00Z">
          <w:r w:rsidR="003253C9" w:rsidDel="0087537F">
            <w:rPr>
              <w:shd w:val="clear" w:color="auto" w:fill="FFFFFF"/>
            </w:rPr>
            <w:delText>6,045</w:delText>
          </w:r>
        </w:del>
      </w:ins>
      <w:ins w:id="1278" w:author="Michael Esposito" w:date="2017-06-30T15:09:00Z">
        <w:del w:id="1279" w:author="Frank R. Edwards Jr" w:date="2017-09-25T15:42:00Z">
          <w:r w:rsidR="00CE350E" w:rsidDel="0087537F">
            <w:rPr>
              <w:shd w:val="clear" w:color="auto" w:fill="FFFFFF"/>
            </w:rPr>
            <w:delText xml:space="preserve"> individuals,</w:delText>
          </w:r>
          <w:r w:rsidR="003253C9" w:rsidDel="0087537F">
            <w:rPr>
              <w:shd w:val="clear" w:color="auto" w:fill="FFFFFF"/>
            </w:rPr>
            <w:delText xml:space="preserve"> 1 of whom was killed by police</w:delText>
          </w:r>
        </w:del>
      </w:ins>
      <w:commentRangeEnd w:id="1274"/>
      <w:ins w:id="1280" w:author="Michael Esposito" w:date="2017-06-30T16:10:00Z">
        <w:del w:id="1281" w:author="Frank R. Edwards Jr" w:date="2017-09-25T15:42:00Z">
          <w:r w:rsidR="0024411F" w:rsidDel="0087537F">
            <w:rPr>
              <w:rStyle w:val="CommentReference"/>
            </w:rPr>
            <w:commentReference w:id="1274"/>
          </w:r>
        </w:del>
      </w:ins>
      <w:commentRangeEnd w:id="1275"/>
      <w:del w:id="1282" w:author="Frank R. Edwards Jr" w:date="2017-09-25T15:42:00Z">
        <w:r w:rsidR="0087537F" w:rsidDel="0087537F">
          <w:rPr>
            <w:rStyle w:val="CommentReference"/>
          </w:rPr>
          <w:commentReference w:id="1275"/>
        </w:r>
      </w:del>
      <w:ins w:id="1283" w:author="Michael Esposito" w:date="2017-06-30T15:09:00Z">
        <w:r w:rsidR="003253C9">
          <w:rPr>
            <w:shd w:val="clear" w:color="auto" w:fill="FFFFFF"/>
          </w:rPr>
          <w:t xml:space="preserve">. </w:t>
        </w:r>
      </w:ins>
      <w:ins w:id="1284" w:author="Michael Esposito" w:date="2017-06-30T15:15:00Z">
        <w:r w:rsidR="008F2816">
          <w:rPr>
            <w:shd w:val="clear" w:color="auto" w:fill="FFFFFF"/>
          </w:rPr>
          <w:t>While</w:t>
        </w:r>
      </w:ins>
      <w:ins w:id="1285" w:author="Michael Esposito" w:date="2017-06-30T15:47:00Z">
        <w:r w:rsidR="009C2E1C">
          <w:rPr>
            <w:shd w:val="clear" w:color="auto" w:fill="FFFFFF"/>
          </w:rPr>
          <w:t xml:space="preserve"> this outcome is striking</w:t>
        </w:r>
        <w:r w:rsidR="0029332B">
          <w:rPr>
            <w:shd w:val="clear" w:color="auto" w:fill="FFFFFF"/>
          </w:rPr>
          <w:t xml:space="preserve">, </w:t>
        </w:r>
        <w:r w:rsidR="009C2E1C">
          <w:rPr>
            <w:shd w:val="clear" w:color="auto" w:fill="FFFFFF"/>
          </w:rPr>
          <w:t xml:space="preserve">and </w:t>
        </w:r>
      </w:ins>
      <w:ins w:id="1286" w:author="Michael Esposito" w:date="2017-06-30T15:15:00Z">
        <w:r w:rsidR="008F2816">
          <w:rPr>
            <w:shd w:val="clear" w:color="auto" w:fill="FFFFFF"/>
          </w:rPr>
          <w:t xml:space="preserve">the </w:t>
        </w:r>
      </w:ins>
      <w:ins w:id="1287" w:author="Michael Esposito" w:date="2017-06-30T15:16:00Z">
        <w:r w:rsidR="008F2816">
          <w:rPr>
            <w:shd w:val="clear" w:color="auto" w:fill="FFFFFF"/>
          </w:rPr>
          <w:t>circumstances</w:t>
        </w:r>
      </w:ins>
      <w:ins w:id="1288" w:author="Michael Esposito" w:date="2017-06-30T15:15:00Z">
        <w:r w:rsidR="008F2816">
          <w:rPr>
            <w:shd w:val="clear" w:color="auto" w:fill="FFFFFF"/>
          </w:rPr>
          <w:t xml:space="preserve"> that generate</w:t>
        </w:r>
        <w:r w:rsidR="009C2E1C">
          <w:rPr>
            <w:shd w:val="clear" w:color="auto" w:fill="FFFFFF"/>
          </w:rPr>
          <w:t xml:space="preserve">d it are </w:t>
        </w:r>
      </w:ins>
      <w:ins w:id="1289" w:author="Michael Esposito" w:date="2017-06-30T15:17:00Z">
        <w:r w:rsidR="00EF0C5E">
          <w:rPr>
            <w:shd w:val="clear" w:color="auto" w:fill="FFFFFF"/>
          </w:rPr>
          <w:t xml:space="preserve">certainly </w:t>
        </w:r>
      </w:ins>
      <w:ins w:id="1290" w:author="Michael Esposito" w:date="2017-06-30T15:15:00Z">
        <w:r w:rsidR="008F2816">
          <w:rPr>
            <w:shd w:val="clear" w:color="auto" w:fill="FFFFFF"/>
          </w:rPr>
          <w:t>w</w:t>
        </w:r>
      </w:ins>
      <w:ins w:id="1291" w:author="Michael Esposito" w:date="2017-06-30T15:16:00Z">
        <w:r w:rsidR="008F2816">
          <w:rPr>
            <w:shd w:val="clear" w:color="auto" w:fill="FFFFFF"/>
          </w:rPr>
          <w:t>orth further consideration</w:t>
        </w:r>
      </w:ins>
      <w:ins w:id="1292" w:author="Frank R. Edwards Jr" w:date="2017-09-25T15:43:00Z">
        <w:r w:rsidR="0087537F">
          <w:rPr>
            <w:shd w:val="clear" w:color="auto" w:fill="FFFFFF"/>
          </w:rPr>
          <w:t xml:space="preserve">, </w:t>
        </w:r>
      </w:ins>
      <w:ins w:id="1293" w:author="Michael Esposito" w:date="2017-06-30T15:16:00Z">
        <w:del w:id="1294" w:author="Frank R. Edwards Jr" w:date="2017-09-25T15:43:00Z">
          <w:r w:rsidR="008F2816" w:rsidDel="0087537F">
            <w:rPr>
              <w:shd w:val="clear" w:color="auto" w:fill="FFFFFF"/>
            </w:rPr>
            <w:delText>-</w:delText>
          </w:r>
          <w:r w:rsidR="00EF0C5E" w:rsidDel="0087537F">
            <w:rPr>
              <w:shd w:val="clear" w:color="auto" w:fill="FFFFFF"/>
            </w:rPr>
            <w:delText xml:space="preserve">--especially </w:delText>
          </w:r>
          <w:r w:rsidR="008F2816" w:rsidDel="0087537F">
            <w:rPr>
              <w:shd w:val="clear" w:color="auto" w:fill="FFFFFF"/>
            </w:rPr>
            <w:delText>given that only 10 Black individuals lived in the county where the lone individual was killed---</w:delText>
          </w:r>
        </w:del>
      </w:ins>
      <w:ins w:id="1295" w:author="Michael Esposito" w:date="2017-06-30T15:22:00Z">
        <w:r w:rsidR="002C410E">
          <w:rPr>
            <w:shd w:val="clear" w:color="auto" w:fill="FFFFFF"/>
          </w:rPr>
          <w:t>the</w:t>
        </w:r>
      </w:ins>
      <w:ins w:id="1296" w:author="Michael Esposito" w:date="2017-06-30T15:23:00Z">
        <w:r w:rsidR="002C410E">
          <w:rPr>
            <w:shd w:val="clear" w:color="auto" w:fill="FFFFFF"/>
          </w:rPr>
          <w:t xml:space="preserve">re is uncertainty around whether this observed rate </w:t>
        </w:r>
        <w:del w:id="1297" w:author="Frank R. Edwards Jr" w:date="2017-09-25T15:45:00Z">
          <w:r w:rsidR="002C410E" w:rsidDel="00EC4E01">
            <w:rPr>
              <w:shd w:val="clear" w:color="auto" w:fill="FFFFFF"/>
            </w:rPr>
            <w:delText>is a product of a</w:delText>
          </w:r>
        </w:del>
      </w:ins>
      <w:ins w:id="1298" w:author="Frank R. Edwards Jr" w:date="2017-09-25T15:45:00Z">
        <w:r w:rsidR="00EC4E01">
          <w:rPr>
            <w:shd w:val="clear" w:color="auto" w:fill="FFFFFF"/>
          </w:rPr>
          <w:t>is a</w:t>
        </w:r>
      </w:ins>
      <w:ins w:id="1299" w:author="Michael Esposito" w:date="2017-06-30T15:23:00Z">
        <w:r w:rsidR="002C410E">
          <w:rPr>
            <w:shd w:val="clear" w:color="auto" w:fill="FFFFFF"/>
          </w:rPr>
          <w:t xml:space="preserve"> “true” underlying risk of </w:t>
        </w:r>
        <w:commentRangeStart w:id="1300"/>
        <w:commentRangeStart w:id="1301"/>
        <w:r w:rsidR="002C410E">
          <w:rPr>
            <w:shd w:val="clear" w:color="auto" w:fill="FFFFFF"/>
          </w:rPr>
          <w:t>m</w:t>
        </w:r>
        <w:r w:rsidR="002B05FF">
          <w:rPr>
            <w:shd w:val="clear" w:color="auto" w:fill="FFFFFF"/>
          </w:rPr>
          <w:t>ortality</w:t>
        </w:r>
        <w:del w:id="1302" w:author="Windows User" w:date="2017-09-19T15:37:00Z">
          <w:r w:rsidR="002B05FF" w:rsidDel="00345D14">
            <w:rPr>
              <w:shd w:val="clear" w:color="auto" w:fill="FFFFFF"/>
            </w:rPr>
            <w:delText>, or rather, of</w:delText>
          </w:r>
          <w:r w:rsidR="002C410E" w:rsidDel="00345D14">
            <w:rPr>
              <w:shd w:val="clear" w:color="auto" w:fill="FFFFFF"/>
            </w:rPr>
            <w:delText xml:space="preserve"> </w:delText>
          </w:r>
          <w:commentRangeStart w:id="1303"/>
          <w:commentRangeStart w:id="1304"/>
          <w:r w:rsidR="002C410E" w:rsidDel="00345D14">
            <w:rPr>
              <w:shd w:val="clear" w:color="auto" w:fill="FFFFFF"/>
            </w:rPr>
            <w:delText>… noise</w:delText>
          </w:r>
        </w:del>
      </w:ins>
      <w:commentRangeEnd w:id="1303"/>
      <w:ins w:id="1305" w:author="Michael Esposito" w:date="2017-06-30T15:24:00Z">
        <w:del w:id="1306" w:author="Windows User" w:date="2017-09-19T15:37:00Z">
          <w:r w:rsidR="002C410E" w:rsidDel="00345D14">
            <w:rPr>
              <w:rStyle w:val="CommentReference"/>
            </w:rPr>
            <w:commentReference w:id="1303"/>
          </w:r>
        </w:del>
      </w:ins>
      <w:commentRangeEnd w:id="1304"/>
      <w:r w:rsidR="00345D14">
        <w:rPr>
          <w:rStyle w:val="CommentReference"/>
        </w:rPr>
        <w:commentReference w:id="1304"/>
      </w:r>
      <w:ins w:id="1307" w:author="Michael Esposito" w:date="2017-06-30T15:24:00Z">
        <w:r w:rsidR="0074100D">
          <w:rPr>
            <w:shd w:val="clear" w:color="auto" w:fill="FFFFFF"/>
          </w:rPr>
          <w:t>.</w:t>
        </w:r>
      </w:ins>
      <w:ins w:id="1308" w:author="Michael Esposito" w:date="2017-06-30T15:31:00Z">
        <w:r w:rsidR="002028E7">
          <w:rPr>
            <w:shd w:val="clear" w:color="auto" w:fill="FFFFFF"/>
          </w:rPr>
          <w:t xml:space="preserve"> </w:t>
        </w:r>
      </w:ins>
      <w:ins w:id="1309" w:author="Michael Esposito" w:date="2017-06-30T15:35:00Z">
        <w:r w:rsidR="00B1286D">
          <w:rPr>
            <w:shd w:val="clear" w:color="auto" w:fill="FFFFFF"/>
          </w:rPr>
          <w:t>The model predicted rates attempt to account for this uncertainty</w:t>
        </w:r>
        <w:del w:id="1310" w:author="Frank R. Edwards Jr" w:date="2017-09-25T15:45:00Z">
          <w:r w:rsidR="004C2E9A" w:rsidDel="00EC4E01">
            <w:rPr>
              <w:shd w:val="clear" w:color="auto" w:fill="FFFFFF"/>
            </w:rPr>
            <w:delText xml:space="preserve">, </w:delText>
          </w:r>
        </w:del>
      </w:ins>
      <w:ins w:id="1311" w:author="Michael Esposito" w:date="2017-07-01T18:03:00Z">
        <w:del w:id="1312" w:author="Frank R. Edwards Jr" w:date="2017-09-25T15:45:00Z">
          <w:r w:rsidR="004C2E9A" w:rsidDel="00EC4E01">
            <w:rPr>
              <w:shd w:val="clear" w:color="auto" w:fill="FFFFFF"/>
            </w:rPr>
            <w:delText xml:space="preserve">… and </w:delText>
          </w:r>
        </w:del>
      </w:ins>
      <w:ins w:id="1313" w:author="Michael Esposito" w:date="2017-06-30T15:35:00Z">
        <w:del w:id="1314" w:author="Frank R. Edwards Jr" w:date="2017-09-25T15:45:00Z">
          <w:r w:rsidR="00B1286D" w:rsidDel="00EC4E01">
            <w:rPr>
              <w:shd w:val="clear" w:color="auto" w:fill="FFFFFF"/>
            </w:rPr>
            <w:delText>pulls</w:delText>
          </w:r>
        </w:del>
      </w:ins>
      <w:ins w:id="1315" w:author="Frank R. Edwards Jr" w:date="2017-09-25T15:45:00Z">
        <w:r w:rsidR="00EC4E01">
          <w:rPr>
            <w:shd w:val="clear" w:color="auto" w:fill="FFFFFF"/>
          </w:rPr>
          <w:t xml:space="preserve"> by pulling</w:t>
        </w:r>
      </w:ins>
      <w:ins w:id="1316" w:author="Michael Esposito" w:date="2017-06-30T15:35:00Z">
        <w:r w:rsidR="00B1286D">
          <w:rPr>
            <w:shd w:val="clear" w:color="auto" w:fill="FFFFFF"/>
          </w:rPr>
          <w:t xml:space="preserve"> weakly </w:t>
        </w:r>
      </w:ins>
      <w:ins w:id="1317" w:author="Michael Esposito" w:date="2017-06-30T15:36:00Z">
        <w:r w:rsidR="00B1286D">
          <w:rPr>
            <w:shd w:val="clear" w:color="auto" w:fill="FFFFFF"/>
          </w:rPr>
          <w:t xml:space="preserve">supported points </w:t>
        </w:r>
        <w:del w:id="1318" w:author="Frank R. Edwards Jr" w:date="2017-09-25T15:45:00Z">
          <w:r w:rsidR="00B1286D" w:rsidDel="00EC4E01">
            <w:rPr>
              <w:shd w:val="clear" w:color="auto" w:fill="FFFFFF"/>
            </w:rPr>
            <w:delText>back to the</w:delText>
          </w:r>
        </w:del>
      </w:ins>
      <w:ins w:id="1319" w:author="Frank R. Edwards Jr" w:date="2017-09-25T15:45:00Z">
        <w:r w:rsidR="00EC4E01">
          <w:rPr>
            <w:shd w:val="clear" w:color="auto" w:fill="FFFFFF"/>
          </w:rPr>
          <w:t>toward the</w:t>
        </w:r>
      </w:ins>
      <w:ins w:id="1320" w:author="Michael Esposito" w:date="2017-06-30T15:36:00Z">
        <w:r w:rsidR="00B1286D">
          <w:rPr>
            <w:shd w:val="clear" w:color="auto" w:fill="FFFFFF"/>
          </w:rPr>
          <w:t xml:space="preserve"> prior.  </w:t>
        </w:r>
      </w:ins>
      <w:ins w:id="1321" w:author="Michael Esposito" w:date="2017-06-30T15:09:00Z">
        <w:r w:rsidR="00016C8D">
          <w:rPr>
            <w:shd w:val="clear" w:color="auto" w:fill="FFFFFF"/>
          </w:rPr>
          <w:t xml:space="preserve">In places where more data </w:t>
        </w:r>
      </w:ins>
      <w:ins w:id="1322" w:author="Michael Esposito" w:date="2017-06-30T15:10:00Z">
        <w:r w:rsidR="00016C8D">
          <w:rPr>
            <w:shd w:val="clear" w:color="auto" w:fill="FFFFFF"/>
          </w:rPr>
          <w:t>exists</w:t>
        </w:r>
        <w:r w:rsidR="002028E7">
          <w:rPr>
            <w:shd w:val="clear" w:color="auto" w:fill="FFFFFF"/>
          </w:rPr>
          <w:t>---</w:t>
        </w:r>
        <w:del w:id="1323" w:author="Frank R. Edwards Jr" w:date="2017-09-25T15:45:00Z">
          <w:r w:rsidR="002028E7" w:rsidDel="00EC4E01">
            <w:rPr>
              <w:shd w:val="clear" w:color="auto" w:fill="FFFFFF"/>
            </w:rPr>
            <w:delText>e</w:delText>
          </w:r>
        </w:del>
      </w:ins>
      <w:ins w:id="1324" w:author="Michael Esposito" w:date="2017-06-30T15:32:00Z">
        <w:del w:id="1325" w:author="Frank R. Edwards Jr" w:date="2017-09-25T15:45:00Z">
          <w:r w:rsidR="002028E7" w:rsidDel="00EC4E01">
            <w:rPr>
              <w:shd w:val="clear" w:color="auto" w:fill="FFFFFF"/>
            </w:rPr>
            <w:delText xml:space="preserve">.g., in Large Fringe or </w:delText>
          </w:r>
          <w:r w:rsidR="00ED19E2" w:rsidDel="00EC4E01">
            <w:rPr>
              <w:shd w:val="clear" w:color="auto" w:fill="FFFFFF"/>
            </w:rPr>
            <w:delText>Medium Metros of all division</w:delText>
          </w:r>
        </w:del>
      </w:ins>
      <w:ins w:id="1326" w:author="Frank R. Edwards Jr" w:date="2017-09-25T15:45:00Z">
        <w:r w:rsidR="00EC4E01">
          <w:rPr>
            <w:shd w:val="clear" w:color="auto" w:fill="FFFFFF"/>
          </w:rPr>
          <w:t xml:space="preserve"> large and medium metros across divisions</w:t>
        </w:r>
      </w:ins>
      <w:ins w:id="1327" w:author="Michael Esposito" w:date="2017-06-30T15:10:00Z">
        <w:r w:rsidR="00B1286D">
          <w:rPr>
            <w:shd w:val="clear" w:color="auto" w:fill="FFFFFF"/>
          </w:rPr>
          <w:t xml:space="preserve">---we have </w:t>
        </w:r>
        <w:r w:rsidR="00016C8D">
          <w:rPr>
            <w:shd w:val="clear" w:color="auto" w:fill="FFFFFF"/>
          </w:rPr>
          <w:t>mo</w:t>
        </w:r>
        <w:r w:rsidR="00916498">
          <w:rPr>
            <w:shd w:val="clear" w:color="auto" w:fill="FFFFFF"/>
          </w:rPr>
          <w:t>re trust that data reflects true underly</w:t>
        </w:r>
      </w:ins>
      <w:ins w:id="1328" w:author="Michael Esposito" w:date="2017-06-30T15:39:00Z">
        <w:r w:rsidR="00971667">
          <w:rPr>
            <w:shd w:val="clear" w:color="auto" w:fill="FFFFFF"/>
          </w:rPr>
          <w:t>ing risks</w:t>
        </w:r>
      </w:ins>
      <w:ins w:id="1329" w:author="Frank R. Edwards Jr" w:date="2017-09-25T15:46:00Z">
        <w:r w:rsidR="008433B7">
          <w:rPr>
            <w:shd w:val="clear" w:color="auto" w:fill="FFFFFF"/>
          </w:rPr>
          <w:t xml:space="preserve">. In these cases, </w:t>
        </w:r>
      </w:ins>
      <w:ins w:id="1330" w:author="Michael Esposito" w:date="2017-06-30T15:10:00Z">
        <w:del w:id="1331" w:author="Frank R. Edwards Jr" w:date="2017-09-25T15:46:00Z">
          <w:r w:rsidR="00016C8D" w:rsidDel="008433B7">
            <w:rPr>
              <w:shd w:val="clear" w:color="auto" w:fill="FFFFFF"/>
            </w:rPr>
            <w:delText xml:space="preserve">, and so </w:delText>
          </w:r>
        </w:del>
      </w:ins>
      <w:ins w:id="1332" w:author="Michael Esposito" w:date="2017-06-30T15:11:00Z">
        <w:r w:rsidR="006420CA">
          <w:rPr>
            <w:shd w:val="clear" w:color="auto" w:fill="FFFFFF"/>
          </w:rPr>
          <w:t xml:space="preserve">predicted values </w:t>
        </w:r>
        <w:del w:id="1333" w:author="Frank R. Edwards Jr" w:date="2017-09-25T15:46:00Z">
          <w:r w:rsidR="006420CA" w:rsidDel="008433B7">
            <w:rPr>
              <w:shd w:val="clear" w:color="auto" w:fill="FFFFFF"/>
            </w:rPr>
            <w:delText xml:space="preserve">are </w:delText>
          </w:r>
          <w:r w:rsidR="006420CA" w:rsidDel="00775007">
            <w:rPr>
              <w:shd w:val="clear" w:color="auto" w:fill="FFFFFF"/>
            </w:rPr>
            <w:delText xml:space="preserve">more similar to </w:delText>
          </w:r>
          <w:r w:rsidR="0012150A" w:rsidDel="00775007">
            <w:rPr>
              <w:shd w:val="clear" w:color="auto" w:fill="FFFFFF"/>
            </w:rPr>
            <w:delText>observed data</w:delText>
          </w:r>
        </w:del>
      </w:ins>
      <w:ins w:id="1334" w:author="Michael Esposito" w:date="2017-06-30T15:36:00Z">
        <w:del w:id="1335" w:author="Frank R. Edwards Jr" w:date="2017-09-25T15:46:00Z">
          <w:r w:rsidR="00B1286D" w:rsidDel="00775007">
            <w:rPr>
              <w:shd w:val="clear" w:color="auto" w:fill="FFFFFF"/>
            </w:rPr>
            <w:delText>…</w:delText>
          </w:r>
        </w:del>
      </w:ins>
      <w:commentRangeEnd w:id="1300"/>
      <w:ins w:id="1336" w:author="Michael Esposito" w:date="2017-06-30T15:37:00Z">
        <w:del w:id="1337" w:author="Frank R. Edwards Jr" w:date="2017-09-25T15:46:00Z">
          <w:r w:rsidR="00B1286D" w:rsidDel="00775007">
            <w:rPr>
              <w:rStyle w:val="CommentReference"/>
            </w:rPr>
            <w:commentReference w:id="1300"/>
          </w:r>
        </w:del>
      </w:ins>
      <w:commentRangeEnd w:id="1301"/>
      <w:del w:id="1338" w:author="Frank R. Edwards Jr" w:date="2017-09-25T15:46:00Z">
        <w:r w:rsidR="00345D14" w:rsidDel="00775007">
          <w:rPr>
            <w:rStyle w:val="CommentReference"/>
          </w:rPr>
          <w:commentReference w:id="1301"/>
        </w:r>
      </w:del>
      <w:ins w:id="1339" w:author="Michael Esposito" w:date="2017-06-30T15:39:00Z">
        <w:del w:id="1340" w:author="Frank R. Edwards Jr" w:date="2017-09-25T15:46:00Z">
          <w:r w:rsidR="00971667" w:rsidDel="00775007">
            <w:rPr>
              <w:shd w:val="clear" w:color="auto" w:fill="FFFFFF"/>
            </w:rPr>
            <w:delText xml:space="preserve"> </w:delText>
          </w:r>
        </w:del>
      </w:ins>
      <w:ins w:id="1341" w:author="Frank R. Edwards Jr" w:date="2017-09-25T15:46:00Z">
        <w:r w:rsidR="00775007">
          <w:rPr>
            <w:shd w:val="clear" w:color="auto" w:fill="FFFFFF"/>
          </w:rPr>
          <w:t>lie closer to observations from the data.</w:t>
        </w:r>
      </w:ins>
    </w:p>
    <w:p w14:paraId="07C989C9" w14:textId="365A1556" w:rsidR="0023475E" w:rsidRPr="00185629" w:rsidRDefault="00185629" w:rsidP="00175AAB">
      <w:pPr>
        <w:rPr>
          <w:ins w:id="1342" w:author="Michael Esposito" w:date="2017-06-30T11:06:00Z"/>
          <w:shd w:val="clear" w:color="auto" w:fill="FFFFFF"/>
          <w:rPrChange w:id="1343" w:author="Michael Esposito" w:date="2017-06-30T15:37:00Z">
            <w:rPr>
              <w:ins w:id="1344" w:author="Michael Esposito" w:date="2017-06-30T11:06:00Z"/>
              <w:szCs w:val="24"/>
            </w:rPr>
          </w:rPrChange>
        </w:rPr>
        <w:pPrChange w:id="1345" w:author="Frank R. Edwards Jr" w:date="2017-09-26T11:26:00Z">
          <w:pPr>
            <w:spacing w:line="360" w:lineRule="auto"/>
          </w:pPr>
        </w:pPrChange>
      </w:pPr>
      <w:ins w:id="1346" w:author="Michael Esposito" w:date="2017-06-30T15:38:00Z">
        <w:del w:id="1347" w:author="Frank R. Edwards Jr" w:date="2017-09-25T15:47:00Z">
          <w:r w:rsidDel="005519DB">
            <w:rPr>
              <w:shd w:val="clear" w:color="auto" w:fill="FFFFFF"/>
            </w:rPr>
            <w:delText xml:space="preserve">With that in mind, </w:delText>
          </w:r>
        </w:del>
      </w:ins>
      <w:ins w:id="1348" w:author="Michael Esposito" w:date="2017-06-29T14:43:00Z">
        <w:r w:rsidR="000571DA">
          <w:rPr>
            <w:shd w:val="clear" w:color="auto" w:fill="FFFFFF"/>
          </w:rPr>
          <w:t xml:space="preserve">Figure 1 </w:t>
        </w:r>
      </w:ins>
      <w:ins w:id="1349" w:author="Michael Esposito" w:date="2017-06-29T15:33:00Z">
        <w:r w:rsidR="00384ED3">
          <w:rPr>
            <w:shd w:val="clear" w:color="auto" w:fill="FFFFFF"/>
          </w:rPr>
          <w:t>shows</w:t>
        </w:r>
        <w:r w:rsidR="00F152DE">
          <w:rPr>
            <w:shd w:val="clear" w:color="auto" w:fill="FFFFFF"/>
          </w:rPr>
          <w:t xml:space="preserve"> that</w:t>
        </w:r>
      </w:ins>
      <w:ins w:id="1350" w:author="Michael Esposito" w:date="2017-06-29T15:36:00Z">
        <w:r w:rsidR="003B56F8">
          <w:rPr>
            <w:shd w:val="clear" w:color="auto" w:fill="FFFFFF"/>
          </w:rPr>
          <w:t xml:space="preserve"> race-</w:t>
        </w:r>
      </w:ins>
      <w:ins w:id="1351" w:author="Michael Esposito" w:date="2017-06-29T15:42:00Z">
        <w:r w:rsidR="003B56F8">
          <w:rPr>
            <w:shd w:val="clear" w:color="auto" w:fill="FFFFFF"/>
          </w:rPr>
          <w:t>spec</w:t>
        </w:r>
        <w:r w:rsidR="00384ED3">
          <w:rPr>
            <w:shd w:val="clear" w:color="auto" w:fill="FFFFFF"/>
          </w:rPr>
          <w:t>ific fatalities rates are</w:t>
        </w:r>
      </w:ins>
      <w:ins w:id="1352" w:author="Michael Esposito" w:date="2017-07-01T18:04:00Z">
        <w:r w:rsidR="00737CF5">
          <w:rPr>
            <w:shd w:val="clear" w:color="auto" w:fill="FFFFFF"/>
          </w:rPr>
          <w:t>, like pooled rates,</w:t>
        </w:r>
      </w:ins>
      <w:ins w:id="1353" w:author="Michael Esposito" w:date="2017-06-30T10:24:00Z">
        <w:r w:rsidR="00236647">
          <w:rPr>
            <w:shd w:val="clear" w:color="auto" w:fill="FFFFFF"/>
          </w:rPr>
          <w:t xml:space="preserve"> </w:t>
        </w:r>
      </w:ins>
      <w:ins w:id="1354" w:author="Michael Esposito" w:date="2017-06-29T15:43:00Z">
        <w:r w:rsidR="00D47F1C">
          <w:rPr>
            <w:shd w:val="clear" w:color="auto" w:fill="FFFFFF"/>
          </w:rPr>
          <w:t xml:space="preserve">contingent upon </w:t>
        </w:r>
      </w:ins>
      <w:ins w:id="1355" w:author="Michael Esposito" w:date="2017-06-30T10:19:00Z">
        <w:r w:rsidR="004C1BB2">
          <w:rPr>
            <w:shd w:val="clear" w:color="auto" w:fill="FFFFFF"/>
          </w:rPr>
          <w:t>Census-</w:t>
        </w:r>
      </w:ins>
      <w:ins w:id="1356" w:author="Michael Esposito" w:date="2017-06-30T10:20:00Z">
        <w:r w:rsidR="004C1BB2">
          <w:rPr>
            <w:shd w:val="clear" w:color="auto" w:fill="FFFFFF"/>
          </w:rPr>
          <w:t>division</w:t>
        </w:r>
      </w:ins>
      <w:ins w:id="1357" w:author="Michael Esposito" w:date="2017-06-29T15:43:00Z">
        <w:r w:rsidR="003B56F8">
          <w:rPr>
            <w:shd w:val="clear" w:color="auto" w:fill="FFFFFF"/>
          </w:rPr>
          <w:t xml:space="preserve">. </w:t>
        </w:r>
      </w:ins>
      <w:ins w:id="1358" w:author="Michael Esposito" w:date="2017-06-29T14:47:00Z">
        <w:r w:rsidR="00975356">
          <w:rPr>
            <w:shd w:val="clear" w:color="auto" w:fill="FFFFFF"/>
          </w:rPr>
          <w:t xml:space="preserve">Among Whites, </w:t>
        </w:r>
      </w:ins>
      <w:ins w:id="1359" w:author="Michael Esposito" w:date="2017-07-01T18:05:00Z">
        <w:r w:rsidR="002C5817">
          <w:rPr>
            <w:shd w:val="clear" w:color="auto" w:fill="FFFFFF"/>
          </w:rPr>
          <w:t xml:space="preserve">for instance, </w:t>
        </w:r>
      </w:ins>
      <w:ins w:id="1360" w:author="Michael Esposito" w:date="2017-06-29T14:54:00Z">
        <w:r w:rsidR="007E1DDE">
          <w:rPr>
            <w:shd w:val="clear" w:color="auto" w:fill="FFFFFF"/>
          </w:rPr>
          <w:t>individuals in the West South Central division---</w:t>
        </w:r>
        <w:del w:id="1361" w:author="Frank R. Edwards Jr" w:date="2017-09-25T15:47:00Z">
          <w:r w:rsidR="007E1DDE" w:rsidDel="005519DB">
            <w:rPr>
              <w:shd w:val="clear" w:color="auto" w:fill="FFFFFF"/>
            </w:rPr>
            <w:delText>i</w:delText>
          </w:r>
        </w:del>
      </w:ins>
      <w:ins w:id="1362" w:author="Windows User" w:date="2017-09-19T15:40:00Z">
        <w:del w:id="1363" w:author="Frank R. Edwards Jr" w:date="2017-09-25T15:47:00Z">
          <w:r w:rsidR="00345D14" w:rsidDel="005519DB">
            <w:rPr>
              <w:shd w:val="clear" w:color="auto" w:fill="FFFFFF"/>
            </w:rPr>
            <w:delText>.</w:delText>
          </w:r>
        </w:del>
      </w:ins>
      <w:ins w:id="1364" w:author="Michael Esposito" w:date="2017-06-29T14:54:00Z">
        <w:del w:id="1365" w:author="Frank R. Edwards Jr" w:date="2017-09-25T15:47:00Z">
          <w:r w:rsidR="007E1DDE" w:rsidDel="005519DB">
            <w:rPr>
              <w:shd w:val="clear" w:color="auto" w:fill="FFFFFF"/>
            </w:rPr>
            <w:delText>e.,</w:delText>
          </w:r>
        </w:del>
        <w:r w:rsidR="007E1DDE">
          <w:rPr>
            <w:shd w:val="clear" w:color="auto" w:fill="FFFFFF"/>
          </w:rPr>
          <w:t xml:space="preserve"> </w:t>
        </w:r>
        <w:r w:rsidR="007E1DDE">
          <w:t>Arkansas, Louisiana, Oklahoma</w:t>
        </w:r>
        <w:r w:rsidR="007E1DDE" w:rsidRPr="009D2D08">
          <w:t>,</w:t>
        </w:r>
        <w:r w:rsidR="007E1DDE">
          <w:t xml:space="preserve"> and T</w:t>
        </w:r>
      </w:ins>
      <w:ins w:id="1366" w:author="Michael Esposito" w:date="2017-06-29T14:55:00Z">
        <w:r w:rsidR="007E1DDE">
          <w:t>exas---</w:t>
        </w:r>
        <w:del w:id="1367" w:author="Frank R. Edwards Jr" w:date="2017-09-25T15:47:00Z">
          <w:r w:rsidR="007E1DDE" w:rsidDel="005519DB">
            <w:delText>appear to</w:delText>
          </w:r>
        </w:del>
        <w:r w:rsidR="007E1DDE">
          <w:t xml:space="preserve"> have the highest </w:t>
        </w:r>
        <w:del w:id="1368" w:author="Frank R. Edwards Jr" w:date="2017-09-25T15:47:00Z">
          <w:r w:rsidR="007E1DDE" w:rsidDel="005519DB">
            <w:delText>rates/</w:delText>
          </w:r>
        </w:del>
        <w:r w:rsidR="007E1DDE">
          <w:t>risk o</w:t>
        </w:r>
        <w:r w:rsidR="00240819">
          <w:t>f police-related mortality (</w:t>
        </w:r>
      </w:ins>
      <w:ins w:id="1369" w:author="Michael Esposito" w:date="2017-06-30T10:34:00Z">
        <w:r w:rsidR="00AE4659">
          <w:t xml:space="preserve">with predicted rates </w:t>
        </w:r>
      </w:ins>
      <w:ins w:id="1370" w:author="Michael Esposito" w:date="2017-06-29T14:55:00Z">
        <w:r w:rsidR="00431D8D">
          <w:t xml:space="preserve">of </w:t>
        </w:r>
      </w:ins>
      <w:ins w:id="1371" w:author="Michael Esposito" w:date="2017-06-29T14:58:00Z">
        <w:r w:rsidR="0061294C">
          <w:t>0.5 to 0.7</w:t>
        </w:r>
        <w:r w:rsidR="00524EC2">
          <w:t xml:space="preserve"> deaths per 100,00</w:t>
        </w:r>
        <w:r w:rsidR="004F06E9">
          <w:t>0</w:t>
        </w:r>
        <w:r w:rsidR="00524EC2">
          <w:t>)</w:t>
        </w:r>
      </w:ins>
      <w:ins w:id="1372" w:author="Michael Esposito" w:date="2017-06-29T14:55:00Z">
        <w:r w:rsidR="009E4B99">
          <w:t>, while</w:t>
        </w:r>
      </w:ins>
      <w:ins w:id="1373" w:author="Michael Esposito" w:date="2017-06-29T15:27:00Z">
        <w:r w:rsidR="00743D9A">
          <w:t xml:space="preserve"> </w:t>
        </w:r>
      </w:ins>
      <w:ins w:id="1374" w:author="Michael Esposito" w:date="2017-06-29T16:02:00Z">
        <w:r w:rsidR="00743D9A">
          <w:t>individuals</w:t>
        </w:r>
      </w:ins>
      <w:ins w:id="1375" w:author="Michael Esposito" w:date="2017-06-29T15:27:00Z">
        <w:r w:rsidR="00CB1285">
          <w:t xml:space="preserve"> in the Middle Atl</w:t>
        </w:r>
        <w:r w:rsidR="00F815C9">
          <w:t>antic---</w:t>
        </w:r>
        <w:del w:id="1376" w:author="Frank R. Edwards Jr" w:date="2017-09-25T15:49:00Z">
          <w:r w:rsidR="00F815C9" w:rsidDel="00E04A67">
            <w:delText>i.e.,</w:delText>
          </w:r>
        </w:del>
        <w:r w:rsidR="00F815C9">
          <w:t xml:space="preserve"> </w:t>
        </w:r>
      </w:ins>
      <w:ins w:id="1377" w:author="Michael Esposito" w:date="2017-06-29T15:57:00Z">
        <w:r w:rsidR="00EC5494">
          <w:t xml:space="preserve">New Jersey, Ney York, </w:t>
        </w:r>
      </w:ins>
      <w:ins w:id="1378" w:author="Frank R. Edwards Jr" w:date="2017-09-25T15:49:00Z">
        <w:r w:rsidR="00E04A67">
          <w:t xml:space="preserve">and </w:t>
        </w:r>
      </w:ins>
      <w:ins w:id="1379" w:author="Michael Esposito" w:date="2017-06-29T15:57:00Z">
        <w:r w:rsidR="00EC5494">
          <w:t>Pennsylvania---</w:t>
        </w:r>
      </w:ins>
      <w:ins w:id="1380" w:author="Michael Esposito" w:date="2017-06-29T16:03:00Z">
        <w:r w:rsidR="009669F2">
          <w:t xml:space="preserve">appear to </w:t>
        </w:r>
      </w:ins>
      <w:ins w:id="1381" w:author="Michael Esposito" w:date="2017-06-29T15:59:00Z">
        <w:r w:rsidR="00191C38">
          <w:t xml:space="preserve">have </w:t>
        </w:r>
      </w:ins>
      <w:ins w:id="1382" w:author="Michael Esposito" w:date="2017-06-29T16:00:00Z">
        <w:r w:rsidR="00565757">
          <w:t>the lowest</w:t>
        </w:r>
      </w:ins>
      <w:ins w:id="1383" w:author="Michael Esposito" w:date="2017-06-29T16:02:00Z">
        <w:r w:rsidR="00743D9A">
          <w:t xml:space="preserve"> risk</w:t>
        </w:r>
      </w:ins>
      <w:ins w:id="1384" w:author="Michael Esposito" w:date="2017-06-29T16:00:00Z">
        <w:r w:rsidR="003A08AA">
          <w:t xml:space="preserve"> (</w:t>
        </w:r>
        <w:r w:rsidR="00565757">
          <w:t xml:space="preserve">with </w:t>
        </w:r>
      </w:ins>
      <w:ins w:id="1385" w:author="Michael Esposito" w:date="2017-06-29T15:59:00Z">
        <w:r w:rsidR="00191C38">
          <w:t xml:space="preserve">rates </w:t>
        </w:r>
      </w:ins>
      <w:ins w:id="1386" w:author="Michael Esposito" w:date="2017-06-30T10:34:00Z">
        <w:r w:rsidR="00C22DBA">
          <w:t>of about</w:t>
        </w:r>
      </w:ins>
      <w:ins w:id="1387" w:author="Michael Esposito" w:date="2017-07-07T16:01:00Z">
        <w:r w:rsidR="00E67B0D">
          <w:t xml:space="preserve"> </w:t>
        </w:r>
        <w:r w:rsidR="006F7D0A">
          <w:t>0.1 to</w:t>
        </w:r>
      </w:ins>
      <w:ins w:id="1388" w:author="Michael Esposito" w:date="2017-06-30T10:39:00Z">
        <w:r w:rsidR="004F6EAA">
          <w:t xml:space="preserve"> </w:t>
        </w:r>
      </w:ins>
      <w:ins w:id="1389" w:author="Michael Esposito" w:date="2017-06-29T15:27:00Z">
        <w:r w:rsidR="0038601D">
          <w:t>0.2</w:t>
        </w:r>
        <w:r w:rsidR="00B30B8F">
          <w:t xml:space="preserve"> fatalities</w:t>
        </w:r>
        <w:r w:rsidR="003B126E">
          <w:t xml:space="preserve"> per 100,000</w:t>
        </w:r>
      </w:ins>
      <w:ins w:id="1390" w:author="Michael Esposito" w:date="2017-06-30T10:39:00Z">
        <w:r w:rsidR="00873F35">
          <w:t xml:space="preserve"> population</w:t>
        </w:r>
      </w:ins>
      <w:ins w:id="1391" w:author="Michael Esposito" w:date="2017-06-30T10:58:00Z">
        <w:r w:rsidR="003A08AA">
          <w:t>)</w:t>
        </w:r>
      </w:ins>
      <w:ins w:id="1392" w:author="Michael Esposito" w:date="2017-06-29T15:27:00Z">
        <w:r w:rsidR="00927832">
          <w:t xml:space="preserve">. </w:t>
        </w:r>
      </w:ins>
      <w:ins w:id="1393" w:author="Michael Esposito" w:date="2017-06-29T16:04:00Z">
        <w:r w:rsidR="00DE19D1">
          <w:t xml:space="preserve">In </w:t>
        </w:r>
        <w:r w:rsidR="00B645BF">
          <w:t>contrast, for</w:t>
        </w:r>
        <w:r w:rsidR="00DE19D1">
          <w:t xml:space="preserve"> Blacks, </w:t>
        </w:r>
        <w:r w:rsidR="003B055D">
          <w:t xml:space="preserve">individuals in the </w:t>
        </w:r>
      </w:ins>
      <w:ins w:id="1394" w:author="Michael Esposito" w:date="2017-06-29T16:05:00Z">
        <w:r w:rsidR="00F25535">
          <w:t>Pacific</w:t>
        </w:r>
      </w:ins>
      <w:ins w:id="1395" w:author="Frank R. Edwards Jr" w:date="2017-09-25T15:50:00Z">
        <w:r w:rsidR="00E04A67">
          <w:t xml:space="preserve"> (</w:t>
        </w:r>
        <w:r w:rsidR="00E04A67">
          <w:t>Alaska, California, and Washington</w:t>
        </w:r>
        <w:r w:rsidR="00E04A67">
          <w:t>)</w:t>
        </w:r>
      </w:ins>
      <w:ins w:id="1396" w:author="Michael Esposito" w:date="2017-06-30T10:15:00Z">
        <w:r w:rsidR="00D47F1C">
          <w:t xml:space="preserve"> and West North Central </w:t>
        </w:r>
      </w:ins>
      <w:ins w:id="1397" w:author="Frank R. Edwards Jr" w:date="2017-09-25T15:50:00Z">
        <w:r w:rsidR="00E04A67">
          <w:t>(</w:t>
        </w:r>
        <w:r w:rsidR="00E04A67">
          <w:t>Iowa, Kansas, and Missouri</w:t>
        </w:r>
        <w:r w:rsidR="00E04A67">
          <w:t xml:space="preserve"> ) </w:t>
        </w:r>
      </w:ins>
      <w:ins w:id="1398" w:author="Michael Esposito" w:date="2017-06-30T10:15:00Z">
        <w:r w:rsidR="00D47F1C">
          <w:t>divisions</w:t>
        </w:r>
        <w:del w:id="1399" w:author="Frank R. Edwards Jr" w:date="2017-09-25T15:50:00Z">
          <w:r w:rsidR="00D47F1C" w:rsidDel="00E04A67">
            <w:delText>---which include</w:delText>
          </w:r>
        </w:del>
      </w:ins>
      <w:ins w:id="1400" w:author="Michael Esposito" w:date="2017-06-30T10:16:00Z">
        <w:del w:id="1401" w:author="Frank R. Edwards Jr" w:date="2017-09-25T15:50:00Z">
          <w:r w:rsidR="00D47F1C" w:rsidDel="00E04A67">
            <w:delText xml:space="preserve"> </w:delText>
          </w:r>
        </w:del>
      </w:ins>
      <w:ins w:id="1402" w:author="Michael Esposito" w:date="2017-06-30T10:58:00Z">
        <w:del w:id="1403" w:author="Frank R. Edwards Jr" w:date="2017-09-25T15:50:00Z">
          <w:r w:rsidR="00EE4D14" w:rsidDel="00E04A67">
            <w:delText xml:space="preserve">states like </w:delText>
          </w:r>
        </w:del>
      </w:ins>
      <w:ins w:id="1404" w:author="Michael Esposito" w:date="2017-06-30T10:15:00Z">
        <w:del w:id="1405" w:author="Frank R. Edwards Jr" w:date="2017-09-25T15:50:00Z">
          <w:r w:rsidR="00D47F1C" w:rsidDel="00E04A67">
            <w:delText xml:space="preserve">Alaska, </w:delText>
          </w:r>
        </w:del>
      </w:ins>
      <w:ins w:id="1406" w:author="Michael Esposito" w:date="2017-06-30T10:16:00Z">
        <w:del w:id="1407" w:author="Frank R. Edwards Jr" w:date="2017-09-25T15:50:00Z">
          <w:r w:rsidR="00E71B57" w:rsidDel="00E04A67">
            <w:delText>California, and Washington</w:delText>
          </w:r>
          <w:r w:rsidR="00D47F1C" w:rsidDel="00E04A67">
            <w:delText>; and Iowa, Kansas, and Missouri</w:delText>
          </w:r>
        </w:del>
      </w:ins>
      <w:ins w:id="1408" w:author="Michael Esposito" w:date="2017-06-30T10:36:00Z">
        <w:del w:id="1409" w:author="Frank R. Edwards Jr" w:date="2017-09-25T15:50:00Z">
          <w:r w:rsidR="0073356A" w:rsidDel="00E04A67">
            <w:delText>---</w:delText>
          </w:r>
        </w:del>
      </w:ins>
      <w:ins w:id="1410" w:author="Frank R. Edwards Jr" w:date="2017-09-25T15:50:00Z">
        <w:r w:rsidR="00E04A67">
          <w:t xml:space="preserve"> </w:t>
        </w:r>
      </w:ins>
      <w:ins w:id="1411" w:author="Michael Esposito" w:date="2017-06-30T10:16:00Z">
        <w:r w:rsidR="00E71B57">
          <w:t xml:space="preserve">have the highest </w:t>
        </w:r>
        <w:r w:rsidR="00D47F1C">
          <w:t xml:space="preserve">risk of </w:t>
        </w:r>
      </w:ins>
      <w:ins w:id="1412" w:author="Michael Esposito" w:date="2017-06-30T10:17:00Z">
        <w:r w:rsidR="00D47F1C">
          <w:t>mor</w:t>
        </w:r>
        <w:r w:rsidR="004F3011">
          <w:t>tality (with predicted rates of</w:t>
        </w:r>
        <w:r w:rsidR="00D47F1C">
          <w:t xml:space="preserve"> approximately</w:t>
        </w:r>
      </w:ins>
      <w:ins w:id="1413" w:author="Michael Esposito" w:date="2017-06-30T10:40:00Z">
        <w:r w:rsidR="004F3011">
          <w:t xml:space="preserve"> </w:t>
        </w:r>
      </w:ins>
      <w:ins w:id="1414" w:author="Michael Esposito" w:date="2017-07-07T15:51:00Z">
        <w:r w:rsidR="00A464F6">
          <w:t>1</w:t>
        </w:r>
      </w:ins>
      <w:ins w:id="1415" w:author="Michael Esposito" w:date="2017-07-07T16:02:00Z">
        <w:r w:rsidR="00A464F6">
          <w:t>.0</w:t>
        </w:r>
      </w:ins>
      <w:ins w:id="1416" w:author="Michael Esposito" w:date="2017-06-30T10:17:00Z">
        <w:r w:rsidR="00A464F6">
          <w:t xml:space="preserve"> to 1.6</w:t>
        </w:r>
        <w:r w:rsidR="00D47F1C">
          <w:t xml:space="preserve"> deaths per 10</w:t>
        </w:r>
        <w:r w:rsidR="0056112E">
          <w:t>0,000</w:t>
        </w:r>
        <w:r w:rsidR="003B126E">
          <w:t xml:space="preserve">), </w:t>
        </w:r>
      </w:ins>
      <w:ins w:id="1417" w:author="Michael Esposito" w:date="2017-06-30T10:35:00Z">
        <w:r w:rsidR="0073356A">
          <w:t>while</w:t>
        </w:r>
      </w:ins>
      <w:ins w:id="1418" w:author="Michael Esposito" w:date="2017-06-30T10:17:00Z">
        <w:r w:rsidR="00D47F1C">
          <w:t xml:space="preserve"> </w:t>
        </w:r>
      </w:ins>
      <w:ins w:id="1419" w:author="Michael Esposito" w:date="2017-06-30T10:35:00Z">
        <w:r w:rsidR="003B126E">
          <w:t>individuals</w:t>
        </w:r>
      </w:ins>
      <w:ins w:id="1420" w:author="Michael Esposito" w:date="2017-06-30T10:17:00Z">
        <w:r w:rsidR="00D47F1C">
          <w:t xml:space="preserve"> in th</w:t>
        </w:r>
      </w:ins>
      <w:ins w:id="1421" w:author="Michael Esposito" w:date="2017-06-30T10:18:00Z">
        <w:r w:rsidR="00D47F1C">
          <w:t>e Middle</w:t>
        </w:r>
      </w:ins>
      <w:ins w:id="1422" w:author="Frank R. Edwards Jr" w:date="2017-09-25T15:51:00Z">
        <w:r w:rsidR="00E04A67">
          <w:t xml:space="preserve"> Atlantic</w:t>
        </w:r>
      </w:ins>
      <w:ins w:id="1423" w:author="Michael Esposito" w:date="2017-06-30T10:18:00Z">
        <w:r w:rsidR="00D47F1C">
          <w:t xml:space="preserve"> and South Atlantic </w:t>
        </w:r>
      </w:ins>
      <w:ins w:id="1424" w:author="Frank R. Edwards Jr" w:date="2017-09-25T15:51:00Z">
        <w:r w:rsidR="00E04A67">
          <w:t xml:space="preserve">(Delaware, Florida, Georgia, Maryland, North Carolina, South Carolina, Virginia, Washington DV, </w:t>
        </w:r>
      </w:ins>
      <w:ins w:id="1425" w:author="Frank R. Edwards Jr" w:date="2017-09-25T15:52:00Z">
        <w:r w:rsidR="00F901BC">
          <w:t xml:space="preserve">and </w:t>
        </w:r>
      </w:ins>
      <w:ins w:id="1426" w:author="Frank R. Edwards Jr" w:date="2017-09-25T15:51:00Z">
        <w:r w:rsidR="00E04A67">
          <w:t xml:space="preserve">West </w:t>
        </w:r>
      </w:ins>
      <w:ins w:id="1427" w:author="Frank R. Edwards Jr" w:date="2017-09-25T15:52:00Z">
        <w:r w:rsidR="00F901BC">
          <w:t>Virginia</w:t>
        </w:r>
      </w:ins>
      <w:ins w:id="1428" w:author="Frank R. Edwards Jr" w:date="2017-09-25T15:51:00Z">
        <w:r w:rsidR="00E04A67">
          <w:t xml:space="preserve">) </w:t>
        </w:r>
      </w:ins>
      <w:ins w:id="1429" w:author="Michael Esposito" w:date="2017-06-30T10:18:00Z">
        <w:r w:rsidR="00D47F1C">
          <w:t>states have the lowest</w:t>
        </w:r>
      </w:ins>
      <w:ins w:id="1430" w:author="Michael Esposito" w:date="2017-06-30T10:35:00Z">
        <w:r w:rsidR="003B126E">
          <w:t xml:space="preserve"> risk</w:t>
        </w:r>
      </w:ins>
      <w:ins w:id="1431" w:author="Michael Esposito" w:date="2017-07-01T18:06:00Z">
        <w:r w:rsidR="00F60F1A">
          <w:t>s</w:t>
        </w:r>
      </w:ins>
      <w:ins w:id="1432" w:author="Michael Esposito" w:date="2017-06-30T10:18:00Z">
        <w:r w:rsidR="00D47F1C">
          <w:t xml:space="preserve">. </w:t>
        </w:r>
      </w:ins>
      <w:ins w:id="1433" w:author="Michael Esposito" w:date="2017-06-29T16:32:00Z">
        <w:del w:id="1434" w:author="Frank R. Edwards Jr" w:date="2017-09-25T15:52:00Z">
          <w:r w:rsidR="00B70322" w:rsidDel="00F901BC">
            <w:delText>Amid</w:delText>
          </w:r>
          <w:r w:rsidR="00B515D6" w:rsidDel="00F901BC">
            <w:delText xml:space="preserve"> </w:delText>
          </w:r>
        </w:del>
        <w:r w:rsidR="00B515D6">
          <w:t>Latino</w:t>
        </w:r>
      </w:ins>
      <w:ins w:id="1435" w:author="Frank R. Edwards Jr" w:date="2017-09-25T15:52:00Z">
        <w:r w:rsidR="00F901BC">
          <w:t xml:space="preserve"> mortality risk is highest in </w:t>
        </w:r>
      </w:ins>
      <w:ins w:id="1436" w:author="Michael Esposito" w:date="2017-06-29T16:32:00Z">
        <w:del w:id="1437" w:author="Frank R. Edwards Jr" w:date="2017-09-25T15:52:00Z">
          <w:r w:rsidR="00B515D6" w:rsidDel="00F901BC">
            <w:delText xml:space="preserve">s, individuals in </w:delText>
          </w:r>
        </w:del>
        <w:r w:rsidR="00B515D6">
          <w:t xml:space="preserve">the </w:t>
        </w:r>
      </w:ins>
      <w:ins w:id="1438" w:author="Michael Esposito" w:date="2017-06-29T16:36:00Z">
        <w:r w:rsidR="0025593D">
          <w:t>West South Central</w:t>
        </w:r>
      </w:ins>
      <w:ins w:id="1439" w:author="Michael Esposito" w:date="2017-06-30T10:59:00Z">
        <w:r w:rsidR="0025593D">
          <w:t>,</w:t>
        </w:r>
      </w:ins>
      <w:ins w:id="1440" w:author="Michael Esposito" w:date="2017-06-29T16:36:00Z">
        <w:r w:rsidR="00720AB4">
          <w:t xml:space="preserve"> </w:t>
        </w:r>
        <w:r w:rsidR="00173485">
          <w:t xml:space="preserve">and </w:t>
        </w:r>
        <w:r w:rsidR="00720AB4">
          <w:t xml:space="preserve">Mountain </w:t>
        </w:r>
      </w:ins>
      <w:ins w:id="1441" w:author="Michael Esposito" w:date="2017-06-30T10:19:00Z">
        <w:r w:rsidR="00D47F1C">
          <w:t>(</w:t>
        </w:r>
        <w:del w:id="1442" w:author="Frank R. Edwards Jr" w:date="2017-09-25T15:53:00Z">
          <w:r w:rsidR="00D47F1C" w:rsidDel="00F901BC">
            <w:delText>e.g</w:delText>
          </w:r>
        </w:del>
      </w:ins>
      <w:ins w:id="1443" w:author="Michael Esposito" w:date="2017-06-30T10:41:00Z">
        <w:del w:id="1444" w:author="Frank R. Edwards Jr" w:date="2017-09-25T15:53:00Z">
          <w:r w:rsidR="00D65274" w:rsidDel="00F901BC">
            <w:delText>.</w:delText>
          </w:r>
        </w:del>
      </w:ins>
      <w:ins w:id="1445" w:author="Michael Esposito" w:date="2017-06-30T10:19:00Z">
        <w:del w:id="1446" w:author="Frank R. Edwards Jr" w:date="2017-09-25T15:53:00Z">
          <w:r w:rsidR="00D47F1C" w:rsidDel="00F901BC">
            <w:delText xml:space="preserve">, </w:delText>
          </w:r>
        </w:del>
        <w:r w:rsidR="00D47F1C">
          <w:t xml:space="preserve">Arizona, </w:t>
        </w:r>
      </w:ins>
      <w:ins w:id="1447" w:author="Frank R. Edwards Jr" w:date="2017-09-25T15:53:00Z">
        <w:r w:rsidR="00F901BC">
          <w:t xml:space="preserve">Colorado, </w:t>
        </w:r>
        <w:r w:rsidR="00F901BC">
          <w:lastRenderedPageBreak/>
          <w:t xml:space="preserve">Idaho, Montana, Nevada, </w:t>
        </w:r>
      </w:ins>
      <w:ins w:id="1448" w:author="Michael Esposito" w:date="2017-06-30T10:19:00Z">
        <w:r w:rsidR="00D47F1C">
          <w:t>New Mexico, Utah</w:t>
        </w:r>
      </w:ins>
      <w:ins w:id="1449" w:author="Frank R. Edwards Jr" w:date="2017-09-25T15:53:00Z">
        <w:r w:rsidR="00F901BC">
          <w:t>, and Wyoming</w:t>
        </w:r>
      </w:ins>
      <w:ins w:id="1450" w:author="Michael Esposito" w:date="2017-06-30T10:19:00Z">
        <w:del w:id="1451" w:author="Frank R. Edwards Jr" w:date="2017-09-25T15:53:00Z">
          <w:r w:rsidR="00D47F1C" w:rsidDel="00F901BC">
            <w:delText>, etc.</w:delText>
          </w:r>
        </w:del>
        <w:r w:rsidR="00D47F1C">
          <w:t xml:space="preserve">) </w:t>
        </w:r>
      </w:ins>
      <w:ins w:id="1452" w:author="Michael Esposito" w:date="2017-06-30T10:59:00Z">
        <w:r w:rsidR="0025593D">
          <w:t>division</w:t>
        </w:r>
        <w:r w:rsidR="00D93805">
          <w:t xml:space="preserve">s </w:t>
        </w:r>
      </w:ins>
      <w:ins w:id="1453" w:author="Michael Esposito" w:date="2017-06-29T16:38:00Z">
        <w:r w:rsidR="00792167">
          <w:t>have the hi</w:t>
        </w:r>
        <w:r w:rsidR="00BD327B">
          <w:t xml:space="preserve">ghest estimated risks of police-related </w:t>
        </w:r>
        <w:r w:rsidR="00792167">
          <w:t xml:space="preserve">mortality, </w:t>
        </w:r>
      </w:ins>
      <w:ins w:id="1454" w:author="Michael Esposito" w:date="2017-06-29T16:40:00Z">
        <w:r w:rsidR="00555E5F">
          <w:t>while</w:t>
        </w:r>
        <w:r w:rsidR="00AC0B80">
          <w:t xml:space="preserve"> </w:t>
        </w:r>
      </w:ins>
      <w:ins w:id="1455" w:author="Michael Esposito" w:date="2017-06-29T16:41:00Z">
        <w:r w:rsidR="00AC0B80">
          <w:t>individuals</w:t>
        </w:r>
        <w:r w:rsidR="00555E5F">
          <w:t xml:space="preserve"> in the At</w:t>
        </w:r>
      </w:ins>
      <w:ins w:id="1456" w:author="Michael Esposito" w:date="2017-06-29T16:43:00Z">
        <w:r w:rsidR="00555E5F">
          <w:t xml:space="preserve">lantic divisions, again, have among the lowest. </w:t>
        </w:r>
      </w:ins>
    </w:p>
    <w:p w14:paraId="4D63A72F" w14:textId="31A1D6EC" w:rsidR="000B57AD" w:rsidRDefault="001A5081" w:rsidP="00175AAB">
      <w:pPr>
        <w:rPr>
          <w:ins w:id="1457" w:author="Michael Esposito" w:date="2017-06-30T15:54:00Z"/>
        </w:rPr>
        <w:pPrChange w:id="1458" w:author="Frank R. Edwards Jr" w:date="2017-09-26T11:26:00Z">
          <w:pPr>
            <w:spacing w:line="360" w:lineRule="auto"/>
          </w:pPr>
        </w:pPrChange>
      </w:pPr>
      <w:ins w:id="1459" w:author="Michael Esposito" w:date="2017-06-30T10:41:00Z">
        <w:r>
          <w:t>Figu</w:t>
        </w:r>
        <w:r w:rsidR="00A751C2">
          <w:t xml:space="preserve">re 1 also </w:t>
        </w:r>
      </w:ins>
      <w:ins w:id="1460" w:author="Frank R. Edwards Jr" w:date="2017-09-25T15:53:00Z">
        <w:r w:rsidR="00652EFF">
          <w:t>shows</w:t>
        </w:r>
      </w:ins>
      <w:ins w:id="1461" w:author="Michael Esposito" w:date="2017-06-30T10:41:00Z">
        <w:del w:id="1462" w:author="Frank R. Edwards Jr" w:date="2017-09-25T15:53:00Z">
          <w:r w:rsidR="00377138" w:rsidDel="00652EFF">
            <w:delText>suggest</w:delText>
          </w:r>
        </w:del>
      </w:ins>
      <w:ins w:id="1463" w:author="Michael Esposito" w:date="2017-06-30T15:44:00Z">
        <w:del w:id="1464" w:author="Frank R. Edwards Jr" w:date="2017-09-25T15:53:00Z">
          <w:r w:rsidR="00377138" w:rsidDel="00652EFF">
            <w:delText>s</w:delText>
          </w:r>
        </w:del>
        <w:r w:rsidR="00377138">
          <w:t xml:space="preserve"> </w:t>
        </w:r>
      </w:ins>
      <w:ins w:id="1465" w:author="Michael Esposito" w:date="2017-06-30T10:41:00Z">
        <w:r w:rsidR="005F595D">
          <w:t>that</w:t>
        </w:r>
      </w:ins>
      <w:ins w:id="1466" w:author="Frank R. Edwards Jr" w:date="2017-09-25T15:57:00Z">
        <w:r w:rsidR="006A5DB5">
          <w:t xml:space="preserve"> </w:t>
        </w:r>
      </w:ins>
      <w:ins w:id="1467" w:author="Michael Esposito" w:date="2017-06-30T10:41:00Z">
        <w:del w:id="1468" w:author="Frank R. Edwards Jr" w:date="2017-09-25T15:57:00Z">
          <w:r w:rsidR="005F595D" w:rsidDel="006A5DB5">
            <w:delText xml:space="preserve">, </w:delText>
          </w:r>
        </w:del>
      </w:ins>
      <w:ins w:id="1469" w:author="Frank R. Edwards Jr" w:date="2017-09-25T15:57:00Z">
        <w:r w:rsidR="006A5DB5">
          <w:t xml:space="preserve">for </w:t>
        </w:r>
      </w:ins>
      <w:ins w:id="1470" w:author="Michael Esposito" w:date="2017-06-30T10:41:00Z">
        <w:del w:id="1471" w:author="Frank R. Edwards Jr" w:date="2017-09-25T15:57:00Z">
          <w:r w:rsidR="005F595D" w:rsidDel="006A5DB5">
            <w:delText xml:space="preserve">at least among </w:delText>
          </w:r>
        </w:del>
        <w:r w:rsidR="005F595D">
          <w:t xml:space="preserve">Blacks, </w:t>
        </w:r>
      </w:ins>
      <w:ins w:id="1472" w:author="Michael Esposito" w:date="2017-06-30T10:42:00Z">
        <w:r>
          <w:t>police-</w:t>
        </w:r>
        <w:del w:id="1473" w:author="Frank R. Edwards Jr" w:date="2017-09-25T15:57:00Z">
          <w:r w:rsidDel="007D6117">
            <w:delText>related</w:delText>
          </w:r>
        </w:del>
      </w:ins>
      <w:ins w:id="1474" w:author="Frank R. Edwards Jr" w:date="2017-09-25T15:57:00Z">
        <w:r w:rsidR="007D6117">
          <w:t>involved</w:t>
        </w:r>
      </w:ins>
      <w:ins w:id="1475" w:author="Michael Esposito" w:date="2017-06-30T10:42:00Z">
        <w:r>
          <w:t xml:space="preserve"> fatality </w:t>
        </w:r>
        <w:r w:rsidR="00CD7F32">
          <w:t>risk</w:t>
        </w:r>
        <w:r>
          <w:t xml:space="preserve"> </w:t>
        </w:r>
      </w:ins>
      <w:ins w:id="1476" w:author="Michael Esposito" w:date="2017-06-30T10:43:00Z">
        <w:del w:id="1477" w:author="Frank R. Edwards Jr" w:date="2017-09-25T15:53:00Z">
          <w:r w:rsidR="00CD7F32" w:rsidDel="00652EFF">
            <w:delText xml:space="preserve">is </w:delText>
          </w:r>
          <w:r w:rsidR="005F595D" w:rsidDel="00652EFF">
            <w:delText>contingent</w:delText>
          </w:r>
        </w:del>
      </w:ins>
      <w:ins w:id="1478" w:author="Frank R. Edwards Jr" w:date="2017-09-25T15:53:00Z">
        <w:r w:rsidR="00652EFF">
          <w:t>depends</w:t>
        </w:r>
      </w:ins>
      <w:ins w:id="1479" w:author="Michael Esposito" w:date="2017-06-30T10:43:00Z">
        <w:r w:rsidR="005F595D">
          <w:t xml:space="preserve"> </w:t>
        </w:r>
        <w:del w:id="1480" w:author="Frank R. Edwards Jr" w:date="2017-09-25T15:54:00Z">
          <w:r w:rsidR="005F595D" w:rsidDel="00652EFF">
            <w:delText>up</w:delText>
          </w:r>
        </w:del>
        <w:r w:rsidR="005F595D">
          <w:t>on</w:t>
        </w:r>
        <w:r w:rsidR="00CD7F32">
          <w:t xml:space="preserve"> metro-type. </w:t>
        </w:r>
        <w:del w:id="1481" w:author="Frank R. Edwards Jr" w:date="2017-09-25T15:54:00Z">
          <w:r w:rsidR="005F595D" w:rsidDel="00652EFF">
            <w:delText>That is, t</w:delText>
          </w:r>
        </w:del>
      </w:ins>
      <w:ins w:id="1482" w:author="Frank R. Edwards Jr" w:date="2017-09-25T15:54:00Z">
        <w:r w:rsidR="00652EFF">
          <w:t>T</w:t>
        </w:r>
      </w:ins>
      <w:ins w:id="1483" w:author="Michael Esposito" w:date="2017-06-30T10:43:00Z">
        <w:r w:rsidR="005F595D">
          <w:t>he shapes</w:t>
        </w:r>
      </w:ins>
      <w:ins w:id="1484" w:author="Michael Esposito" w:date="2017-06-30T10:53:00Z">
        <w:r w:rsidR="006D690A">
          <w:t xml:space="preserve"> (“violins”)</w:t>
        </w:r>
      </w:ins>
      <w:ins w:id="1485" w:author="Michael Esposito" w:date="2017-06-30T10:43:00Z">
        <w:r w:rsidR="005F595D">
          <w:t xml:space="preserve"> that envelope</w:t>
        </w:r>
        <w:r w:rsidR="00A765D4">
          <w:t xml:space="preserve"> the</w:t>
        </w:r>
      </w:ins>
      <w:ins w:id="1486" w:author="Michael Esposito" w:date="2017-06-30T10:49:00Z">
        <w:r w:rsidR="00BA215F">
          <w:t xml:space="preserve"> </w:t>
        </w:r>
      </w:ins>
      <w:ins w:id="1487" w:author="Michael Esposito" w:date="2017-06-30T11:35:00Z">
        <w:r w:rsidR="00DE7DC7">
          <w:t>point-</w:t>
        </w:r>
      </w:ins>
      <w:ins w:id="1488" w:author="Michael Esposito" w:date="2017-06-30T10:49:00Z">
        <w:r w:rsidR="00A765D4">
          <w:t xml:space="preserve">estimates in Figure 1 </w:t>
        </w:r>
      </w:ins>
      <w:ins w:id="1489" w:author="Michael Esposito" w:date="2017-06-30T11:20:00Z">
        <w:r w:rsidR="00DB0291">
          <w:t>summar</w:t>
        </w:r>
      </w:ins>
      <w:ins w:id="1490" w:author="Michael Esposito" w:date="2017-06-30T11:22:00Z">
        <w:r w:rsidR="00DB0291">
          <w:t>ize</w:t>
        </w:r>
      </w:ins>
      <w:ins w:id="1491" w:author="Michael Esposito" w:date="2017-06-30T10:52:00Z">
        <w:r w:rsidR="00C6525E">
          <w:t xml:space="preserve"> </w:t>
        </w:r>
        <w:r w:rsidR="003A6E63">
          <w:t xml:space="preserve">the </w:t>
        </w:r>
      </w:ins>
      <w:ins w:id="1492" w:author="Michael Esposito" w:date="2017-06-30T11:28:00Z">
        <w:r w:rsidR="008C4911">
          <w:t>distribution</w:t>
        </w:r>
      </w:ins>
      <w:ins w:id="1493" w:author="Michael Esposito" w:date="2017-06-30T10:52:00Z">
        <w:r w:rsidR="003A6E63">
          <w:t xml:space="preserve"> of</w:t>
        </w:r>
        <w:r w:rsidR="00381CB7">
          <w:t xml:space="preserve"> rates, </w:t>
        </w:r>
        <w:r w:rsidR="003A6E63">
          <w:t>across div</w:t>
        </w:r>
        <w:r w:rsidR="00381CB7">
          <w:t>isions</w:t>
        </w:r>
      </w:ins>
      <w:ins w:id="1494" w:author="Michael Esposito" w:date="2017-07-01T18:07:00Z">
        <w:r w:rsidR="00381CB7">
          <w:t>,</w:t>
        </w:r>
      </w:ins>
      <w:ins w:id="1495" w:author="Michael Esposito" w:date="2017-06-30T10:52:00Z">
        <w:r w:rsidR="006D690A">
          <w:t xml:space="preserve"> </w:t>
        </w:r>
        <w:r w:rsidR="00CB0CB7">
          <w:t xml:space="preserve">for a given metro-type; </w:t>
        </w:r>
      </w:ins>
      <w:ins w:id="1496" w:author="Michael Esposito" w:date="2017-06-30T11:28:00Z">
        <w:r w:rsidR="00ED14AD">
          <w:t>metros</w:t>
        </w:r>
        <w:r w:rsidR="008C4911">
          <w:t xml:space="preserve"> with more </w:t>
        </w:r>
      </w:ins>
      <w:ins w:id="1497" w:author="Michael Esposito" w:date="2017-06-30T11:57:00Z">
        <w:r w:rsidR="004077C0">
          <w:t>“</w:t>
        </w:r>
      </w:ins>
      <w:ins w:id="1498" w:author="Michael Esposito" w:date="2017-06-30T11:28:00Z">
        <w:r w:rsidR="008C4911">
          <w:t>violin</w:t>
        </w:r>
        <w:r w:rsidR="00DE7DC7">
          <w:t>-</w:t>
        </w:r>
        <w:r w:rsidR="008C4911">
          <w:t>mass</w:t>
        </w:r>
      </w:ins>
      <w:ins w:id="1499" w:author="Michael Esposito" w:date="2017-06-30T11:57:00Z">
        <w:r w:rsidR="004077C0">
          <w:t>”</w:t>
        </w:r>
      </w:ins>
      <w:ins w:id="1500" w:author="Michael Esposito" w:date="2017-06-30T11:28:00Z">
        <w:r w:rsidR="008C4911">
          <w:t xml:space="preserve"> further up the x-axi</w:t>
        </w:r>
      </w:ins>
      <w:ins w:id="1501" w:author="Michael Esposito" w:date="2017-06-30T11:29:00Z">
        <w:r w:rsidR="008C4911">
          <w:t xml:space="preserve">s </w:t>
        </w:r>
        <w:del w:id="1502" w:author="Frank R. Edwards Jr" w:date="2017-09-25T15:54:00Z">
          <w:r w:rsidR="008C4911" w:rsidDel="004E6B7A">
            <w:delText xml:space="preserve">then, </w:delText>
          </w:r>
        </w:del>
        <w:r w:rsidR="008C4911">
          <w:t>represent metros with higher average mortality risk</w:t>
        </w:r>
      </w:ins>
      <w:ins w:id="1503" w:author="Michael Esposito" w:date="2017-06-30T11:57:00Z">
        <w:r w:rsidR="00D36F54">
          <w:t xml:space="preserve"> across divisions</w:t>
        </w:r>
      </w:ins>
      <w:ins w:id="1504" w:author="Michael Esposito" w:date="2017-06-30T11:29:00Z">
        <w:r w:rsidR="008C4911">
          <w:t xml:space="preserve">. </w:t>
        </w:r>
      </w:ins>
      <w:ins w:id="1505" w:author="Michael Esposito" w:date="2017-07-01T18:08:00Z">
        <w:del w:id="1506" w:author="Frank R. Edwards Jr" w:date="2017-09-25T15:54:00Z">
          <w:r w:rsidR="00317069" w:rsidDel="00845C94">
            <w:delText>Keeping this in mind</w:delText>
          </w:r>
        </w:del>
      </w:ins>
      <w:ins w:id="1507" w:author="Michael Esposito" w:date="2017-06-30T11:37:00Z">
        <w:del w:id="1508" w:author="Frank R. Edwards Jr" w:date="2017-09-25T15:54:00Z">
          <w:r w:rsidR="00AC5B20" w:rsidDel="00845C94">
            <w:delText>, note that the</w:delText>
          </w:r>
          <w:r w:rsidR="004B53B8" w:rsidDel="00845C94">
            <w:delText xml:space="preserve"> risk of p</w:delText>
          </w:r>
        </w:del>
      </w:ins>
      <w:ins w:id="1509" w:author="Frank R. Edwards Jr" w:date="2017-09-25T15:54:00Z">
        <w:r w:rsidR="00845C94">
          <w:t>P</w:t>
        </w:r>
      </w:ins>
      <w:ins w:id="1510" w:author="Michael Esposito" w:date="2017-06-30T11:37:00Z">
        <w:r w:rsidR="004B53B8">
          <w:t>olice-related mortality is</w:t>
        </w:r>
        <w:r w:rsidR="008F2D3D">
          <w:t>, generally,</w:t>
        </w:r>
      </w:ins>
      <w:ins w:id="1511" w:author="Michael Esposito" w:date="2017-06-30T11:39:00Z">
        <w:r w:rsidR="008F2D3D">
          <w:t xml:space="preserve"> </w:t>
        </w:r>
      </w:ins>
      <w:ins w:id="1512" w:author="Michael Esposito" w:date="2017-06-30T11:37:00Z">
        <w:r w:rsidR="004B53B8">
          <w:t>high</w:t>
        </w:r>
        <w:r w:rsidR="00EF4DE7">
          <w:t xml:space="preserve">est for Blacks in </w:t>
        </w:r>
        <w:del w:id="1513" w:author="Frank R. Edwards Jr" w:date="2017-09-25T15:54:00Z">
          <w:r w:rsidR="00EF4DE7" w:rsidDel="00DF7499">
            <w:delText>M</w:delText>
          </w:r>
        </w:del>
      </w:ins>
      <w:ins w:id="1514" w:author="Frank R. Edwards Jr" w:date="2017-09-25T15:54:00Z">
        <w:r w:rsidR="00DF7499">
          <w:t>m</w:t>
        </w:r>
      </w:ins>
      <w:ins w:id="1515" w:author="Michael Esposito" w:date="2017-06-30T11:37:00Z">
        <w:r w:rsidR="00EF4DE7">
          <w:t>edium</w:t>
        </w:r>
        <w:del w:id="1516" w:author="Frank R. Edwards Jr" w:date="2017-09-25T15:54:00Z">
          <w:r w:rsidR="00EF4DE7" w:rsidDel="00DF7499">
            <w:delText>-M</w:delText>
          </w:r>
        </w:del>
      </w:ins>
      <w:ins w:id="1517" w:author="Frank R. Edwards Jr" w:date="2017-09-25T15:54:00Z">
        <w:r w:rsidR="00DF7499">
          <w:t xml:space="preserve"> m</w:t>
        </w:r>
      </w:ins>
      <w:ins w:id="1518" w:author="Michael Esposito" w:date="2017-06-30T11:37:00Z">
        <w:r w:rsidR="00EF4DE7">
          <w:t>etros</w:t>
        </w:r>
      </w:ins>
      <w:ins w:id="1519" w:author="Michael Esposito" w:date="2017-07-01T18:08:00Z">
        <w:r w:rsidR="00EF4DE7">
          <w:t>:</w:t>
        </w:r>
      </w:ins>
      <w:ins w:id="1520" w:author="Michael Esposito" w:date="2017-06-30T11:37:00Z">
        <w:r w:rsidR="004B53B8">
          <w:t xml:space="preserve"> the lowest rate among this metro-type (</w:t>
        </w:r>
        <w:del w:id="1521" w:author="Frank R. Edwards Jr" w:date="2017-09-25T15:54:00Z">
          <w:r w:rsidR="004B53B8" w:rsidDel="00B50D3C">
            <w:delText xml:space="preserve">i.e., </w:delText>
          </w:r>
        </w:del>
      </w:ins>
      <w:ins w:id="1522" w:author="Michael Esposito" w:date="2017-07-01T18:08:00Z">
        <w:r w:rsidR="009741B0">
          <w:t xml:space="preserve">in the </w:t>
        </w:r>
      </w:ins>
      <w:ins w:id="1523" w:author="Michael Esposito" w:date="2017-06-30T11:37:00Z">
        <w:r w:rsidR="004B53B8">
          <w:t>Middle Atlant</w:t>
        </w:r>
      </w:ins>
      <w:ins w:id="1524" w:author="Michael Esposito" w:date="2017-06-30T11:38:00Z">
        <w:r w:rsidR="004B53B8">
          <w:t>ic</w:t>
        </w:r>
      </w:ins>
      <w:ins w:id="1525" w:author="Michael Esposito" w:date="2017-07-07T16:53:00Z">
        <w:r w:rsidR="00684592">
          <w:t>,</w:t>
        </w:r>
      </w:ins>
      <w:ins w:id="1526" w:author="Michael Esposito" w:date="2017-06-30T11:38:00Z">
        <w:r w:rsidR="004B53B8">
          <w:t xml:space="preserve"> at </w:t>
        </w:r>
      </w:ins>
      <w:ins w:id="1527" w:author="Michael Esposito" w:date="2017-06-30T11:42:00Z">
        <w:r w:rsidR="006E0BD8">
          <w:t>0.9</w:t>
        </w:r>
        <w:r w:rsidR="002262AA">
          <w:t xml:space="preserve"> per 100,000</w:t>
        </w:r>
      </w:ins>
      <w:ins w:id="1528" w:author="Michael Esposito" w:date="2017-06-30T11:38:00Z">
        <w:r w:rsidR="002262AA">
          <w:t>) is approxim</w:t>
        </w:r>
      </w:ins>
      <w:ins w:id="1529" w:author="Michael Esposito" w:date="2017-06-30T11:44:00Z">
        <w:r w:rsidR="002262AA">
          <w:t>ately equal to</w:t>
        </w:r>
      </w:ins>
      <w:ins w:id="1530" w:author="Michael Esposito" w:date="2017-06-30T11:38:00Z">
        <w:r w:rsidR="002262AA">
          <w:t xml:space="preserve"> the </w:t>
        </w:r>
      </w:ins>
      <w:ins w:id="1531" w:author="Michael Esposito" w:date="2017-07-07T16:50:00Z">
        <w:del w:id="1532" w:author="Frank R. Edwards Jr" w:date="2017-09-25T15:55:00Z">
          <w:r w:rsidR="004A6D75" w:rsidDel="00B53DC2">
            <w:delText>largest</w:delText>
          </w:r>
        </w:del>
      </w:ins>
      <w:ins w:id="1533" w:author="Frank R. Edwards Jr" w:date="2017-09-25T15:55:00Z">
        <w:r w:rsidR="00B53DC2">
          <w:t>highest</w:t>
        </w:r>
      </w:ins>
      <w:ins w:id="1534" w:author="Michael Esposito" w:date="2017-07-07T16:50:00Z">
        <w:r w:rsidR="004A6D75">
          <w:t xml:space="preserve"> </w:t>
        </w:r>
      </w:ins>
      <w:ins w:id="1535" w:author="Michael Esposito" w:date="2017-06-30T11:39:00Z">
        <w:r w:rsidR="00000B43">
          <w:t>rate among</w:t>
        </w:r>
        <w:r w:rsidR="002262AA">
          <w:t xml:space="preserve"> </w:t>
        </w:r>
      </w:ins>
      <w:ins w:id="1536" w:author="Frank R. Edwards Jr" w:date="2017-09-25T15:55:00Z">
        <w:r w:rsidR="00B53DC2">
          <w:t>l</w:t>
        </w:r>
      </w:ins>
      <w:ins w:id="1537" w:author="Michael Esposito" w:date="2017-06-30T11:39:00Z">
        <w:del w:id="1538" w:author="Frank R. Edwards Jr" w:date="2017-09-25T15:55:00Z">
          <w:r w:rsidR="002262AA" w:rsidDel="00B53DC2">
            <w:delText>L</w:delText>
          </w:r>
        </w:del>
        <w:r w:rsidR="002262AA">
          <w:t xml:space="preserve">arge </w:t>
        </w:r>
      </w:ins>
      <w:ins w:id="1539" w:author="Frank R. Edwards Jr" w:date="2017-09-25T15:55:00Z">
        <w:r w:rsidR="00B53DC2">
          <w:t>f</w:t>
        </w:r>
      </w:ins>
      <w:ins w:id="1540" w:author="Michael Esposito" w:date="2017-06-30T11:39:00Z">
        <w:del w:id="1541" w:author="Frank R. Edwards Jr" w:date="2017-09-25T15:55:00Z">
          <w:r w:rsidR="002262AA" w:rsidDel="00B53DC2">
            <w:delText>F</w:delText>
          </w:r>
        </w:del>
        <w:r w:rsidR="002262AA">
          <w:t xml:space="preserve">ringe </w:t>
        </w:r>
      </w:ins>
      <w:ins w:id="1542" w:author="Frank R. Edwards Jr" w:date="2017-09-25T15:55:00Z">
        <w:r w:rsidR="00B53DC2">
          <w:t>m</w:t>
        </w:r>
      </w:ins>
      <w:ins w:id="1543" w:author="Michael Esposito" w:date="2017-06-30T11:39:00Z">
        <w:del w:id="1544" w:author="Frank R. Edwards Jr" w:date="2017-09-25T15:55:00Z">
          <w:r w:rsidR="002262AA" w:rsidDel="00B53DC2">
            <w:delText>M</w:delText>
          </w:r>
        </w:del>
        <w:r w:rsidR="002262AA">
          <w:t>etros (</w:t>
        </w:r>
        <w:del w:id="1545" w:author="Frank R. Edwards Jr" w:date="2017-09-25T15:55:00Z">
          <w:r w:rsidR="002262AA" w:rsidDel="00B53DC2">
            <w:delText xml:space="preserve">i.e., </w:delText>
          </w:r>
        </w:del>
      </w:ins>
      <w:ins w:id="1546" w:author="Michael Esposito" w:date="2017-07-01T18:08:00Z">
        <w:r w:rsidR="00E53133">
          <w:t xml:space="preserve">in the </w:t>
        </w:r>
      </w:ins>
      <w:ins w:id="1547" w:author="Michael Esposito" w:date="2017-06-30T11:40:00Z">
        <w:r w:rsidR="002262AA">
          <w:t xml:space="preserve">West North </w:t>
        </w:r>
        <w:r w:rsidR="00EF3040">
          <w:t>Centra</w:t>
        </w:r>
      </w:ins>
      <w:ins w:id="1548" w:author="Michael Esposito" w:date="2017-07-01T18:09:00Z">
        <w:r w:rsidR="00EF3040">
          <w:t>l</w:t>
        </w:r>
      </w:ins>
      <w:ins w:id="1549" w:author="Michael Esposito" w:date="2017-06-30T11:40:00Z">
        <w:r w:rsidR="002262AA">
          <w:t xml:space="preserve"> at </w:t>
        </w:r>
      </w:ins>
      <w:ins w:id="1550" w:author="Michael Esposito" w:date="2017-06-30T11:44:00Z">
        <w:r w:rsidR="000833F5">
          <w:t>1.0</w:t>
        </w:r>
        <w:r w:rsidR="002262AA">
          <w:t xml:space="preserve"> per 100,000</w:t>
        </w:r>
      </w:ins>
      <w:ins w:id="1551" w:author="Michael Esposito" w:date="2017-06-30T11:39:00Z">
        <w:r w:rsidR="0042380A">
          <w:t>); and most of the mass of this distribution lie</w:t>
        </w:r>
      </w:ins>
      <w:ins w:id="1552" w:author="Michael Esposito" w:date="2017-06-30T11:58:00Z">
        <w:r w:rsidR="0042380A">
          <w:t xml:space="preserve">s near, or above, </w:t>
        </w:r>
        <w:r w:rsidR="0013588D">
          <w:t xml:space="preserve">the top of the </w:t>
        </w:r>
      </w:ins>
      <w:ins w:id="1553" w:author="Michael Esposito" w:date="2017-06-30T11:59:00Z">
        <w:r w:rsidR="0013588D">
          <w:t>distribution</w:t>
        </w:r>
      </w:ins>
      <w:ins w:id="1554" w:author="Michael Esposito" w:date="2017-06-30T11:58:00Z">
        <w:r w:rsidR="0013588D">
          <w:t xml:space="preserve"> </w:t>
        </w:r>
      </w:ins>
      <w:ins w:id="1555" w:author="Michael Esposito" w:date="2017-06-30T11:59:00Z">
        <w:r w:rsidR="0013588D">
          <w:t>of smaller-metro</w:t>
        </w:r>
      </w:ins>
      <w:ins w:id="1556" w:author="Michael Esposito" w:date="2017-07-01T18:09:00Z">
        <w:r w:rsidR="003443FA">
          <w:t>s</w:t>
        </w:r>
      </w:ins>
      <w:ins w:id="1557" w:author="Michael Esposito" w:date="2017-06-30T11:59:00Z">
        <w:r w:rsidR="0013588D">
          <w:t xml:space="preserve">. The violins of </w:t>
        </w:r>
      </w:ins>
      <w:ins w:id="1558" w:author="Frank R. Edwards Jr" w:date="2017-09-25T15:55:00Z">
        <w:r w:rsidR="00B53DC2">
          <w:t>l</w:t>
        </w:r>
      </w:ins>
      <w:ins w:id="1559" w:author="Michael Esposito" w:date="2017-06-30T11:59:00Z">
        <w:del w:id="1560" w:author="Frank R. Edwards Jr" w:date="2017-09-25T15:55:00Z">
          <w:r w:rsidR="0013588D" w:rsidDel="00B53DC2">
            <w:delText>L</w:delText>
          </w:r>
        </w:del>
        <w:r w:rsidR="0013588D">
          <w:t xml:space="preserve">arge </w:t>
        </w:r>
        <w:del w:id="1561" w:author="Frank R. Edwards Jr" w:date="2017-09-25T15:55:00Z">
          <w:r w:rsidR="0013588D" w:rsidDel="00B53DC2">
            <w:delText>C</w:delText>
          </w:r>
        </w:del>
      </w:ins>
      <w:ins w:id="1562" w:author="Frank R. Edwards Jr" w:date="2017-09-25T15:55:00Z">
        <w:r w:rsidR="00B53DC2">
          <w:t>c</w:t>
        </w:r>
      </w:ins>
      <w:ins w:id="1563" w:author="Michael Esposito" w:date="2017-06-30T11:59:00Z">
        <w:r w:rsidR="0013588D">
          <w:t xml:space="preserve">entral </w:t>
        </w:r>
        <w:del w:id="1564" w:author="Frank R. Edwards Jr" w:date="2017-09-25T15:55:00Z">
          <w:r w:rsidR="0013588D" w:rsidDel="00B53DC2">
            <w:delText>M</w:delText>
          </w:r>
        </w:del>
      </w:ins>
      <w:ins w:id="1565" w:author="Frank R. Edwards Jr" w:date="2017-09-25T15:55:00Z">
        <w:r w:rsidR="00B53DC2">
          <w:t>m</w:t>
        </w:r>
      </w:ins>
      <w:ins w:id="1566" w:author="Michael Esposito" w:date="2017-06-30T11:59:00Z">
        <w:r w:rsidR="0013588D">
          <w:t xml:space="preserve">etros and </w:t>
        </w:r>
        <w:del w:id="1567" w:author="Frank R. Edwards Jr" w:date="2017-09-25T15:55:00Z">
          <w:r w:rsidR="0013588D" w:rsidDel="00B53DC2">
            <w:delText>M</w:delText>
          </w:r>
        </w:del>
      </w:ins>
      <w:ins w:id="1568" w:author="Frank R. Edwards Jr" w:date="2017-09-25T15:55:00Z">
        <w:r w:rsidR="00B53DC2">
          <w:t>m</w:t>
        </w:r>
      </w:ins>
      <w:ins w:id="1569" w:author="Michael Esposito" w:date="2017-06-30T11:59:00Z">
        <w:r w:rsidR="0013588D">
          <w:t xml:space="preserve">edium </w:t>
        </w:r>
      </w:ins>
      <w:ins w:id="1570" w:author="Frank R. Edwards Jr" w:date="2017-09-25T15:55:00Z">
        <w:r w:rsidR="00B53DC2">
          <w:t>m</w:t>
        </w:r>
      </w:ins>
      <w:ins w:id="1571" w:author="Michael Esposito" w:date="2017-06-30T11:59:00Z">
        <w:del w:id="1572" w:author="Frank R. Edwards Jr" w:date="2017-09-25T15:55:00Z">
          <w:r w:rsidR="0013588D" w:rsidDel="00B53DC2">
            <w:delText>M</w:delText>
          </w:r>
        </w:del>
        <w:r w:rsidR="0013588D">
          <w:t xml:space="preserve">etros </w:t>
        </w:r>
        <w:r w:rsidR="00985FF0">
          <w:t xml:space="preserve">mostly </w:t>
        </w:r>
        <w:r w:rsidR="0013588D">
          <w:t xml:space="preserve">overlap, though </w:t>
        </w:r>
      </w:ins>
      <w:ins w:id="1573" w:author="Michael Esposito" w:date="2017-06-30T12:00:00Z">
        <w:r w:rsidR="005E1310">
          <w:t>the pe</w:t>
        </w:r>
        <w:r w:rsidR="00F31314">
          <w:t xml:space="preserve">ak of the latter distribution </w:t>
        </w:r>
      </w:ins>
      <w:ins w:id="1574" w:author="Michael Esposito" w:date="2017-06-30T12:01:00Z">
        <w:r w:rsidR="00C601F2">
          <w:t xml:space="preserve">lies slightly above the peak of the former. </w:t>
        </w:r>
      </w:ins>
    </w:p>
    <w:p w14:paraId="650BA7F3" w14:textId="5D28B758" w:rsidR="00F31314" w:rsidRDefault="0080323F" w:rsidP="00175AAB">
      <w:pPr>
        <w:rPr>
          <w:ins w:id="1575" w:author="Michael Esposito" w:date="2017-06-30T16:48:00Z"/>
        </w:rPr>
        <w:pPrChange w:id="1576" w:author="Frank R. Edwards Jr" w:date="2017-09-26T11:26:00Z">
          <w:pPr>
            <w:spacing w:line="360" w:lineRule="auto"/>
          </w:pPr>
        </w:pPrChange>
      </w:pPr>
      <w:ins w:id="1577" w:author="Michael Esposito" w:date="2017-06-30T15:43:00Z">
        <w:r>
          <w:t>T</w:t>
        </w:r>
        <w:r w:rsidR="005548A9">
          <w:t>hough Figure 1</w:t>
        </w:r>
        <w:r w:rsidR="00794598">
          <w:t xml:space="preserve"> </w:t>
        </w:r>
      </w:ins>
      <w:ins w:id="1578" w:author="Michael Esposito" w:date="2017-06-30T15:58:00Z">
        <w:del w:id="1579" w:author="Frank R. Edwards Jr" w:date="2017-09-25T15:57:00Z">
          <w:r w:rsidR="005548A9" w:rsidDel="0004595F">
            <w:delText>coarsely suggests</w:delText>
          </w:r>
        </w:del>
      </w:ins>
      <w:ins w:id="1580" w:author="Frank R. Edwards Jr" w:date="2017-09-25T15:57:00Z">
        <w:r w:rsidR="0004595F">
          <w:t>illustrates</w:t>
        </w:r>
      </w:ins>
      <w:ins w:id="1581" w:author="Michael Esposito" w:date="2017-06-30T15:58:00Z">
        <w:r w:rsidR="005548A9">
          <w:t xml:space="preserve"> </w:t>
        </w:r>
      </w:ins>
      <w:ins w:id="1582" w:author="Michael Esposito" w:date="2017-06-30T15:52:00Z">
        <w:r w:rsidR="00325BAA">
          <w:t xml:space="preserve">that the degree of </w:t>
        </w:r>
        <w:r w:rsidR="0000181E">
          <w:rPr>
            <w:i/>
          </w:rPr>
          <w:t xml:space="preserve">racial </w:t>
        </w:r>
        <w:del w:id="1583" w:author="Frank R. Edwards Jr" w:date="2017-09-25T15:58:00Z">
          <w:r w:rsidR="00325BAA" w:rsidRPr="0000181E" w:rsidDel="001C1B9A">
            <w:rPr>
              <w:i/>
              <w:rPrChange w:id="1584" w:author="Michael Esposito" w:date="2017-06-30T15:58:00Z">
                <w:rPr>
                  <w:szCs w:val="24"/>
                </w:rPr>
              </w:rPrChange>
            </w:rPr>
            <w:delText>i</w:delText>
          </w:r>
        </w:del>
      </w:ins>
      <w:ins w:id="1585" w:author="Michael Esposito" w:date="2017-06-30T15:58:00Z">
        <w:del w:id="1586" w:author="Frank R. Edwards Jr" w:date="2017-09-25T15:58:00Z">
          <w:r w:rsidR="00A81941" w:rsidDel="001C1B9A">
            <w:rPr>
              <w:i/>
            </w:rPr>
            <w:delText>nequity</w:delText>
          </w:r>
        </w:del>
      </w:ins>
      <w:ins w:id="1587" w:author="Frank R. Edwards Jr" w:date="2017-09-25T15:58:00Z">
        <w:r w:rsidR="001C1B9A">
          <w:rPr>
            <w:i/>
          </w:rPr>
          <w:t>disparity</w:t>
        </w:r>
      </w:ins>
      <w:ins w:id="1588" w:author="Michael Esposito" w:date="2017-06-30T15:52:00Z">
        <w:r w:rsidR="00325BAA">
          <w:t xml:space="preserve"> in police-related deaths va</w:t>
        </w:r>
      </w:ins>
      <w:ins w:id="1589" w:author="Michael Esposito" w:date="2017-06-30T15:53:00Z">
        <w:r w:rsidR="00325BAA">
          <w:t xml:space="preserve">ries by place, we can make a more explicit assessment </w:t>
        </w:r>
        <w:del w:id="1590" w:author="Frank R. Edwards Jr" w:date="2017-09-25T15:57:00Z">
          <w:r w:rsidR="00325BAA" w:rsidDel="0004595F">
            <w:delText>of this</w:delText>
          </w:r>
        </w:del>
      </w:ins>
      <w:ins w:id="1591" w:author="Michael Esposito" w:date="2017-06-30T15:54:00Z">
        <w:del w:id="1592" w:author="Frank R. Edwards Jr" w:date="2017-09-25T15:57:00Z">
          <w:r w:rsidR="00220261" w:rsidDel="0004595F">
            <w:delText xml:space="preserve"> idea</w:delText>
          </w:r>
          <w:r w:rsidR="006F1C88" w:rsidDel="0004595F">
            <w:delText xml:space="preserve"> </w:delText>
          </w:r>
        </w:del>
      </w:ins>
      <w:ins w:id="1593" w:author="Michael Esposito" w:date="2017-06-30T15:53:00Z">
        <w:r w:rsidR="00325BAA">
          <w:t>by predicting</w:t>
        </w:r>
        <w:del w:id="1594" w:author="Frank R. Edwards Jr" w:date="2017-09-25T15:57:00Z">
          <w:r w:rsidR="00325BAA" w:rsidDel="0004595F">
            <w:delText>,</w:delText>
          </w:r>
        </w:del>
        <w:r w:rsidR="00325BAA">
          <w:t xml:space="preserve"> and plotting</w:t>
        </w:r>
      </w:ins>
      <w:ins w:id="1595" w:author="Frank R. Edwards Jr" w:date="2017-09-25T15:57:00Z">
        <w:r w:rsidR="0004595F">
          <w:t xml:space="preserve"> </w:t>
        </w:r>
      </w:ins>
      <w:ins w:id="1596" w:author="Michael Esposito" w:date="2017-06-30T15:53:00Z">
        <w:del w:id="1597" w:author="Frank R. Edwards Jr" w:date="2017-09-25T15:57:00Z">
          <w:r w:rsidR="000C4B5A" w:rsidDel="0004595F">
            <w:delText xml:space="preserve">, </w:delText>
          </w:r>
        </w:del>
        <w:r w:rsidR="000C4B5A">
          <w:t>differences in r</w:t>
        </w:r>
      </w:ins>
      <w:ins w:id="1598" w:author="Michael Esposito" w:date="2017-06-30T16:20:00Z">
        <w:r w:rsidR="000C4B5A">
          <w:t>ace-specific rates</w:t>
        </w:r>
      </w:ins>
      <w:ins w:id="1599" w:author="Michael Esposito" w:date="2017-06-30T15:53:00Z">
        <w:r w:rsidR="00325BAA">
          <w:t>. Figure 2 plots the model-pre</w:t>
        </w:r>
        <w:r w:rsidR="00220261">
          <w:t>dicted</w:t>
        </w:r>
        <w:del w:id="1600" w:author="Frank R. Edwards Jr" w:date="2017-09-25T15:57:00Z">
          <w:r w:rsidR="00220261" w:rsidDel="000356A1">
            <w:delText>:</w:delText>
          </w:r>
        </w:del>
        <w:r w:rsidR="00220261">
          <w:t xml:space="preserve"> </w:t>
        </w:r>
      </w:ins>
      <w:ins w:id="1601" w:author="Michael Esposito" w:date="2017-06-30T16:11:00Z">
        <w:r w:rsidR="00996280">
          <w:t>(</w:t>
        </w:r>
      </w:ins>
      <w:ins w:id="1602" w:author="Michael Esposito" w:date="2017-06-30T15:54:00Z">
        <w:r w:rsidR="00996280">
          <w:t>1)</w:t>
        </w:r>
        <w:r w:rsidR="005548A9">
          <w:t xml:space="preserve"> Black r</w:t>
        </w:r>
      </w:ins>
      <w:ins w:id="1603" w:author="Michael Esposito" w:date="2017-06-30T15:55:00Z">
        <w:r w:rsidR="005548A9">
          <w:t>a</w:t>
        </w:r>
        <w:r w:rsidR="008F7DB1">
          <w:t xml:space="preserve">tes </w:t>
        </w:r>
        <w:r w:rsidR="004263D6">
          <w:t>of police-</w:t>
        </w:r>
        <w:r w:rsidR="009A05C1">
          <w:t>related mortality minus</w:t>
        </w:r>
        <w:r w:rsidR="008F7DB1">
          <w:t xml:space="preserve"> </w:t>
        </w:r>
        <w:r w:rsidR="005548A9">
          <w:t>White rates of</w:t>
        </w:r>
        <w:r w:rsidR="00996280">
          <w:t xml:space="preserve"> police related mortality, and </w:t>
        </w:r>
      </w:ins>
      <w:ins w:id="1604" w:author="Michael Esposito" w:date="2017-06-30T16:11:00Z">
        <w:r w:rsidR="00996280">
          <w:t>(</w:t>
        </w:r>
      </w:ins>
      <w:ins w:id="1605" w:author="Michael Esposito" w:date="2017-06-30T15:55:00Z">
        <w:r w:rsidR="00996280">
          <w:t>2)</w:t>
        </w:r>
        <w:r w:rsidR="005548A9">
          <w:t xml:space="preserve"> Latino</w:t>
        </w:r>
        <w:r w:rsidR="009A05C1">
          <w:t xml:space="preserve"> rates minus</w:t>
        </w:r>
        <w:r w:rsidR="008F7DB1">
          <w:t xml:space="preserve"> </w:t>
        </w:r>
        <w:r w:rsidR="005548A9">
          <w:t>White rates, for eac</w:t>
        </w:r>
        <w:r w:rsidR="00DD6CCB">
          <w:t>h metro-type and Census Divisio</w:t>
        </w:r>
      </w:ins>
      <w:ins w:id="1606" w:author="Michael Esposito" w:date="2017-06-30T15:58:00Z">
        <w:r w:rsidR="009A05C1">
          <w:t>n</w:t>
        </w:r>
      </w:ins>
      <w:ins w:id="1607" w:author="Frank R. Edwards Jr" w:date="2017-09-25T15:57:00Z">
        <w:r w:rsidR="000356A1">
          <w:t>.</w:t>
        </w:r>
      </w:ins>
      <w:ins w:id="1608" w:author="Michael Esposito" w:date="2017-06-30T15:58:00Z">
        <w:del w:id="1609" w:author="Frank R. Edwards Jr" w:date="2017-09-25T15:57:00Z">
          <w:r w:rsidR="009A05C1" w:rsidDel="000356A1">
            <w:delText xml:space="preserve">: </w:delText>
          </w:r>
        </w:del>
        <w:r w:rsidR="00DD6CCB">
          <w:t xml:space="preserve"> </w:t>
        </w:r>
      </w:ins>
    </w:p>
    <w:p w14:paraId="60DB88F0" w14:textId="1162BF48" w:rsidR="006D25AE" w:rsidRDefault="006D25AE" w:rsidP="00825945">
      <w:pPr>
        <w:spacing w:line="360" w:lineRule="auto"/>
        <w:rPr>
          <w:ins w:id="1610" w:author="Michael Esposito" w:date="2017-07-01T18:43:00Z"/>
          <w:sz w:val="24"/>
          <w:szCs w:val="24"/>
        </w:rPr>
      </w:pPr>
    </w:p>
    <w:p w14:paraId="1450F17E" w14:textId="409894D2" w:rsidR="005F73F7" w:rsidRPr="005F73F7" w:rsidRDefault="005F73F7">
      <w:pPr>
        <w:spacing w:line="360" w:lineRule="auto"/>
        <w:jc w:val="center"/>
        <w:rPr>
          <w:ins w:id="1611" w:author="Michael Esposito" w:date="2017-06-30T16:11:00Z"/>
          <w:sz w:val="24"/>
          <w:szCs w:val="24"/>
        </w:rPr>
        <w:pPrChange w:id="1612" w:author="Michael Esposito" w:date="2017-07-01T18:44:00Z">
          <w:pPr>
            <w:spacing w:line="360" w:lineRule="auto"/>
          </w:pPr>
        </w:pPrChange>
      </w:pPr>
      <w:ins w:id="1613" w:author="Michael Esposito" w:date="2017-07-01T18:44:00Z">
        <w:r w:rsidRPr="005F73F7">
          <w:rPr>
            <w:sz w:val="24"/>
            <w:szCs w:val="24"/>
          </w:rPr>
          <w:t>[</w:t>
        </w:r>
        <w:r w:rsidRPr="005F73F7">
          <w:rPr>
            <w:sz w:val="24"/>
            <w:szCs w:val="24"/>
            <w:rPrChange w:id="1614" w:author="Michael Esposito" w:date="2017-07-01T18:44:00Z">
              <w:rPr>
                <w:i/>
                <w:szCs w:val="24"/>
              </w:rPr>
            </w:rPrChange>
          </w:rPr>
          <w:t>Figure 2 here]</w:t>
        </w:r>
      </w:ins>
    </w:p>
    <w:p w14:paraId="1DFF3B03" w14:textId="000715B9" w:rsidR="007034C2" w:rsidRDefault="00B130BB" w:rsidP="00825945">
      <w:pPr>
        <w:spacing w:line="360" w:lineRule="auto"/>
        <w:rPr>
          <w:ins w:id="1615" w:author="Michael Esposito" w:date="2017-06-30T16:57:00Z"/>
          <w:i/>
          <w:sz w:val="24"/>
          <w:szCs w:val="24"/>
        </w:rPr>
      </w:pPr>
      <w:commentRangeStart w:id="1616"/>
      <w:commentRangeStart w:id="1617"/>
      <w:ins w:id="1618" w:author="Michael Esposito" w:date="2017-06-30T16:49:00Z">
        <w:r w:rsidRPr="00882B58">
          <w:rPr>
            <w:b/>
            <w:i/>
            <w:sz w:val="24"/>
            <w:szCs w:val="24"/>
            <w:rPrChange w:id="1619" w:author="Michael Esposito" w:date="2017-06-30T16:57:00Z">
              <w:rPr>
                <w:b/>
                <w:szCs w:val="24"/>
              </w:rPr>
            </w:rPrChange>
          </w:rPr>
          <w:t xml:space="preserve">Figure 2: </w:t>
        </w:r>
      </w:ins>
      <w:ins w:id="1620" w:author="Michael Esposito" w:date="2017-06-30T16:50:00Z">
        <w:r w:rsidRPr="00882B58">
          <w:rPr>
            <w:i/>
            <w:szCs w:val="24"/>
            <w:rPrChange w:id="1621" w:author="Michael Esposito" w:date="2017-06-30T16:57:00Z">
              <w:rPr>
                <w:szCs w:val="24"/>
              </w:rPr>
            </w:rPrChange>
          </w:rPr>
          <w:t xml:space="preserve">Predicted </w:t>
        </w:r>
      </w:ins>
      <w:ins w:id="1622" w:author="Michael Esposito" w:date="2017-06-30T16:53:00Z">
        <w:r w:rsidR="00A130D5">
          <w:rPr>
            <w:i/>
            <w:szCs w:val="24"/>
          </w:rPr>
          <w:t xml:space="preserve">differences </w:t>
        </w:r>
      </w:ins>
      <w:ins w:id="1623" w:author="Michael Esposito" w:date="2017-07-01T17:30:00Z">
        <w:r w:rsidR="00A130D5">
          <w:rPr>
            <w:i/>
            <w:szCs w:val="24"/>
          </w:rPr>
          <w:t>in rates</w:t>
        </w:r>
      </w:ins>
      <w:ins w:id="1624" w:author="Michael Esposito" w:date="2017-06-30T16:54:00Z">
        <w:r w:rsidR="007738EF" w:rsidRPr="00882B58">
          <w:rPr>
            <w:i/>
            <w:szCs w:val="24"/>
            <w:rPrChange w:id="1625" w:author="Michael Esposito" w:date="2017-06-30T16:57:00Z">
              <w:rPr>
                <w:szCs w:val="24"/>
              </w:rPr>
            </w:rPrChange>
          </w:rPr>
          <w:t xml:space="preserve"> of police-mortality</w:t>
        </w:r>
      </w:ins>
      <w:ins w:id="1626" w:author="Michael Esposito" w:date="2017-06-30T16:56:00Z">
        <w:r w:rsidR="00EC5149" w:rsidRPr="00882B58">
          <w:rPr>
            <w:i/>
            <w:szCs w:val="24"/>
            <w:rPrChange w:id="1627" w:author="Michael Esposito" w:date="2017-06-30T16:57:00Z">
              <w:rPr>
                <w:szCs w:val="24"/>
              </w:rPr>
            </w:rPrChange>
          </w:rPr>
          <w:t>, by Census-division and metro-ty</w:t>
        </w:r>
      </w:ins>
      <w:ins w:id="1628" w:author="Michael Esposito" w:date="2017-06-30T16:57:00Z">
        <w:r w:rsidR="00EC5149" w:rsidRPr="00882B58">
          <w:rPr>
            <w:i/>
            <w:szCs w:val="24"/>
            <w:rPrChange w:id="1629" w:author="Michael Esposito" w:date="2017-06-30T16:57:00Z">
              <w:rPr>
                <w:szCs w:val="24"/>
              </w:rPr>
            </w:rPrChange>
          </w:rPr>
          <w:t>pe.</w:t>
        </w:r>
      </w:ins>
      <w:ins w:id="1630" w:author="Michael Esposito" w:date="2017-06-30T16:54:00Z">
        <w:r w:rsidR="007738EF" w:rsidRPr="00882B58">
          <w:rPr>
            <w:i/>
            <w:szCs w:val="24"/>
            <w:rPrChange w:id="1631" w:author="Michael Esposito" w:date="2017-06-30T16:57:00Z">
              <w:rPr>
                <w:szCs w:val="24"/>
              </w:rPr>
            </w:rPrChange>
          </w:rPr>
          <w:t xml:space="preserve"> </w:t>
        </w:r>
      </w:ins>
      <w:ins w:id="1632" w:author="Michael Esposito" w:date="2017-06-30T16:53:00Z">
        <w:r w:rsidR="007738EF" w:rsidRPr="00882B58">
          <w:rPr>
            <w:i/>
            <w:sz w:val="24"/>
            <w:szCs w:val="24"/>
            <w:rPrChange w:id="1633" w:author="Michael Esposito" w:date="2017-06-30T16:57:00Z">
              <w:rPr>
                <w:szCs w:val="24"/>
              </w:rPr>
            </w:rPrChange>
          </w:rPr>
          <w:t>Note</w:t>
        </w:r>
      </w:ins>
      <w:ins w:id="1634" w:author="Michael Esposito" w:date="2017-07-01T17:30:00Z">
        <w:r w:rsidR="0046198B">
          <w:rPr>
            <w:i/>
            <w:szCs w:val="24"/>
          </w:rPr>
          <w:t xml:space="preserve">: </w:t>
        </w:r>
      </w:ins>
      <w:ins w:id="1635" w:author="Michael Esposito" w:date="2017-07-01T17:36:00Z">
        <w:r w:rsidR="002D1141">
          <w:rPr>
            <w:i/>
            <w:szCs w:val="24"/>
          </w:rPr>
          <w:t xml:space="preserve">Rate </w:t>
        </w:r>
        <w:r w:rsidR="00AE4B8C">
          <w:rPr>
            <w:i/>
            <w:szCs w:val="24"/>
          </w:rPr>
          <w:t>differences above 0 indicate that a given</w:t>
        </w:r>
      </w:ins>
      <w:ins w:id="1636" w:author="Michael Esposito" w:date="2017-07-01T17:37:00Z">
        <w:r w:rsidR="00AE4B8C">
          <w:rPr>
            <w:i/>
            <w:szCs w:val="24"/>
          </w:rPr>
          <w:t xml:space="preserve"> racial</w:t>
        </w:r>
      </w:ins>
      <w:ins w:id="1637" w:author="Michael Esposito" w:date="2017-07-01T17:36:00Z">
        <w:r w:rsidR="00AE4B8C">
          <w:rPr>
            <w:i/>
            <w:szCs w:val="24"/>
          </w:rPr>
          <w:t xml:space="preserve"> group</w:t>
        </w:r>
      </w:ins>
      <w:ins w:id="1638" w:author="Michael Esposito" w:date="2017-07-01T17:37:00Z">
        <w:r w:rsidR="002D1141">
          <w:rPr>
            <w:i/>
            <w:szCs w:val="24"/>
          </w:rPr>
          <w:t xml:space="preserve"> has a higher, estimated, rate of police-mortality </w:t>
        </w:r>
      </w:ins>
      <w:ins w:id="1639" w:author="Michael Esposito" w:date="2017-07-01T17:39:00Z">
        <w:r w:rsidR="002D1141">
          <w:rPr>
            <w:i/>
            <w:szCs w:val="24"/>
          </w:rPr>
          <w:t>than</w:t>
        </w:r>
      </w:ins>
      <w:ins w:id="1640" w:author="Michael Esposito" w:date="2017-07-01T17:37:00Z">
        <w:r w:rsidR="002D1141">
          <w:rPr>
            <w:i/>
            <w:szCs w:val="24"/>
          </w:rPr>
          <w:t xml:space="preserve"> </w:t>
        </w:r>
      </w:ins>
      <w:ins w:id="1641" w:author="Michael Esposito" w:date="2017-07-01T17:39:00Z">
        <w:r w:rsidR="002D1141">
          <w:rPr>
            <w:i/>
            <w:szCs w:val="24"/>
          </w:rPr>
          <w:t xml:space="preserve">Whites. </w:t>
        </w:r>
      </w:ins>
      <w:ins w:id="1642" w:author="Michael Esposito" w:date="2017-06-30T16:53:00Z">
        <w:r w:rsidR="00A524FA">
          <w:rPr>
            <w:i/>
            <w:szCs w:val="24"/>
          </w:rPr>
          <w:t>Esti</w:t>
        </w:r>
      </w:ins>
      <w:ins w:id="1643" w:author="Michael Esposito" w:date="2017-07-01T17:31:00Z">
        <w:r w:rsidR="00A524FA">
          <w:rPr>
            <w:i/>
            <w:szCs w:val="24"/>
          </w:rPr>
          <w:t>mates</w:t>
        </w:r>
      </w:ins>
      <w:ins w:id="1644" w:author="Michael Esposito" w:date="2017-06-30T16:54:00Z">
        <w:r w:rsidR="007738EF" w:rsidRPr="00882B58">
          <w:rPr>
            <w:i/>
            <w:szCs w:val="24"/>
            <w:rPrChange w:id="1645" w:author="Michael Esposito" w:date="2017-06-30T16:57:00Z">
              <w:rPr>
                <w:szCs w:val="24"/>
              </w:rPr>
            </w:rPrChange>
          </w:rPr>
          <w:t xml:space="preserve"> represented by a cir</w:t>
        </w:r>
        <w:r w:rsidR="00717347" w:rsidRPr="00882B58">
          <w:rPr>
            <w:i/>
            <w:szCs w:val="24"/>
            <w:rPrChange w:id="1646" w:author="Michael Esposito" w:date="2017-06-30T16:57:00Z">
              <w:rPr>
                <w:szCs w:val="24"/>
              </w:rPr>
            </w:rPrChange>
          </w:rPr>
          <w:t xml:space="preserve">cle indicate that </w:t>
        </w:r>
      </w:ins>
      <w:ins w:id="1647" w:author="Michael Esposito" w:date="2017-07-01T17:30:00Z">
        <w:r w:rsidR="00A524FA">
          <w:rPr>
            <w:i/>
            <w:szCs w:val="24"/>
          </w:rPr>
          <w:t xml:space="preserve">an </w:t>
        </w:r>
      </w:ins>
      <w:ins w:id="1648" w:author="Michael Esposito" w:date="2017-07-01T17:31:00Z">
        <w:r w:rsidR="00A524FA">
          <w:rPr>
            <w:i/>
            <w:szCs w:val="24"/>
          </w:rPr>
          <w:t xml:space="preserve">estimate </w:t>
        </w:r>
      </w:ins>
      <w:ins w:id="1649" w:author="Michael Esposito" w:date="2017-07-01T17:30:00Z">
        <w:r w:rsidR="0046198B">
          <w:rPr>
            <w:i/>
            <w:szCs w:val="24"/>
          </w:rPr>
          <w:t>uncertainty</w:t>
        </w:r>
        <w:r w:rsidR="00A524FA">
          <w:rPr>
            <w:i/>
            <w:szCs w:val="24"/>
          </w:rPr>
          <w:t>/confidence interval doe</w:t>
        </w:r>
      </w:ins>
      <w:ins w:id="1650" w:author="Michael Esposito" w:date="2017-07-01T17:31:00Z">
        <w:r w:rsidR="00A524FA">
          <w:rPr>
            <w:i/>
            <w:szCs w:val="24"/>
          </w:rPr>
          <w:t xml:space="preserve">s </w:t>
        </w:r>
        <w:r w:rsidR="00C602FC">
          <w:rPr>
            <w:i/>
            <w:szCs w:val="24"/>
          </w:rPr>
          <w:t xml:space="preserve">not include zero. </w:t>
        </w:r>
      </w:ins>
      <w:commentRangeEnd w:id="1616"/>
      <w:ins w:id="1651" w:author="Michael Esposito" w:date="2017-07-01T17:46:00Z">
        <w:r w:rsidR="000306DB">
          <w:rPr>
            <w:rStyle w:val="CommentReference"/>
          </w:rPr>
          <w:commentReference w:id="1616"/>
        </w:r>
      </w:ins>
      <w:commentRangeEnd w:id="1617"/>
      <w:r w:rsidR="005C1499">
        <w:rPr>
          <w:rStyle w:val="CommentReference"/>
        </w:rPr>
        <w:commentReference w:id="1617"/>
      </w:r>
    </w:p>
    <w:p w14:paraId="07E1AF5A" w14:textId="77777777" w:rsidR="001F4047" w:rsidRDefault="001F4047" w:rsidP="00825945">
      <w:pPr>
        <w:spacing w:line="360" w:lineRule="auto"/>
        <w:rPr>
          <w:ins w:id="1652" w:author="Michael Esposito" w:date="2017-07-01T17:39:00Z"/>
          <w:i/>
          <w:sz w:val="24"/>
          <w:szCs w:val="24"/>
        </w:rPr>
      </w:pPr>
    </w:p>
    <w:p w14:paraId="52B814DA" w14:textId="1857B318" w:rsidR="00537AB3" w:rsidRDefault="00F1529C" w:rsidP="00175AAB">
      <w:pPr>
        <w:rPr>
          <w:ins w:id="1653" w:author="Michael Esposito" w:date="2017-07-01T18:35:00Z"/>
        </w:rPr>
        <w:pPrChange w:id="1654" w:author="Frank R. Edwards Jr" w:date="2017-09-26T11:26:00Z">
          <w:pPr>
            <w:spacing w:line="360" w:lineRule="auto"/>
          </w:pPr>
        </w:pPrChange>
      </w:pPr>
      <w:commentRangeStart w:id="1655"/>
      <w:commentRangeStart w:id="1656"/>
      <w:ins w:id="1657" w:author="Michael Esposito" w:date="2017-07-01T18:12:00Z">
        <w:r>
          <w:lastRenderedPageBreak/>
          <w:t>Figure 2 s</w:t>
        </w:r>
        <w:r w:rsidR="005F707A">
          <w:t xml:space="preserve">hows that </w:t>
        </w:r>
        <w:r w:rsidR="005A1F85">
          <w:t>while Black-White di</w:t>
        </w:r>
      </w:ins>
      <w:ins w:id="1658" w:author="Michael Esposito" w:date="2017-07-01T18:19:00Z">
        <w:r w:rsidR="005A1F85">
          <w:t>sparities</w:t>
        </w:r>
      </w:ins>
      <w:ins w:id="1659" w:author="Michael Esposito" w:date="2017-07-01T18:12:00Z">
        <w:r>
          <w:t xml:space="preserve"> exists in police-related fatalities</w:t>
        </w:r>
        <w:r w:rsidR="00A817E6">
          <w:t xml:space="preserve"> across the countr</w:t>
        </w:r>
      </w:ins>
      <w:ins w:id="1660" w:author="Michael Esposito" w:date="2017-07-01T18:19:00Z">
        <w:r w:rsidR="00A817E6">
          <w:t>y</w:t>
        </w:r>
      </w:ins>
      <w:ins w:id="1661" w:author="Michael Esposito" w:date="2017-07-01T18:12:00Z">
        <w:r>
          <w:t xml:space="preserve">, the severity of this inequality </w:t>
        </w:r>
        <w:r w:rsidR="000D6262">
          <w:t>is</w:t>
        </w:r>
      </w:ins>
      <w:ins w:id="1662" w:author="Michael Esposito" w:date="2017-07-01T18:18:00Z">
        <w:r w:rsidR="000D6262">
          <w:t xml:space="preserve"> contingent upon </w:t>
        </w:r>
      </w:ins>
      <w:ins w:id="1663" w:author="Michael Esposito" w:date="2017-07-01T18:12:00Z">
        <w:r w:rsidR="00871FDA">
          <w:t>place</w:t>
        </w:r>
        <w:r w:rsidR="00B276F0">
          <w:t xml:space="preserve">. </w:t>
        </w:r>
      </w:ins>
      <w:ins w:id="1664" w:author="Michael Esposito" w:date="2017-07-01T18:13:00Z">
        <w:r w:rsidR="00B276F0">
          <w:t xml:space="preserve">Among </w:t>
        </w:r>
      </w:ins>
      <w:ins w:id="1665" w:author="Michael Esposito" w:date="2017-07-01T18:14:00Z">
        <w:r w:rsidR="00B276F0">
          <w:t xml:space="preserve">the East North Central, </w:t>
        </w:r>
        <w:r w:rsidR="00594502">
          <w:t xml:space="preserve">Pacific, and West North Central states, </w:t>
        </w:r>
      </w:ins>
      <w:ins w:id="1666" w:author="Michael Esposito" w:date="2017-07-01T18:15:00Z">
        <w:r w:rsidR="00594502">
          <w:t xml:space="preserve">Black-White disparities appear to be the most </w:t>
        </w:r>
      </w:ins>
      <w:ins w:id="1667" w:author="Michael Esposito" w:date="2017-07-01T18:18:00Z">
        <w:r w:rsidR="00E24903">
          <w:t>severe</w:t>
        </w:r>
        <w:del w:id="1668" w:author="Frank R. Edwards Jr" w:date="2017-09-25T15:59:00Z">
          <w:r w:rsidR="00E24903" w:rsidDel="005C1499">
            <w:delText xml:space="preserve">: </w:delText>
          </w:r>
        </w:del>
      </w:ins>
      <w:ins w:id="1669" w:author="Michael Esposito" w:date="2017-07-01T18:22:00Z">
        <w:del w:id="1670" w:author="Frank R. Edwards Jr" w:date="2017-09-25T15:59:00Z">
          <w:r w:rsidR="000623AB" w:rsidDel="005C1499">
            <w:delText>e.g.,</w:delText>
          </w:r>
        </w:del>
      </w:ins>
      <w:ins w:id="1671" w:author="Frank R. Edwards Jr" w:date="2017-09-25T15:59:00Z">
        <w:r w:rsidR="005C1499">
          <w:t>.</w:t>
        </w:r>
      </w:ins>
      <w:ins w:id="1672" w:author="Michael Esposito" w:date="2017-07-01T18:22:00Z">
        <w:r w:rsidR="000623AB">
          <w:t xml:space="preserve"> </w:t>
        </w:r>
      </w:ins>
      <w:ins w:id="1673" w:author="Michael Esposito" w:date="2017-07-01T18:26:00Z">
        <w:del w:id="1674" w:author="Frank R. Edwards Jr" w:date="2017-09-25T15:59:00Z">
          <w:r w:rsidR="00F13B10" w:rsidDel="005C1499">
            <w:delText>d</w:delText>
          </w:r>
        </w:del>
      </w:ins>
      <w:ins w:id="1675" w:author="Frank R. Edwards Jr" w:date="2017-09-25T15:59:00Z">
        <w:r w:rsidR="005C1499">
          <w:t>D</w:t>
        </w:r>
      </w:ins>
      <w:ins w:id="1676" w:author="Michael Esposito" w:date="2017-07-01T18:26:00Z">
        <w:r w:rsidR="00F13B10">
          <w:t xml:space="preserve">epending on the metro-type, </w:t>
        </w:r>
      </w:ins>
      <w:ins w:id="1677" w:author="Michael Esposito" w:date="2017-07-01T18:18:00Z">
        <w:r w:rsidR="00E24903">
          <w:t xml:space="preserve">Black individuals in the </w:t>
        </w:r>
      </w:ins>
      <w:ins w:id="1678" w:author="Michael Esposito" w:date="2017-07-01T18:19:00Z">
        <w:r w:rsidR="005A1F85">
          <w:t>East North Central</w:t>
        </w:r>
      </w:ins>
      <w:ins w:id="1679" w:author="Michael Esposito" w:date="2017-07-01T18:22:00Z">
        <w:r w:rsidR="00843776">
          <w:t xml:space="preserve"> </w:t>
        </w:r>
      </w:ins>
      <w:ins w:id="1680" w:author="Michael Esposito" w:date="2017-07-01T18:20:00Z">
        <w:r w:rsidR="007B1756">
          <w:t>are 0.6</w:t>
        </w:r>
        <w:r w:rsidR="006A369C">
          <w:t xml:space="preserve"> to </w:t>
        </w:r>
      </w:ins>
      <w:ins w:id="1681" w:author="Michael Esposito" w:date="2017-07-07T15:56:00Z">
        <w:r w:rsidR="007B1756">
          <w:t>1.3</w:t>
        </w:r>
      </w:ins>
      <w:ins w:id="1682" w:author="Michael Esposito" w:date="2017-07-01T18:20:00Z">
        <w:r w:rsidR="00B12738">
          <w:t xml:space="preserve"> points</w:t>
        </w:r>
        <w:r w:rsidR="009D3959">
          <w:t xml:space="preserve"> more likely</w:t>
        </w:r>
        <w:r w:rsidR="00F13B10">
          <w:t xml:space="preserve"> </w:t>
        </w:r>
      </w:ins>
      <w:ins w:id="1683" w:author="Michael Esposito" w:date="2017-07-01T18:22:00Z">
        <w:r w:rsidR="00B12738">
          <w:t xml:space="preserve">to be killed by </w:t>
        </w:r>
      </w:ins>
      <w:ins w:id="1684" w:author="Michael Esposito" w:date="2017-07-01T18:23:00Z">
        <w:r w:rsidR="005F707A">
          <w:t>the police</w:t>
        </w:r>
      </w:ins>
      <w:ins w:id="1685" w:author="Michael Esposito" w:date="2017-07-01T18:27:00Z">
        <w:r w:rsidR="00244E84">
          <w:t xml:space="preserve"> than </w:t>
        </w:r>
        <w:del w:id="1686" w:author="Frank R. Edwards Jr" w:date="2017-09-25T15:59:00Z">
          <w:r w:rsidR="00244E84" w:rsidDel="0099642C">
            <w:delText>same-place Whites</w:delText>
          </w:r>
        </w:del>
      </w:ins>
      <w:ins w:id="1687" w:author="Frank R. Edwards Jr" w:date="2017-09-25T15:59:00Z">
        <w:r w:rsidR="0099642C">
          <w:t>Whites living in the same county</w:t>
        </w:r>
      </w:ins>
      <w:ins w:id="1688" w:author="Michael Esposito" w:date="2017-07-01T18:27:00Z">
        <w:r w:rsidR="00244E84">
          <w:t xml:space="preserve">. </w:t>
        </w:r>
      </w:ins>
      <w:ins w:id="1689" w:author="Michael Esposito" w:date="2017-07-01T18:24:00Z">
        <w:r w:rsidR="005F707A">
          <w:t xml:space="preserve"> Black-White disparities are</w:t>
        </w:r>
      </w:ins>
      <w:ins w:id="1690" w:author="Michael Esposito" w:date="2017-07-01T18:27:00Z">
        <w:r w:rsidR="00BB0847">
          <w:t xml:space="preserve">, generally, </w:t>
        </w:r>
      </w:ins>
      <w:ins w:id="1691" w:author="Michael Esposito" w:date="2017-07-01T18:24:00Z">
        <w:r w:rsidR="005F707A">
          <w:t xml:space="preserve">lowest among </w:t>
        </w:r>
        <w:del w:id="1692" w:author="Frank R. Edwards Jr" w:date="2017-09-25T16:00:00Z">
          <w:r w:rsidR="005F707A" w:rsidDel="00F62405">
            <w:delText>divisions</w:delText>
          </w:r>
        </w:del>
      </w:ins>
      <w:ins w:id="1693" w:author="Michael Esposito" w:date="2017-07-01T18:28:00Z">
        <w:del w:id="1694" w:author="Frank R. Edwards Jr" w:date="2017-09-25T16:00:00Z">
          <w:r w:rsidR="00BB0847" w:rsidDel="00F62405">
            <w:delText xml:space="preserve"> like </w:delText>
          </w:r>
        </w:del>
        <w:r w:rsidR="00BB0847">
          <w:t xml:space="preserve">the </w:t>
        </w:r>
        <w:r w:rsidR="00862317">
          <w:t xml:space="preserve">South </w:t>
        </w:r>
      </w:ins>
      <w:ins w:id="1695" w:author="Michael Esposito" w:date="2017-07-01T18:29:00Z">
        <w:r w:rsidR="00862317">
          <w:t xml:space="preserve">Atlantic </w:t>
        </w:r>
        <w:del w:id="1696" w:author="Frank R. Edwards Jr" w:date="2017-09-25T16:00:00Z">
          <w:r w:rsidR="00862317" w:rsidDel="00F62405">
            <w:delText>or</w:delText>
          </w:r>
        </w:del>
      </w:ins>
      <w:ins w:id="1697" w:author="Frank R. Edwards Jr" w:date="2017-09-25T16:00:00Z">
        <w:r w:rsidR="00F62405">
          <w:t>and</w:t>
        </w:r>
      </w:ins>
      <w:ins w:id="1698" w:author="Michael Esposito" w:date="2017-07-01T18:29:00Z">
        <w:r w:rsidR="00862317">
          <w:t xml:space="preserve"> </w:t>
        </w:r>
        <w:r w:rsidR="002F2A4C">
          <w:t>New England</w:t>
        </w:r>
      </w:ins>
      <w:ins w:id="1699" w:author="Frank R. Edwards Jr" w:date="2017-09-25T16:00:00Z">
        <w:r w:rsidR="00F62405">
          <w:t xml:space="preserve"> counties</w:t>
        </w:r>
      </w:ins>
      <w:ins w:id="1700" w:author="Michael Esposito" w:date="2017-07-01T18:29:00Z">
        <w:r w:rsidR="002F2A4C">
          <w:t xml:space="preserve">, where </w:t>
        </w:r>
        <w:r w:rsidR="006010AF">
          <w:t>rate differences vary between 1</w:t>
        </w:r>
        <w:del w:id="1701" w:author="Frank R. Edwards Jr" w:date="2017-09-26T10:01:00Z">
          <w:r w:rsidR="006010AF" w:rsidDel="00337405">
            <w:delText>-</w:delText>
          </w:r>
        </w:del>
      </w:ins>
      <w:ins w:id="1702" w:author="Frank R. Edwards Jr" w:date="2017-09-26T10:01:00Z">
        <w:r w:rsidR="00337405">
          <w:t xml:space="preserve"> and </w:t>
        </w:r>
      </w:ins>
      <w:ins w:id="1703" w:author="Michael Esposito" w:date="2017-07-01T18:29:00Z">
        <w:r w:rsidR="006010AF">
          <w:t>3 across metro-types.</w:t>
        </w:r>
      </w:ins>
      <w:ins w:id="1704" w:author="Michael Esposito" w:date="2017-07-01T18:30:00Z">
        <w:r w:rsidR="00AC290F">
          <w:t xml:space="preserve"> </w:t>
        </w:r>
      </w:ins>
      <w:ins w:id="1705" w:author="Michael Esposito" w:date="2017-07-01T18:29:00Z">
        <w:r w:rsidR="006010AF">
          <w:t>Figure 2 makes clear</w:t>
        </w:r>
      </w:ins>
      <w:ins w:id="1706" w:author="Michael Esposito" w:date="2017-07-01T18:30:00Z">
        <w:r w:rsidR="006010AF">
          <w:t xml:space="preserve"> racial inequal</w:t>
        </w:r>
        <w:r w:rsidR="00F16DD2">
          <w:t>ity in mortality by metro-</w:t>
        </w:r>
        <w:r w:rsidR="008533F9">
          <w:t>type as well</w:t>
        </w:r>
      </w:ins>
      <w:ins w:id="1707" w:author="Frank R. Edwards Jr" w:date="2017-09-26T10:01:00Z">
        <w:r w:rsidR="00337405">
          <w:t>.</w:t>
        </w:r>
      </w:ins>
      <w:ins w:id="1708" w:author="Michael Esposito" w:date="2017-07-01T18:30:00Z">
        <w:del w:id="1709" w:author="Frank R. Edwards Jr" w:date="2017-09-26T10:01:00Z">
          <w:r w:rsidR="008533F9" w:rsidDel="00337405">
            <w:delText>:</w:delText>
          </w:r>
        </w:del>
        <w:r w:rsidR="008533F9">
          <w:t xml:space="preserve"> </w:t>
        </w:r>
        <w:del w:id="1710" w:author="Frank R. Edwards Jr" w:date="2017-09-26T10:01:00Z">
          <w:r w:rsidR="008533F9" w:rsidDel="00337405">
            <w:delText>across the board,</w:delText>
          </w:r>
        </w:del>
      </w:ins>
      <w:ins w:id="1711" w:author="Michael Esposito" w:date="2017-07-01T18:28:00Z">
        <w:del w:id="1712" w:author="Frank R. Edwards Jr" w:date="2017-09-26T10:01:00Z">
          <w:r w:rsidR="00862317" w:rsidDel="00337405">
            <w:delText xml:space="preserve"> </w:delText>
          </w:r>
        </w:del>
      </w:ins>
      <w:ins w:id="1713" w:author="Michael Esposito" w:date="2017-07-01T18:31:00Z">
        <w:r w:rsidR="005F07C4">
          <w:t xml:space="preserve">Blacks in </w:t>
        </w:r>
      </w:ins>
      <w:ins w:id="1714" w:author="Frank R. Edwards Jr" w:date="2017-09-25T16:00:00Z">
        <w:r w:rsidR="00510AFF">
          <w:t>l</w:t>
        </w:r>
      </w:ins>
      <w:ins w:id="1715" w:author="Michael Esposito" w:date="2017-07-01T18:31:00Z">
        <w:del w:id="1716" w:author="Frank R. Edwards Jr" w:date="2017-09-25T16:00:00Z">
          <w:r w:rsidR="005F07C4" w:rsidDel="00510AFF">
            <w:delText>L</w:delText>
          </w:r>
        </w:del>
        <w:r w:rsidR="005F07C4">
          <w:t xml:space="preserve">arge </w:t>
        </w:r>
      </w:ins>
      <w:ins w:id="1717" w:author="Frank R. Edwards Jr" w:date="2017-09-25T16:00:00Z">
        <w:r w:rsidR="00510AFF">
          <w:t>c</w:t>
        </w:r>
      </w:ins>
      <w:ins w:id="1718" w:author="Michael Esposito" w:date="2017-07-01T18:31:00Z">
        <w:del w:id="1719" w:author="Frank R. Edwards Jr" w:date="2017-09-25T16:00:00Z">
          <w:r w:rsidR="005F07C4" w:rsidDel="00510AFF">
            <w:delText>C</w:delText>
          </w:r>
        </w:del>
        <w:r w:rsidR="005F07C4">
          <w:t xml:space="preserve">entral </w:t>
        </w:r>
      </w:ins>
      <w:ins w:id="1720" w:author="Frank R. Edwards Jr" w:date="2017-09-25T16:00:00Z">
        <w:r w:rsidR="00510AFF">
          <w:t>m</w:t>
        </w:r>
      </w:ins>
      <w:ins w:id="1721" w:author="Michael Esposito" w:date="2017-07-01T18:31:00Z">
        <w:del w:id="1722" w:author="Frank R. Edwards Jr" w:date="2017-09-25T16:00:00Z">
          <w:r w:rsidR="005F07C4" w:rsidDel="00510AFF">
            <w:delText>M</w:delText>
          </w:r>
        </w:del>
        <w:r w:rsidR="005F07C4">
          <w:t xml:space="preserve">etros, and </w:t>
        </w:r>
        <w:del w:id="1723" w:author="Frank R. Edwards Jr" w:date="2017-09-25T16:00:00Z">
          <w:r w:rsidR="008533F9" w:rsidDel="00510AFF">
            <w:delText>M</w:delText>
          </w:r>
        </w:del>
      </w:ins>
      <w:ins w:id="1724" w:author="Frank R. Edwards Jr" w:date="2017-09-25T16:00:00Z">
        <w:r w:rsidR="00510AFF">
          <w:t>m</w:t>
        </w:r>
      </w:ins>
      <w:ins w:id="1725" w:author="Michael Esposito" w:date="2017-07-01T18:31:00Z">
        <w:r w:rsidR="008533F9">
          <w:t xml:space="preserve">edium </w:t>
        </w:r>
      </w:ins>
      <w:ins w:id="1726" w:author="Frank R. Edwards Jr" w:date="2017-09-25T16:00:00Z">
        <w:r w:rsidR="00510AFF">
          <w:t>m</w:t>
        </w:r>
      </w:ins>
      <w:ins w:id="1727" w:author="Michael Esposito" w:date="2017-07-01T18:31:00Z">
        <w:del w:id="1728" w:author="Frank R. Edwards Jr" w:date="2017-09-25T16:00:00Z">
          <w:r w:rsidR="005F07C4" w:rsidDel="00510AFF">
            <w:delText>M</w:delText>
          </w:r>
        </w:del>
        <w:r w:rsidR="005F07C4">
          <w:t xml:space="preserve">etros </w:t>
        </w:r>
        <w:del w:id="1729" w:author="Frank R. Edwards Jr" w:date="2017-09-26T10:01:00Z">
          <w:r w:rsidR="005F07C4" w:rsidDel="0030428B">
            <w:delText xml:space="preserve">appear to </w:delText>
          </w:r>
        </w:del>
        <w:r w:rsidR="005F07C4">
          <w:t>have the highest rates of police-related mortality.</w:t>
        </w:r>
      </w:ins>
      <w:ins w:id="1730" w:author="Michael Esposito" w:date="2017-07-01T18:32:00Z">
        <w:r w:rsidR="008533F9">
          <w:t xml:space="preserve"> Large </w:t>
        </w:r>
      </w:ins>
      <w:ins w:id="1731" w:author="Frank R. Edwards Jr" w:date="2017-09-25T16:00:00Z">
        <w:r w:rsidR="00510AFF">
          <w:t>f</w:t>
        </w:r>
      </w:ins>
      <w:ins w:id="1732" w:author="Michael Esposito" w:date="2017-07-01T18:32:00Z">
        <w:del w:id="1733" w:author="Frank R. Edwards Jr" w:date="2017-09-25T16:00:00Z">
          <w:r w:rsidR="008533F9" w:rsidDel="00510AFF">
            <w:delText>F</w:delText>
          </w:r>
        </w:del>
        <w:r w:rsidR="008533F9">
          <w:t xml:space="preserve">ringe </w:t>
        </w:r>
        <w:del w:id="1734" w:author="Frank R. Edwards Jr" w:date="2017-09-25T16:00:00Z">
          <w:r w:rsidR="008533F9" w:rsidDel="00510AFF">
            <w:delText>M</w:delText>
          </w:r>
        </w:del>
      </w:ins>
      <w:ins w:id="1735" w:author="Frank R. Edwards Jr" w:date="2017-09-25T16:00:00Z">
        <w:r w:rsidR="00510AFF">
          <w:t>m</w:t>
        </w:r>
      </w:ins>
      <w:ins w:id="1736" w:author="Michael Esposito" w:date="2017-07-01T18:32:00Z">
        <w:r w:rsidR="008533F9">
          <w:t>et</w:t>
        </w:r>
      </w:ins>
      <w:ins w:id="1737" w:author="Michael Esposito" w:date="2017-07-01T18:33:00Z">
        <w:r w:rsidR="008533F9">
          <w:t>ros</w:t>
        </w:r>
      </w:ins>
      <w:ins w:id="1738" w:author="Frank R. Edwards Jr" w:date="2017-09-25T16:00:00Z">
        <w:r w:rsidR="00510AFF">
          <w:t xml:space="preserve"> </w:t>
        </w:r>
      </w:ins>
      <w:ins w:id="1739" w:author="Michael Esposito" w:date="2017-07-01T18:33:00Z">
        <w:del w:id="1740" w:author="Frank R. Edwards Jr" w:date="2017-09-25T16:00:00Z">
          <w:r w:rsidR="008533F9" w:rsidDel="00510AFF">
            <w:delText xml:space="preserve">, </w:delText>
          </w:r>
        </w:del>
      </w:ins>
      <w:ins w:id="1741" w:author="Michael Esposito" w:date="2017-07-01T18:34:00Z">
        <w:del w:id="1742" w:author="Frank R. Edwards Jr" w:date="2017-09-25T16:00:00Z">
          <w:r w:rsidR="008533F9" w:rsidDel="00510AFF">
            <w:delText>perhaps</w:delText>
          </w:r>
        </w:del>
      </w:ins>
      <w:ins w:id="1743" w:author="Michael Esposito" w:date="2017-07-01T18:33:00Z">
        <w:del w:id="1744" w:author="Frank R. Edwards Jr" w:date="2017-09-25T16:00:00Z">
          <w:r w:rsidR="008533F9" w:rsidDel="00510AFF">
            <w:delText xml:space="preserve"> </w:delText>
          </w:r>
        </w:del>
      </w:ins>
      <w:ins w:id="1745" w:author="Michael Esposito" w:date="2017-07-01T18:34:00Z">
        <w:del w:id="1746" w:author="Frank R. Edwards Jr" w:date="2017-09-25T16:00:00Z">
          <w:r w:rsidR="008533F9" w:rsidDel="00510AFF">
            <w:delText>surprisingly</w:delText>
          </w:r>
        </w:del>
      </w:ins>
      <w:ins w:id="1747" w:author="Michael Esposito" w:date="2017-07-01T18:33:00Z">
        <w:del w:id="1748" w:author="Frank R. Edwards Jr" w:date="2017-09-25T16:00:00Z">
          <w:r w:rsidR="008533F9" w:rsidDel="00510AFF">
            <w:delText xml:space="preserve">, </w:delText>
          </w:r>
        </w:del>
        <w:r w:rsidR="008533F9">
          <w:t>have rate d</w:t>
        </w:r>
      </w:ins>
      <w:ins w:id="1749" w:author="Michael Esposito" w:date="2017-07-01T18:34:00Z">
        <w:r w:rsidR="008533F9">
          <w:t xml:space="preserve">ifferences </w:t>
        </w:r>
      </w:ins>
      <w:ins w:id="1750" w:author="Michael Esposito" w:date="2017-07-01T18:33:00Z">
        <w:r w:rsidR="008533F9">
          <w:t xml:space="preserve">that approximate </w:t>
        </w:r>
      </w:ins>
      <w:ins w:id="1751" w:author="Frank R. Edwards Jr" w:date="2017-09-25T16:00:00Z">
        <w:r w:rsidR="00125CDA">
          <w:t>s</w:t>
        </w:r>
      </w:ins>
      <w:ins w:id="1752" w:author="Michael Esposito" w:date="2017-07-01T18:34:00Z">
        <w:del w:id="1753" w:author="Frank R. Edwards Jr" w:date="2017-09-25T16:00:00Z">
          <w:r w:rsidR="008533F9" w:rsidDel="00125CDA">
            <w:delText>S</w:delText>
          </w:r>
        </w:del>
        <w:r w:rsidR="008533F9">
          <w:t>mall-</w:t>
        </w:r>
        <w:del w:id="1754" w:author="Frank R. Edwards Jr" w:date="2017-09-25T16:01:00Z">
          <w:r w:rsidR="008533F9" w:rsidDel="00125CDA">
            <w:delText>M</w:delText>
          </w:r>
        </w:del>
      </w:ins>
      <w:ins w:id="1755" w:author="Frank R. Edwards Jr" w:date="2017-09-25T16:01:00Z">
        <w:r w:rsidR="00125CDA">
          <w:t>m</w:t>
        </w:r>
      </w:ins>
      <w:ins w:id="1756" w:author="Michael Esposito" w:date="2017-07-01T18:34:00Z">
        <w:r w:rsidR="008533F9">
          <w:t xml:space="preserve">etro, </w:t>
        </w:r>
        <w:del w:id="1757" w:author="Frank R. Edwards Jr" w:date="2017-09-25T16:01:00Z">
          <w:r w:rsidR="008533F9" w:rsidDel="00125CDA">
            <w:delText>M</w:delText>
          </w:r>
        </w:del>
      </w:ins>
      <w:ins w:id="1758" w:author="Frank R. Edwards Jr" w:date="2017-09-25T16:01:00Z">
        <w:r w:rsidR="00125CDA">
          <w:t>m</w:t>
        </w:r>
      </w:ins>
      <w:ins w:id="1759" w:author="Michael Esposito" w:date="2017-07-01T18:34:00Z">
        <w:r w:rsidR="008533F9">
          <w:t xml:space="preserve">icropolitan, and </w:t>
        </w:r>
        <w:del w:id="1760" w:author="Frank R. Edwards Jr" w:date="2017-09-25T16:01:00Z">
          <w:r w:rsidR="008533F9" w:rsidDel="00125CDA">
            <w:delText>N</w:delText>
          </w:r>
        </w:del>
      </w:ins>
      <w:ins w:id="1761" w:author="Frank R. Edwards Jr" w:date="2017-09-25T16:01:00Z">
        <w:r w:rsidR="00125CDA">
          <w:t>n</w:t>
        </w:r>
      </w:ins>
      <w:ins w:id="1762" w:author="Michael Esposito" w:date="2017-07-01T18:34:00Z">
        <w:r w:rsidR="008533F9">
          <w:t xml:space="preserve">oncore metro-types. </w:t>
        </w:r>
      </w:ins>
      <w:commentRangeEnd w:id="1655"/>
      <w:ins w:id="1763" w:author="Michael Esposito" w:date="2017-07-01T18:40:00Z">
        <w:r w:rsidR="007E6888">
          <w:rPr>
            <w:rStyle w:val="CommentReference"/>
          </w:rPr>
          <w:commentReference w:id="1655"/>
        </w:r>
      </w:ins>
      <w:commentRangeEnd w:id="1656"/>
      <w:r w:rsidR="00345D14">
        <w:rPr>
          <w:rStyle w:val="CommentReference"/>
        </w:rPr>
        <w:commentReference w:id="1656"/>
      </w:r>
      <w:ins w:id="1764" w:author="Frank R. Edwards Jr" w:date="2017-09-25T16:01:00Z">
        <w:r w:rsidR="001F0D92">
          <w:t xml:space="preserve">Our results suggest that there are no clear differences between Latino police-involved mortality </w:t>
        </w:r>
      </w:ins>
      <w:ins w:id="1765" w:author="Frank R. Edwards Jr" w:date="2017-09-25T16:02:00Z">
        <w:r w:rsidR="001F0D92">
          <w:t>risk</w:t>
        </w:r>
      </w:ins>
      <w:ins w:id="1766" w:author="Frank R. Edwards Jr" w:date="2017-09-25T16:01:00Z">
        <w:r w:rsidR="001F0D92">
          <w:t xml:space="preserve"> and White police-</w:t>
        </w:r>
      </w:ins>
      <w:ins w:id="1767" w:author="Frank R. Edwards Jr" w:date="2017-09-25T16:02:00Z">
        <w:r w:rsidR="001F0D92">
          <w:t>involved</w:t>
        </w:r>
      </w:ins>
      <w:ins w:id="1768" w:author="Frank R. Edwards Jr" w:date="2017-09-25T16:01:00Z">
        <w:r w:rsidR="001F0D92">
          <w:t xml:space="preserve"> morta</w:t>
        </w:r>
      </w:ins>
      <w:ins w:id="1769" w:author="Frank R. Edwards Jr" w:date="2017-09-25T16:02:00Z">
        <w:r w:rsidR="001F0D92">
          <w:t>lity risk across Census divisions and metro types</w:t>
        </w:r>
        <w:r w:rsidR="001F4F2D">
          <w:t>.</w:t>
        </w:r>
      </w:ins>
    </w:p>
    <w:p w14:paraId="7EE1FBE8" w14:textId="0CC8EB0B" w:rsidR="004C1BB2" w:rsidDel="001F4F2D" w:rsidRDefault="004C1BB2" w:rsidP="007D7E35">
      <w:pPr>
        <w:pStyle w:val="Heading2"/>
        <w:rPr>
          <w:ins w:id="1770" w:author="Michael Esposito" w:date="2017-06-30T10:21:00Z"/>
          <w:del w:id="1771" w:author="Frank R. Edwards Jr" w:date="2017-09-25T16:02:00Z"/>
        </w:rPr>
        <w:pPrChange w:id="1772" w:author="Frank R. Edwards Jr" w:date="2017-09-26T13:37:00Z">
          <w:pPr>
            <w:spacing w:line="360" w:lineRule="auto"/>
          </w:pPr>
        </w:pPrChange>
      </w:pPr>
    </w:p>
    <w:p w14:paraId="7C0DFA13" w14:textId="032249A5" w:rsidR="005252D0" w:rsidRPr="00076552" w:rsidRDefault="00076552" w:rsidP="007D7E35">
      <w:pPr>
        <w:pStyle w:val="Heading2"/>
        <w:rPr>
          <w:ins w:id="1773" w:author="Michael Esposito" w:date="2017-06-29T16:20:00Z"/>
          <w:rFonts w:asciiTheme="minorHAnsi" w:hAnsiTheme="minorHAnsi"/>
          <w:szCs w:val="22"/>
          <w:rPrChange w:id="1774" w:author="Michael Esposito" w:date="2017-06-30T15:54:00Z">
            <w:rPr>
              <w:ins w:id="1775" w:author="Michael Esposito" w:date="2017-06-29T16:20:00Z"/>
              <w:szCs w:val="24"/>
            </w:rPr>
          </w:rPrChange>
        </w:rPr>
        <w:pPrChange w:id="1776" w:author="Frank R. Edwards Jr" w:date="2017-09-26T13:37:00Z">
          <w:pPr>
            <w:spacing w:line="360" w:lineRule="auto"/>
          </w:pPr>
        </w:pPrChange>
      </w:pPr>
      <w:ins w:id="1777" w:author="Michael Esposito" w:date="2017-06-30T15:54:00Z">
        <w:r>
          <w:t>Discussion</w:t>
        </w:r>
      </w:ins>
    </w:p>
    <w:p w14:paraId="2CFFE380" w14:textId="39F96A29" w:rsidR="00337405" w:rsidRDefault="0072310F" w:rsidP="00175AAB">
      <w:pPr>
        <w:rPr>
          <w:ins w:id="1778" w:author="Frank R. Edwards Jr" w:date="2017-09-26T13:51:00Z"/>
        </w:rPr>
        <w:pPrChange w:id="1779" w:author="Frank R. Edwards Jr" w:date="2017-09-26T11:26:00Z">
          <w:pPr>
            <w:spacing w:line="360" w:lineRule="auto"/>
          </w:pPr>
        </w:pPrChange>
      </w:pPr>
      <w:ins w:id="1780" w:author="Frank R. Edwards Jr" w:date="2017-09-26T14:01:00Z">
        <w:r>
          <w:t xml:space="preserve">These results provide new precision in estimating the risk of fatality in interactions with law enforcement, and demonstrate the utility of Bayesian methods for </w:t>
        </w:r>
      </w:ins>
      <w:ins w:id="1781" w:author="Frank R. Edwards Jr" w:date="2017-09-26T14:03:00Z">
        <w:r w:rsidR="00696C30">
          <w:t>incorporating prior information to smooth estimates of important public health indicators in contexts of relatively sparse data.</w:t>
        </w:r>
      </w:ins>
      <w:ins w:id="1782" w:author="Frank R. Edwards Jr" w:date="2017-09-26T14:04:00Z">
        <w:r w:rsidR="0048087E">
          <w:t xml:space="preserve"> We show that t</w:t>
        </w:r>
      </w:ins>
      <w:ins w:id="1783" w:author="Frank R. Edwards Jr" w:date="2017-09-26T09:59:00Z">
        <w:r w:rsidR="00337405">
          <w:t xml:space="preserve">he risk of death in an interaction with police is sensitive </w:t>
        </w:r>
      </w:ins>
      <w:ins w:id="1784" w:author="Frank R. Edwards Jr" w:date="2017-09-26T10:00:00Z">
        <w:r w:rsidR="00337405">
          <w:t xml:space="preserve">both </w:t>
        </w:r>
      </w:ins>
      <w:ins w:id="1785" w:author="Frank R. Edwards Jr" w:date="2017-09-26T09:59:00Z">
        <w:r w:rsidR="00337405">
          <w:t xml:space="preserve">to race and to place. </w:t>
        </w:r>
      </w:ins>
      <w:ins w:id="1786" w:author="Frank R. Edwards Jr" w:date="2017-09-26T13:42:00Z">
        <w:r w:rsidR="00A738EA">
          <w:t xml:space="preserve">Nationally, Black fatality risk is between 2.4 and 2.7 times greater than White fatality risk, and </w:t>
        </w:r>
      </w:ins>
      <w:ins w:id="1787" w:author="Frank R. Edwards Jr" w:date="2017-09-26T13:43:00Z">
        <w:r w:rsidR="00A738EA">
          <w:t>Latino fatality risk is between 1.1 and 1.45 times greater than White fatality risk</w:t>
        </w:r>
      </w:ins>
      <w:ins w:id="1788" w:author="Frank R. Edwards Jr" w:date="2017-09-26T10:03:00Z">
        <w:r w:rsidR="0030428B">
          <w:t>.</w:t>
        </w:r>
      </w:ins>
      <w:ins w:id="1789" w:author="Frank R. Edwards Jr" w:date="2017-09-26T13:44:00Z">
        <w:r w:rsidR="006D0BC1">
          <w:t xml:space="preserve"> Both the risk of death by race and racial disparities in the risk of death in interaction with police vary substantially across U.S. regions and across metro types.</w:t>
        </w:r>
      </w:ins>
      <w:ins w:id="1790" w:author="Frank R. Edwards Jr" w:date="2017-09-26T10:03:00Z">
        <w:r w:rsidR="0030428B">
          <w:t xml:space="preserve"> </w:t>
        </w:r>
      </w:ins>
      <w:ins w:id="1791" w:author="Frank R. Edwards Jr" w:date="2017-09-26T13:45:00Z">
        <w:r w:rsidR="00930CF4">
          <w:t>Black fatality</w:t>
        </w:r>
      </w:ins>
      <w:ins w:id="1792" w:author="Frank R. Edwards Jr" w:date="2017-09-26T10:03:00Z">
        <w:r w:rsidR="0030428B">
          <w:t xml:space="preserve"> risk is most pronounced in large central and medium metros </w:t>
        </w:r>
      </w:ins>
      <w:ins w:id="1793" w:author="Frank R. Edwards Jr" w:date="2017-09-26T10:20:00Z">
        <w:r w:rsidR="00F73772">
          <w:t>and in the Pacific</w:t>
        </w:r>
        <w:r w:rsidR="005672BD">
          <w:t xml:space="preserve"> and West North Central states. Latino fatality risk is highest in the Mountain and West South Central states, and is </w:t>
        </w:r>
      </w:ins>
      <w:ins w:id="1794" w:author="Frank R. Edwards Jr" w:date="2017-09-26T13:50:00Z">
        <w:r w:rsidR="005672BD">
          <w:t xml:space="preserve">generally </w:t>
        </w:r>
      </w:ins>
      <w:ins w:id="1795" w:author="Frank R. Edwards Jr" w:date="2017-09-26T10:20:00Z">
        <w:r w:rsidR="005672BD">
          <w:t xml:space="preserve">highest </w:t>
        </w:r>
      </w:ins>
      <w:ins w:id="1796" w:author="Frank R. Edwards Jr" w:date="2017-09-26T13:50:00Z">
        <w:r w:rsidR="005672BD">
          <w:t>in medium</w:t>
        </w:r>
        <w:r w:rsidR="007145F6">
          <w:t xml:space="preserve"> metros</w:t>
        </w:r>
        <w:r w:rsidR="005672BD">
          <w:t xml:space="preserve"> and noncore rural metros</w:t>
        </w:r>
        <w:r w:rsidR="00055020">
          <w:t>.</w:t>
        </w:r>
      </w:ins>
      <w:ins w:id="1797" w:author="Frank R. Edwards Jr" w:date="2017-09-26T13:52:00Z">
        <w:r w:rsidR="006D60FA">
          <w:t xml:space="preserve"> </w:t>
        </w:r>
      </w:ins>
    </w:p>
    <w:p w14:paraId="1FCF6AA7" w14:textId="391AD1A7" w:rsidR="008D51A5" w:rsidDel="0072310F" w:rsidRDefault="00B3650D" w:rsidP="00E138C9">
      <w:pPr>
        <w:rPr>
          <w:del w:id="1798" w:author="Frank R. Edwards Jr" w:date="2017-09-26T14:01:00Z"/>
        </w:rPr>
        <w:pPrChange w:id="1799" w:author="Frank R. Edwards Jr" w:date="2017-09-26T14:04:00Z">
          <w:pPr>
            <w:spacing w:line="360" w:lineRule="auto"/>
          </w:pPr>
        </w:pPrChange>
      </w:pPr>
      <w:ins w:id="1800" w:author="Frank R. Edwards Jr" w:date="2017-09-26T13:51:00Z">
        <w:r>
          <w:lastRenderedPageBreak/>
          <w:t>GIVEN THAT THESE NEEDS TO BE A BIG SOCIAL DETERMINANTS DISCUSSION, CAN HEDY AND MIKE DO MORE WORK TO TIE THIS IN TO RACE/GEO/HEALTH?</w:t>
        </w:r>
      </w:ins>
      <w:ins w:id="1801" w:author="Windows User" w:date="2017-09-19T15:43:00Z">
        <w:del w:id="1802" w:author="Frank R. Edwards Jr" w:date="2017-09-26T14:01:00Z">
          <w:r w:rsidR="00345D14" w:rsidDel="0072310F">
            <w:delText xml:space="preserve">Despite increasing research attention and examination of racial disparities in police violence and their consequences (CITE), </w:delText>
          </w:r>
        </w:del>
      </w:ins>
      <w:ins w:id="1803" w:author="Windows User" w:date="2017-09-19T15:44:00Z">
        <w:del w:id="1804" w:author="Frank R. Edwards Jr" w:date="2017-09-26T14:01:00Z">
          <w:r w:rsidR="00345D14" w:rsidDel="0072310F">
            <w:delText xml:space="preserve">we do not have clear understanding on how the association between race/ethnicity and lw enforcement deaths vary by place. Moreover, prior work has not utilized methodological tools that produce more </w:delText>
          </w:r>
        </w:del>
      </w:ins>
      <w:ins w:id="1805" w:author="Windows User" w:date="2017-09-19T15:45:00Z">
        <w:del w:id="1806" w:author="Frank R. Edwards Jr" w:date="2017-09-26T14:01:00Z">
          <w:r w:rsidR="00345D14" w:rsidDel="0072310F">
            <w:delText>accurate/robust estimates that are less sensitive to…</w:delText>
          </w:r>
        </w:del>
      </w:ins>
    </w:p>
    <w:p w14:paraId="481A5C27" w14:textId="77777777" w:rsidR="00281DBE" w:rsidRDefault="00281DBE" w:rsidP="00E138C9">
      <w:pPr>
        <w:ind w:firstLine="0"/>
        <w:rPr>
          <w:ins w:id="1807" w:author="Michael Esposito" w:date="2017-06-26T12:56:00Z"/>
          <w:szCs w:val="24"/>
        </w:rPr>
        <w:pPrChange w:id="1808" w:author="Frank R. Edwards Jr" w:date="2017-09-26T14:04:00Z">
          <w:pPr>
            <w:spacing w:line="360" w:lineRule="auto"/>
          </w:pPr>
        </w:pPrChange>
      </w:pPr>
    </w:p>
    <w:p w14:paraId="78BF32F5" w14:textId="3D0CDF08" w:rsidR="006019F7" w:rsidRPr="009D2D08" w:rsidDel="00345D14" w:rsidRDefault="006019F7" w:rsidP="00175AAB">
      <w:pPr>
        <w:rPr>
          <w:del w:id="1809" w:author="Windows User" w:date="2017-09-19T15:46:00Z"/>
          <w:szCs w:val="24"/>
        </w:rPr>
        <w:pPrChange w:id="1810" w:author="Frank R. Edwards Jr" w:date="2017-09-26T11:26:00Z">
          <w:pPr>
            <w:spacing w:line="360" w:lineRule="auto"/>
          </w:pPr>
        </w:pPrChange>
      </w:pPr>
      <w:r w:rsidRPr="009D2D08">
        <w:rPr>
          <w:szCs w:val="24"/>
        </w:rPr>
        <w:t xml:space="preserve">Big takeaway: the posterior predictive estimates smooth out the extremes in estimates from small population counties. They also provide more reasonably estimates for the counties with zero observed estimates. For reasonable estimates of population risk, these posterior estimates are superior to the frequentist alternative. </w:t>
      </w:r>
      <w:ins w:id="1811" w:author="Frank R. Edwards Jr" w:date="2017-09-26T14:01:00Z">
        <w:r w:rsidR="00F718DC">
          <w:rPr>
            <w:szCs w:val="24"/>
          </w:rPr>
          <w:t xml:space="preserve">MIKE – WANT TO PULL THIS OUT – LECTURE ON </w:t>
        </w:r>
        <w:r w:rsidR="00605F1C">
          <w:rPr>
            <w:szCs w:val="24"/>
          </w:rPr>
          <w:t>UTILITY OF BAYES</w:t>
        </w:r>
        <w:r w:rsidR="00F718DC">
          <w:rPr>
            <w:szCs w:val="24"/>
          </w:rPr>
          <w:t>?</w:t>
        </w:r>
      </w:ins>
    </w:p>
    <w:p w14:paraId="523AC5E0" w14:textId="77777777" w:rsidR="00345D14" w:rsidRDefault="00345D14" w:rsidP="00175AAB">
      <w:pPr>
        <w:rPr>
          <w:ins w:id="1812" w:author="Windows User" w:date="2017-09-19T15:45:00Z"/>
          <w:szCs w:val="24"/>
        </w:rPr>
        <w:pPrChange w:id="1813" w:author="Frank R. Edwards Jr" w:date="2017-09-26T11:26:00Z">
          <w:pPr>
            <w:spacing w:line="360" w:lineRule="auto"/>
          </w:pPr>
        </w:pPrChange>
      </w:pPr>
    </w:p>
    <w:p w14:paraId="55434C76" w14:textId="75DA4F9A" w:rsidR="006D60FA" w:rsidRPr="009D2D08" w:rsidRDefault="00345D14" w:rsidP="00175AAB">
      <w:pPr>
        <w:rPr>
          <w:szCs w:val="24"/>
        </w:rPr>
        <w:pPrChange w:id="1814" w:author="Frank R. Edwards Jr" w:date="2017-09-26T11:26:00Z">
          <w:pPr>
            <w:spacing w:line="360" w:lineRule="auto"/>
          </w:pPr>
        </w:pPrChange>
      </w:pPr>
      <w:ins w:id="1815" w:author="Windows User" w:date="2017-09-19T15:45:00Z">
        <w:del w:id="1816" w:author="Frank R. Edwards Jr" w:date="2017-09-26T13:53:00Z">
          <w:r w:rsidDel="006D60FA">
            <w:rPr>
              <w:szCs w:val="24"/>
            </w:rPr>
            <w:delText xml:space="preserve">Our findings indicate that </w:delText>
          </w:r>
        </w:del>
      </w:ins>
      <w:del w:id="1817" w:author="Frank R. Edwards Jr" w:date="2017-09-26T13:53:00Z">
        <w:r w:rsidR="006019F7" w:rsidRPr="009D2D08" w:rsidDel="006D60FA">
          <w:rPr>
            <w:szCs w:val="24"/>
          </w:rPr>
          <w:delText>African Americans at much higher risk of mortality than are whites,</w:delText>
        </w:r>
      </w:del>
      <w:ins w:id="1818" w:author="Windows User" w:date="2017-09-19T15:45:00Z">
        <w:del w:id="1819" w:author="Frank R. Edwards Jr" w:date="2017-09-26T13:53:00Z">
          <w:r w:rsidDel="006D60FA">
            <w:rPr>
              <w:szCs w:val="24"/>
            </w:rPr>
            <w:delText xml:space="preserve"> and that this</w:delText>
          </w:r>
        </w:del>
      </w:ins>
      <w:del w:id="1820" w:author="Frank R. Edwards Jr" w:date="2017-09-26T13:53:00Z">
        <w:r w:rsidR="006019F7" w:rsidRPr="009D2D08" w:rsidDel="006D60FA">
          <w:rPr>
            <w:szCs w:val="24"/>
          </w:rPr>
          <w:delText xml:space="preserve"> risk is generally highest in medium metros, Pacific states. Latino risk also generally higher than white risk, sensitive to division, highest in non-large metro counties, highest in non-core. </w:delText>
        </w:r>
      </w:del>
      <w:ins w:id="1821" w:author="Windows User" w:date="2017-09-19T15:46:00Z">
        <w:del w:id="1822" w:author="Frank R. Edwards Jr" w:date="2017-09-26T13:53:00Z">
          <w:r w:rsidDel="006D60FA">
            <w:rPr>
              <w:szCs w:val="24"/>
            </w:rPr>
            <w:delText xml:space="preserve"> </w:delText>
          </w:r>
        </w:del>
        <w:del w:id="1823" w:author="Frank R. Edwards Jr" w:date="2017-09-26T13:59:00Z">
          <w:r w:rsidDel="0098135E">
            <w:rPr>
              <w:szCs w:val="24"/>
            </w:rPr>
            <w:delText>Frank: Do you have hypotheses as to why this might be the case that can be fleshed out here.</w:delText>
          </w:r>
        </w:del>
      </w:ins>
      <w:ins w:id="1824" w:author="Frank R. Edwards Jr" w:date="2017-09-26T13:53:00Z">
        <w:r w:rsidR="006D60FA">
          <w:t>These results raise provocative questions about how local and regional policing regimes may affect mortality risk.</w:t>
        </w:r>
        <w:r w:rsidR="00756513">
          <w:t xml:space="preserve"> Latinos are most vulnerable to police-involved death in rural counties and medium-siz</w:t>
        </w:r>
        <w:r w:rsidR="00786B6E">
          <w:t>ed urban and suburban counties</w:t>
        </w:r>
      </w:ins>
      <w:ins w:id="1825" w:author="Frank R. Edwards Jr" w:date="2017-09-26T13:54:00Z">
        <w:r w:rsidR="00786B6E">
          <w:t xml:space="preserve">, and in </w:t>
        </w:r>
      </w:ins>
      <w:ins w:id="1826" w:author="Frank R. Edwards Jr" w:date="2017-09-26T13:55:00Z">
        <w:r w:rsidR="00786B6E">
          <w:t>a contiguous set of states in the Southwest and Mountain West</w:t>
        </w:r>
      </w:ins>
      <w:ins w:id="1827" w:author="Frank R. Edwards Jr" w:date="2017-09-26T13:53:00Z">
        <w:r w:rsidR="00786B6E">
          <w:t>.</w:t>
        </w:r>
      </w:ins>
      <w:ins w:id="1828" w:author="Frank R. Edwards Jr" w:date="2017-09-26T13:55:00Z">
        <w:r w:rsidR="00786B6E">
          <w:t xml:space="preserve"> </w:t>
        </w:r>
      </w:ins>
      <w:ins w:id="1829" w:author="Frank R. Edwards Jr" w:date="2017-09-26T13:56:00Z">
        <w:r w:rsidR="00786B6E">
          <w:t>African Americans are at highest risk in cities and in West coast and Midwestern states</w:t>
        </w:r>
        <w:r w:rsidR="003F7840">
          <w:t xml:space="preserve">. </w:t>
        </w:r>
      </w:ins>
      <w:ins w:id="1830" w:author="Frank R. Edwards Jr" w:date="2017-09-26T13:59:00Z">
        <w:r w:rsidR="0098135E">
          <w:t>Prior research on policing suggests</w:t>
        </w:r>
      </w:ins>
      <w:ins w:id="1831" w:author="Frank R. Edwards Jr" w:date="2017-09-26T13:57:00Z">
        <w:r w:rsidR="003F7840">
          <w:t xml:space="preserve"> </w:t>
        </w:r>
      </w:ins>
      <w:ins w:id="1832" w:author="Frank R. Edwards Jr" w:date="2017-09-26T14:00:00Z">
        <w:r w:rsidR="0098135E">
          <w:t>that</w:t>
        </w:r>
      </w:ins>
      <w:ins w:id="1833" w:author="Frank R. Edwards Jr" w:date="2017-09-26T13:57:00Z">
        <w:r w:rsidR="003F7840">
          <w:t xml:space="preserve"> variation in policing regimes </w:t>
        </w:r>
      </w:ins>
      <w:ins w:id="1834" w:author="Frank R. Edwards Jr" w:date="2017-09-26T14:00:00Z">
        <w:r w:rsidR="0098135E">
          <w:t xml:space="preserve">may </w:t>
        </w:r>
      </w:ins>
      <w:ins w:id="1835" w:author="Frank R. Edwards Jr" w:date="2017-09-26T13:58:00Z">
        <w:r w:rsidR="0098135E">
          <w:t>help</w:t>
        </w:r>
        <w:r w:rsidR="003F7840">
          <w:t xml:space="preserve"> to explain these pronounced spatial differences</w:t>
        </w:r>
      </w:ins>
      <w:ins w:id="1836" w:author="Frank R. Edwards Jr" w:date="2017-09-26T14:00:00Z">
        <w:r w:rsidR="0098135E">
          <w:t xml:space="preserve"> (</w:t>
        </w:r>
        <w:r w:rsidR="0084030F">
          <w:t xml:space="preserve">CITE </w:t>
        </w:r>
        <w:r w:rsidR="0098135E">
          <w:t>JACOBS, FAGAN, EPP</w:t>
        </w:r>
        <w:r w:rsidR="0051527A">
          <w:t>, WEAVER</w:t>
        </w:r>
        <w:r w:rsidR="009E2430">
          <w:t>/SOSS</w:t>
        </w:r>
        <w:r w:rsidR="0098135E">
          <w:t>)</w:t>
        </w:r>
      </w:ins>
      <w:ins w:id="1837" w:author="Frank R. Edwards Jr" w:date="2017-09-26T13:58:00Z">
        <w:r w:rsidR="003F7840">
          <w:t>. It is likely that local relationships between elites, communities of color, and the police play an outsized role in determining the frequency of fatal encounters between police and people of color.</w:t>
        </w:r>
      </w:ins>
    </w:p>
    <w:p w14:paraId="2056AB96" w14:textId="1A5F74D6" w:rsidR="006019F7" w:rsidDel="006D60FA" w:rsidRDefault="006019F7" w:rsidP="00175AAB">
      <w:pPr>
        <w:rPr>
          <w:ins w:id="1838" w:author="Windows User" w:date="2017-09-19T15:47:00Z"/>
          <w:del w:id="1839" w:author="Frank R. Edwards Jr" w:date="2017-09-26T13:51:00Z"/>
          <w:szCs w:val="24"/>
        </w:rPr>
        <w:pPrChange w:id="1840" w:author="Frank R. Edwards Jr" w:date="2017-09-26T11:26:00Z">
          <w:pPr>
            <w:spacing w:line="360" w:lineRule="auto"/>
          </w:pPr>
        </w:pPrChange>
      </w:pPr>
      <w:del w:id="1841" w:author="Frank R. Edwards Jr" w:date="2017-09-26T13:51:00Z">
        <w:r w:rsidRPr="009D2D08" w:rsidDel="006D60FA">
          <w:rPr>
            <w:szCs w:val="24"/>
          </w:rPr>
          <w:delText xml:space="preserve">Place matters. Clear regional and metro differences. Pacific states have exceptionally high inequalities. Suggests that local culture, institutions, politics, and systems of structural inequality shape risk.  </w:delText>
        </w:r>
      </w:del>
      <w:ins w:id="1842" w:author="Windows User" w:date="2017-09-19T15:46:00Z">
        <w:del w:id="1843" w:author="Frank R. Edwards Jr" w:date="2017-09-26T13:51:00Z">
          <w:r w:rsidR="00345D14" w:rsidDel="006D60FA">
            <w:rPr>
              <w:szCs w:val="24"/>
            </w:rPr>
            <w:delText>This needs to be more specific and is their research we can cite to back up these claims. Pacifica states might be higher due to</w:delText>
          </w:r>
        </w:del>
      </w:ins>
      <w:ins w:id="1844" w:author="Windows User" w:date="2017-09-19T15:47:00Z">
        <w:del w:id="1845" w:author="Frank R. Edwards Jr" w:date="2017-09-26T13:51:00Z">
          <w:r w:rsidR="00345D14" w:rsidDel="006D60FA">
            <w:rPr>
              <w:szCs w:val="24"/>
            </w:rPr>
            <w:delText xml:space="preserve"> </w:delText>
          </w:r>
        </w:del>
      </w:ins>
      <w:ins w:id="1846" w:author="Windows User" w:date="2017-09-19T15:46:00Z">
        <w:del w:id="1847" w:author="Frank R. Edwards Jr" w:date="2017-09-26T13:51:00Z">
          <w:r w:rsidR="00345D14" w:rsidDel="006D60FA">
            <w:rPr>
              <w:szCs w:val="24"/>
            </w:rPr>
            <w:delText xml:space="preserve">XXX. Indeed, prior </w:delText>
          </w:r>
        </w:del>
      </w:ins>
      <w:ins w:id="1848" w:author="Windows User" w:date="2017-09-19T15:47:00Z">
        <w:del w:id="1849" w:author="Frank R. Edwards Jr" w:date="2017-09-26T13:51:00Z">
          <w:r w:rsidR="00345D14" w:rsidDel="006D60FA">
            <w:rPr>
              <w:szCs w:val="24"/>
            </w:rPr>
            <w:delText>research</w:delText>
          </w:r>
        </w:del>
      </w:ins>
      <w:ins w:id="1850" w:author="Windows User" w:date="2017-09-19T15:46:00Z">
        <w:del w:id="1851" w:author="Frank R. Edwards Jr" w:date="2017-09-26T13:51:00Z">
          <w:r w:rsidR="00345D14" w:rsidDel="006D60FA">
            <w:rPr>
              <w:szCs w:val="24"/>
            </w:rPr>
            <w:delText xml:space="preserve"> </w:delText>
          </w:r>
        </w:del>
      </w:ins>
      <w:ins w:id="1852" w:author="Windows User" w:date="2017-09-19T15:47:00Z">
        <w:del w:id="1853" w:author="Frank R. Edwards Jr" w:date="2017-09-26T13:51:00Z">
          <w:r w:rsidR="00345D14" w:rsidDel="006D60FA">
            <w:rPr>
              <w:szCs w:val="24"/>
            </w:rPr>
            <w:delText>indicates that….</w:delText>
          </w:r>
        </w:del>
      </w:ins>
    </w:p>
    <w:p w14:paraId="1FF453F5" w14:textId="0A8BF9FC" w:rsidR="00345D14" w:rsidDel="0098135E" w:rsidRDefault="00345D14" w:rsidP="0098135E">
      <w:pPr>
        <w:ind w:firstLine="0"/>
        <w:rPr>
          <w:ins w:id="1854" w:author="Windows User" w:date="2017-09-19T15:48:00Z"/>
          <w:del w:id="1855" w:author="Frank R. Edwards Jr" w:date="2017-09-26T13:59:00Z"/>
          <w:szCs w:val="24"/>
        </w:rPr>
        <w:pPrChange w:id="1856" w:author="Frank R. Edwards Jr" w:date="2017-09-26T13:59:00Z">
          <w:pPr>
            <w:spacing w:line="360" w:lineRule="auto"/>
          </w:pPr>
        </w:pPrChange>
      </w:pPr>
      <w:ins w:id="1857" w:author="Windows User" w:date="2017-09-19T15:47:00Z">
        <w:del w:id="1858" w:author="Frank R. Edwards Jr" w:date="2017-09-26T13:59:00Z">
          <w:r w:rsidDel="0098135E">
            <w:rPr>
              <w:szCs w:val="24"/>
            </w:rPr>
            <w:delText>Our research suggests we nee</w:delText>
          </w:r>
          <w:r w:rsidR="00FD5CF9" w:rsidDel="0098135E">
            <w:rPr>
              <w:szCs w:val="24"/>
            </w:rPr>
            <w:delText xml:space="preserve">d to pay particular attention to how policing and place matter. Preconceived ideas that more “liberal” metro areas may provide more </w:delText>
          </w:r>
        </w:del>
      </w:ins>
      <w:ins w:id="1859" w:author="Windows User" w:date="2017-09-19T15:48:00Z">
        <w:del w:id="1860" w:author="Frank R. Edwards Jr" w:date="2017-09-26T13:59:00Z">
          <w:r w:rsidR="00FD5CF9" w:rsidDel="0098135E">
            <w:rPr>
              <w:szCs w:val="24"/>
            </w:rPr>
            <w:delText>safety for AA may be a myth. Considering the role of segregation etc. may play an important role in police training. See if there is work we can site.</w:delText>
          </w:r>
        </w:del>
      </w:ins>
    </w:p>
    <w:p w14:paraId="587CFDA4" w14:textId="3701E32F" w:rsidR="00FD5CF9" w:rsidDel="0098135E" w:rsidRDefault="00FD5CF9" w:rsidP="0098135E">
      <w:pPr>
        <w:ind w:firstLine="0"/>
        <w:rPr>
          <w:ins w:id="1861" w:author="Windows User" w:date="2017-09-19T15:48:00Z"/>
          <w:del w:id="1862" w:author="Frank R. Edwards Jr" w:date="2017-09-26T13:59:00Z"/>
          <w:szCs w:val="24"/>
        </w:rPr>
        <w:pPrChange w:id="1863" w:author="Frank R. Edwards Jr" w:date="2017-09-26T13:59:00Z">
          <w:pPr>
            <w:spacing w:line="360" w:lineRule="auto"/>
          </w:pPr>
        </w:pPrChange>
      </w:pPr>
    </w:p>
    <w:p w14:paraId="0AFA0B19" w14:textId="4F2ABEA1" w:rsidR="00FD5CF9" w:rsidDel="00F718DC" w:rsidRDefault="00FD5CF9" w:rsidP="00175AAB">
      <w:pPr>
        <w:rPr>
          <w:ins w:id="1864" w:author="Windows User" w:date="2017-09-19T15:49:00Z"/>
          <w:del w:id="1865" w:author="Frank R. Edwards Jr" w:date="2017-09-26T14:01:00Z"/>
          <w:szCs w:val="24"/>
        </w:rPr>
        <w:pPrChange w:id="1866" w:author="Frank R. Edwards Jr" w:date="2017-09-26T11:26:00Z">
          <w:pPr>
            <w:spacing w:line="360" w:lineRule="auto"/>
          </w:pPr>
        </w:pPrChange>
      </w:pPr>
      <w:ins w:id="1867" w:author="Windows User" w:date="2017-09-19T15:48:00Z">
        <w:del w:id="1868" w:author="Frank R. Edwards Jr" w:date="2017-09-26T14:01:00Z">
          <w:r w:rsidDel="00F718DC">
            <w:rPr>
              <w:szCs w:val="24"/>
            </w:rPr>
            <w:delText>ALSO ODIS Johnson</w:delText>
          </w:r>
        </w:del>
      </w:ins>
      <w:ins w:id="1869" w:author="Windows User" w:date="2017-09-19T15:49:00Z">
        <w:del w:id="1870" w:author="Frank R. Edwards Jr" w:date="2017-09-26T14:01:00Z">
          <w:r w:rsidDel="00F718DC">
            <w:rPr>
              <w:szCs w:val="24"/>
            </w:rPr>
            <w:delText xml:space="preserve"> at WASHU</w:delText>
          </w:r>
        </w:del>
      </w:ins>
      <w:ins w:id="1871" w:author="Windows User" w:date="2017-09-19T15:48:00Z">
        <w:del w:id="1872" w:author="Frank R. Edwards Jr" w:date="2017-09-26T14:01:00Z">
          <w:r w:rsidDel="00F718DC">
            <w:rPr>
              <w:szCs w:val="24"/>
            </w:rPr>
            <w:delText xml:space="preserve"> has an NSF collecting this data and he just presented th</w:delText>
          </w:r>
        </w:del>
      </w:ins>
      <w:ins w:id="1873" w:author="Windows User" w:date="2017-09-19T15:49:00Z">
        <w:del w:id="1874" w:author="Frank R. Edwards Jr" w:date="2017-09-26T14:01:00Z">
          <w:r w:rsidDel="00F718DC">
            <w:rPr>
              <w:szCs w:val="24"/>
            </w:rPr>
            <w:delText>e full data set so this NEEDS to get out now!</w:delText>
          </w:r>
        </w:del>
      </w:ins>
    </w:p>
    <w:p w14:paraId="79067613" w14:textId="35DFFD7C" w:rsidR="00FD5CF9" w:rsidDel="00F718DC" w:rsidRDefault="00FD5CF9" w:rsidP="00175AAB">
      <w:pPr>
        <w:rPr>
          <w:ins w:id="1875" w:author="Windows User" w:date="2017-09-19T15:49:00Z"/>
          <w:del w:id="1876" w:author="Frank R. Edwards Jr" w:date="2017-09-26T14:01:00Z"/>
          <w:szCs w:val="24"/>
        </w:rPr>
        <w:pPrChange w:id="1877" w:author="Frank R. Edwards Jr" w:date="2017-09-26T11:26:00Z">
          <w:pPr>
            <w:spacing w:line="360" w:lineRule="auto"/>
          </w:pPr>
        </w:pPrChange>
      </w:pPr>
    </w:p>
    <w:p w14:paraId="20C8E6A8" w14:textId="0A9D9348" w:rsidR="00FD5CF9" w:rsidRPr="009D2D08" w:rsidDel="00F718DC" w:rsidRDefault="00FD5CF9" w:rsidP="00175AAB">
      <w:pPr>
        <w:rPr>
          <w:del w:id="1878" w:author="Frank R. Edwards Jr" w:date="2017-09-26T14:01:00Z"/>
          <w:szCs w:val="24"/>
        </w:rPr>
        <w:pPrChange w:id="1879" w:author="Frank R. Edwards Jr" w:date="2017-09-26T11:26:00Z">
          <w:pPr>
            <w:spacing w:line="360" w:lineRule="auto"/>
          </w:pPr>
        </w:pPrChange>
      </w:pPr>
      <w:ins w:id="1880" w:author="Windows User" w:date="2017-09-19T15:49:00Z">
        <w:del w:id="1881" w:author="Frank R. Edwards Jr" w:date="2017-09-26T14:01:00Z">
          <w:r w:rsidDel="00F718DC">
            <w:rPr>
              <w:szCs w:val="24"/>
            </w:rPr>
            <w:delText>Hedy</w:delText>
          </w:r>
        </w:del>
      </w:ins>
    </w:p>
    <w:p w14:paraId="38016FF6" w14:textId="77777777" w:rsidR="00336093" w:rsidRDefault="00336093">
      <w:pPr>
        <w:rPr>
          <w:sz w:val="24"/>
          <w:szCs w:val="24"/>
        </w:rPr>
      </w:pPr>
    </w:p>
    <w:p w14:paraId="2A30FB5F" w14:textId="77777777" w:rsidR="006A26AC" w:rsidRDefault="006A26AC" w:rsidP="005672BD">
      <w:pPr>
        <w:pStyle w:val="Heading2"/>
        <w:pPrChange w:id="1882" w:author="Frank R. Edwards Jr" w:date="2017-09-26T13:48:00Z">
          <w:pPr/>
        </w:pPrChange>
      </w:pPr>
      <w:r>
        <w:t>References</w:t>
      </w:r>
    </w:p>
    <w:p w14:paraId="34283E89" w14:textId="77777777" w:rsidR="00732AC9" w:rsidRPr="00732AC9" w:rsidRDefault="006A26AC" w:rsidP="00732AC9">
      <w:pPr>
        <w:pStyle w:val="Bibliography"/>
        <w:rPr>
          <w:sz w:val="24"/>
        </w:rPr>
      </w:pPr>
      <w:r>
        <w:rPr>
          <w:b/>
        </w:rPr>
        <w:fldChar w:fldCharType="begin"/>
      </w:r>
      <w:r w:rsidR="00693234">
        <w:rPr>
          <w:b/>
        </w:rPr>
        <w:instrText xml:space="preserve"> ADDIN ZOTERO_BIBL {"custom":[]} CSL_BIBLIOGRAPHY </w:instrText>
      </w:r>
      <w:r>
        <w:rPr>
          <w:b/>
        </w:rPr>
        <w:fldChar w:fldCharType="separate"/>
      </w:r>
      <w:r w:rsidR="00732AC9" w:rsidRPr="00732AC9">
        <w:rPr>
          <w:sz w:val="24"/>
        </w:rPr>
        <w:t xml:space="preserve">1. </w:t>
      </w:r>
      <w:r w:rsidR="00732AC9" w:rsidRPr="00732AC9">
        <w:rPr>
          <w:sz w:val="24"/>
        </w:rPr>
        <w:tab/>
        <w:t xml:space="preserve">James J, ed. </w:t>
      </w:r>
      <w:r w:rsidR="00732AC9" w:rsidRPr="00732AC9">
        <w:rPr>
          <w:i/>
          <w:iCs/>
          <w:sz w:val="24"/>
        </w:rPr>
        <w:t>Warfare in the American Homeland: Policing and Prison in a Penal Democracy</w:t>
      </w:r>
      <w:r w:rsidR="00732AC9" w:rsidRPr="00732AC9">
        <w:rPr>
          <w:sz w:val="24"/>
        </w:rPr>
        <w:t>. Durham: Duke University Press; 2007.</w:t>
      </w:r>
    </w:p>
    <w:p w14:paraId="06F3CB24" w14:textId="77777777" w:rsidR="00732AC9" w:rsidRPr="00732AC9" w:rsidRDefault="00732AC9" w:rsidP="00732AC9">
      <w:pPr>
        <w:pStyle w:val="Bibliography"/>
        <w:rPr>
          <w:sz w:val="24"/>
        </w:rPr>
      </w:pPr>
      <w:r w:rsidRPr="00732AC9">
        <w:rPr>
          <w:sz w:val="24"/>
        </w:rPr>
        <w:t xml:space="preserve">2. </w:t>
      </w:r>
      <w:r w:rsidRPr="00732AC9">
        <w:rPr>
          <w:sz w:val="24"/>
        </w:rPr>
        <w:tab/>
        <w:t xml:space="preserve">Alang S, McAlpine D, McCreedy E, Hardeman R. Police Brutality and Black Health: Setting the Agenda for Public Health Scholars. </w:t>
      </w:r>
      <w:r w:rsidRPr="00732AC9">
        <w:rPr>
          <w:i/>
          <w:iCs/>
          <w:sz w:val="24"/>
        </w:rPr>
        <w:t>Am J Public Health</w:t>
      </w:r>
      <w:r w:rsidRPr="00732AC9">
        <w:rPr>
          <w:sz w:val="24"/>
        </w:rPr>
        <w:t>. 2017;107(5):662-665. doi:10.2105/AJPH.2017.303691.</w:t>
      </w:r>
    </w:p>
    <w:p w14:paraId="51C4CE7D" w14:textId="77777777" w:rsidR="00732AC9" w:rsidRPr="00732AC9" w:rsidRDefault="00732AC9" w:rsidP="00732AC9">
      <w:pPr>
        <w:pStyle w:val="Bibliography"/>
        <w:rPr>
          <w:sz w:val="24"/>
        </w:rPr>
      </w:pPr>
      <w:r w:rsidRPr="00732AC9">
        <w:rPr>
          <w:sz w:val="24"/>
        </w:rPr>
        <w:t xml:space="preserve">3. </w:t>
      </w:r>
      <w:r w:rsidRPr="00732AC9">
        <w:rPr>
          <w:sz w:val="24"/>
        </w:rPr>
        <w:tab/>
        <w:t xml:space="preserve">Krieger N, Chen JT, Waterman PD, Kiang MV, Feldman J. Police Killings and Police Deaths Are Public Health Data and Can Be Counted. </w:t>
      </w:r>
      <w:r w:rsidRPr="00732AC9">
        <w:rPr>
          <w:i/>
          <w:iCs/>
          <w:sz w:val="24"/>
        </w:rPr>
        <w:t>PLOS Med</w:t>
      </w:r>
      <w:r w:rsidRPr="00732AC9">
        <w:rPr>
          <w:sz w:val="24"/>
        </w:rPr>
        <w:t>. 2015;12(12):e1001915. doi:10.1371/journal.pmed.1001915.</w:t>
      </w:r>
    </w:p>
    <w:p w14:paraId="063263E9" w14:textId="77777777" w:rsidR="00732AC9" w:rsidRPr="00732AC9" w:rsidRDefault="00732AC9" w:rsidP="00732AC9">
      <w:pPr>
        <w:pStyle w:val="Bibliography"/>
        <w:rPr>
          <w:sz w:val="24"/>
        </w:rPr>
      </w:pPr>
      <w:r w:rsidRPr="00732AC9">
        <w:rPr>
          <w:sz w:val="24"/>
        </w:rPr>
        <w:t xml:space="preserve">4. </w:t>
      </w:r>
      <w:r w:rsidRPr="00732AC9">
        <w:rPr>
          <w:sz w:val="24"/>
        </w:rPr>
        <w:tab/>
        <w:t>Burghart DB. Fatal encounters. http://www.fatalencounters.org. Published 2015. Accessed May 9, 2017.</w:t>
      </w:r>
    </w:p>
    <w:p w14:paraId="562F9498" w14:textId="77777777" w:rsidR="00732AC9" w:rsidRPr="00732AC9" w:rsidRDefault="00732AC9" w:rsidP="00732AC9">
      <w:pPr>
        <w:pStyle w:val="Bibliography"/>
        <w:rPr>
          <w:sz w:val="24"/>
        </w:rPr>
      </w:pPr>
      <w:r w:rsidRPr="00732AC9">
        <w:rPr>
          <w:sz w:val="24"/>
        </w:rPr>
        <w:lastRenderedPageBreak/>
        <w:t xml:space="preserve">5. </w:t>
      </w:r>
      <w:r w:rsidRPr="00732AC9">
        <w:rPr>
          <w:sz w:val="24"/>
        </w:rPr>
        <w:tab/>
        <w:t xml:space="preserve">Cooper HLF, Fullilove M. Editorial: Excessive Police Violence as a Public Health Issue. </w:t>
      </w:r>
      <w:r w:rsidRPr="00732AC9">
        <w:rPr>
          <w:i/>
          <w:iCs/>
          <w:sz w:val="24"/>
        </w:rPr>
        <w:t>J Urban Health</w:t>
      </w:r>
      <w:r w:rsidRPr="00732AC9">
        <w:rPr>
          <w:sz w:val="24"/>
        </w:rPr>
        <w:t>. 2016;93(1):1-7. doi:10.1007/s11524-016-0040-2.</w:t>
      </w:r>
    </w:p>
    <w:p w14:paraId="7A6478D6" w14:textId="77777777" w:rsidR="00732AC9" w:rsidRPr="00732AC9" w:rsidRDefault="00732AC9" w:rsidP="00732AC9">
      <w:pPr>
        <w:pStyle w:val="Bibliography"/>
        <w:rPr>
          <w:sz w:val="24"/>
        </w:rPr>
      </w:pPr>
      <w:r w:rsidRPr="00732AC9">
        <w:rPr>
          <w:sz w:val="24"/>
        </w:rPr>
        <w:t xml:space="preserve">6. </w:t>
      </w:r>
      <w:r w:rsidRPr="00732AC9">
        <w:rPr>
          <w:sz w:val="24"/>
        </w:rPr>
        <w:tab/>
        <w:t xml:space="preserve">Crosby AE, Lyons B. Assessing Homicides by and of U.S. Law-Enforcement Officers. </w:t>
      </w:r>
      <w:r w:rsidRPr="00732AC9">
        <w:rPr>
          <w:i/>
          <w:iCs/>
          <w:sz w:val="24"/>
        </w:rPr>
        <w:t>N Engl J Med</w:t>
      </w:r>
      <w:r w:rsidRPr="00732AC9">
        <w:rPr>
          <w:sz w:val="24"/>
        </w:rPr>
        <w:t>. 2016;375(16):1509-1511. doi:10.1056/NEJMp1609905.</w:t>
      </w:r>
    </w:p>
    <w:p w14:paraId="7B7C9FFA" w14:textId="77777777" w:rsidR="00732AC9" w:rsidRPr="00732AC9" w:rsidRDefault="00732AC9" w:rsidP="00732AC9">
      <w:pPr>
        <w:pStyle w:val="Bibliography"/>
        <w:rPr>
          <w:sz w:val="24"/>
        </w:rPr>
      </w:pPr>
      <w:r w:rsidRPr="00732AC9">
        <w:rPr>
          <w:sz w:val="24"/>
        </w:rPr>
        <w:t xml:space="preserve">7. </w:t>
      </w:r>
      <w:r w:rsidRPr="00732AC9">
        <w:rPr>
          <w:sz w:val="24"/>
        </w:rPr>
        <w:tab/>
        <w:t xml:space="preserve">Furtado K, Banks KH. A Research Agenda for Racial Equity: Applications of the Ferguson Commission Report to Public Health. </w:t>
      </w:r>
      <w:r w:rsidRPr="00732AC9">
        <w:rPr>
          <w:i/>
          <w:iCs/>
          <w:sz w:val="24"/>
        </w:rPr>
        <w:t>Am J Public Health</w:t>
      </w:r>
      <w:r w:rsidRPr="00732AC9">
        <w:rPr>
          <w:sz w:val="24"/>
        </w:rPr>
        <w:t>. 2016;106(11):1926-1931. doi:10.2105/AJPH.2016.303390.</w:t>
      </w:r>
    </w:p>
    <w:p w14:paraId="77122BEF" w14:textId="77777777" w:rsidR="00732AC9" w:rsidRPr="00732AC9" w:rsidRDefault="00732AC9" w:rsidP="00732AC9">
      <w:pPr>
        <w:pStyle w:val="Bibliography"/>
        <w:rPr>
          <w:sz w:val="24"/>
        </w:rPr>
      </w:pPr>
      <w:r w:rsidRPr="00732AC9">
        <w:rPr>
          <w:sz w:val="24"/>
        </w:rPr>
        <w:t xml:space="preserve">8. </w:t>
      </w:r>
      <w:r w:rsidRPr="00732AC9">
        <w:rPr>
          <w:sz w:val="24"/>
        </w:rPr>
        <w:tab/>
        <w:t xml:space="preserve">Krieger N, Kiang MV, Chen JT, Waterman PD. Trends in US deaths due to legal intervention among black and white men, age 15–34 years, by county income level: 1960–2010. </w:t>
      </w:r>
      <w:r w:rsidRPr="00732AC9">
        <w:rPr>
          <w:i/>
          <w:iCs/>
          <w:sz w:val="24"/>
        </w:rPr>
        <w:t>Harv Public Health Rev</w:t>
      </w:r>
      <w:r w:rsidRPr="00732AC9">
        <w:rPr>
          <w:sz w:val="24"/>
        </w:rPr>
        <w:t>. 2015;3:1–5.</w:t>
      </w:r>
    </w:p>
    <w:p w14:paraId="0F2C623E" w14:textId="77777777" w:rsidR="00732AC9" w:rsidRPr="00732AC9" w:rsidRDefault="00732AC9" w:rsidP="00732AC9">
      <w:pPr>
        <w:pStyle w:val="Bibliography"/>
        <w:rPr>
          <w:sz w:val="24"/>
        </w:rPr>
      </w:pPr>
      <w:r w:rsidRPr="00732AC9">
        <w:rPr>
          <w:sz w:val="24"/>
        </w:rPr>
        <w:t xml:space="preserve">9. </w:t>
      </w:r>
      <w:r w:rsidRPr="00732AC9">
        <w:rPr>
          <w:sz w:val="24"/>
        </w:rPr>
        <w:tab/>
        <w:t xml:space="preserve">Wildeman C, Noonan ME, Golinelli D, Carson EA, Emanuel N. State-level variation in the imprisonment-mortality relationship, 2001- 2010. </w:t>
      </w:r>
      <w:r w:rsidRPr="00732AC9">
        <w:rPr>
          <w:i/>
          <w:iCs/>
          <w:sz w:val="24"/>
        </w:rPr>
        <w:t>Demogr Res</w:t>
      </w:r>
      <w:r w:rsidRPr="00732AC9">
        <w:rPr>
          <w:sz w:val="24"/>
        </w:rPr>
        <w:t>. 2016;34:359–372.</w:t>
      </w:r>
    </w:p>
    <w:p w14:paraId="34C1A616" w14:textId="77777777" w:rsidR="00732AC9" w:rsidRPr="00732AC9" w:rsidRDefault="00732AC9" w:rsidP="00732AC9">
      <w:pPr>
        <w:pStyle w:val="Bibliography"/>
        <w:rPr>
          <w:sz w:val="24"/>
        </w:rPr>
      </w:pPr>
      <w:r w:rsidRPr="00732AC9">
        <w:rPr>
          <w:sz w:val="24"/>
        </w:rPr>
        <w:t xml:space="preserve">10. </w:t>
      </w:r>
      <w:r w:rsidRPr="00732AC9">
        <w:rPr>
          <w:sz w:val="24"/>
        </w:rPr>
        <w:tab/>
        <w:t xml:space="preserve">Dwyer-Lindgren L, Bertozzi-Villa A, Stubbs RW, et al. Inequalities in Life Expectancy Among US Counties, 1980 to 2014: Temporal Trends and Key Drivers. </w:t>
      </w:r>
      <w:r w:rsidRPr="00732AC9">
        <w:rPr>
          <w:i/>
          <w:iCs/>
          <w:sz w:val="24"/>
        </w:rPr>
        <w:t>JAMA Intern Med</w:t>
      </w:r>
      <w:r w:rsidRPr="00732AC9">
        <w:rPr>
          <w:sz w:val="24"/>
        </w:rPr>
        <w:t>. May 2017. doi:10.1001/jamainternmed.2017.0918.</w:t>
      </w:r>
    </w:p>
    <w:p w14:paraId="040D715D" w14:textId="77777777" w:rsidR="00732AC9" w:rsidRPr="00732AC9" w:rsidRDefault="00732AC9" w:rsidP="00732AC9">
      <w:pPr>
        <w:pStyle w:val="Bibliography"/>
        <w:rPr>
          <w:sz w:val="24"/>
        </w:rPr>
      </w:pPr>
      <w:r w:rsidRPr="00732AC9">
        <w:rPr>
          <w:sz w:val="24"/>
        </w:rPr>
        <w:t xml:space="preserve">11. </w:t>
      </w:r>
      <w:r w:rsidRPr="00732AC9">
        <w:rPr>
          <w:sz w:val="24"/>
        </w:rPr>
        <w:tab/>
        <w:t xml:space="preserve">Capers IB. Policing, race, and place. </w:t>
      </w:r>
      <w:r w:rsidRPr="00732AC9">
        <w:rPr>
          <w:i/>
          <w:iCs/>
          <w:sz w:val="24"/>
        </w:rPr>
        <w:t>Harv Civ Rights-Civ Lib Law Rev</w:t>
      </w:r>
      <w:r w:rsidRPr="00732AC9">
        <w:rPr>
          <w:sz w:val="24"/>
        </w:rPr>
        <w:t>. 2009;44:43-78.</w:t>
      </w:r>
    </w:p>
    <w:p w14:paraId="12C2A852" w14:textId="77777777" w:rsidR="00732AC9" w:rsidRPr="00732AC9" w:rsidRDefault="00732AC9" w:rsidP="00732AC9">
      <w:pPr>
        <w:pStyle w:val="Bibliography"/>
        <w:rPr>
          <w:sz w:val="24"/>
        </w:rPr>
      </w:pPr>
      <w:r w:rsidRPr="00732AC9">
        <w:rPr>
          <w:sz w:val="24"/>
        </w:rPr>
        <w:t xml:space="preserve">12. </w:t>
      </w:r>
      <w:r w:rsidRPr="00732AC9">
        <w:rPr>
          <w:sz w:val="24"/>
        </w:rPr>
        <w:tab/>
        <w:t xml:space="preserve">Beckett K, Nyrop K, Pfingst L. Race, Drugs, and Policing: Understanding Disparities in Drug Delivery Arrests. </w:t>
      </w:r>
      <w:r w:rsidRPr="00732AC9">
        <w:rPr>
          <w:i/>
          <w:iCs/>
          <w:sz w:val="24"/>
        </w:rPr>
        <w:t>Criminology</w:t>
      </w:r>
      <w:r w:rsidRPr="00732AC9">
        <w:rPr>
          <w:sz w:val="24"/>
        </w:rPr>
        <w:t>. 2006;44(1):105-137. doi:10.1111/j.1745-9125.2006.00044.x.</w:t>
      </w:r>
    </w:p>
    <w:p w14:paraId="50C019B8" w14:textId="77777777" w:rsidR="00732AC9" w:rsidRPr="00732AC9" w:rsidRDefault="00732AC9" w:rsidP="00732AC9">
      <w:pPr>
        <w:pStyle w:val="Bibliography"/>
        <w:rPr>
          <w:sz w:val="24"/>
        </w:rPr>
      </w:pPr>
      <w:r w:rsidRPr="00732AC9">
        <w:rPr>
          <w:sz w:val="24"/>
        </w:rPr>
        <w:t xml:space="preserve">13. </w:t>
      </w:r>
      <w:r w:rsidRPr="00732AC9">
        <w:rPr>
          <w:sz w:val="24"/>
        </w:rPr>
        <w:tab/>
        <w:t xml:space="preserve">Taylor K-Y. </w:t>
      </w:r>
      <w:r w:rsidRPr="00732AC9">
        <w:rPr>
          <w:i/>
          <w:iCs/>
          <w:sz w:val="24"/>
        </w:rPr>
        <w:t>From #Blacklivesmatter to Black Liberation</w:t>
      </w:r>
      <w:r w:rsidRPr="00732AC9">
        <w:rPr>
          <w:sz w:val="24"/>
        </w:rPr>
        <w:t>. Chicago, IL: Haymarket Books; 2016. http://books.google.com/books?hl=en&amp;lr=&amp;id=kB6GCwAAQBAJ&amp;oi=fnd&amp;pg=PP1&amp;dq=info:yeks29K_9EsJ:scholar.google.com&amp;ots=7nFWOwQAmI&amp;sig=AoZajxVueZ3-TeIrHroAbuKY-WE.</w:t>
      </w:r>
    </w:p>
    <w:p w14:paraId="74A79011" w14:textId="77777777" w:rsidR="00732AC9" w:rsidRPr="00732AC9" w:rsidRDefault="00732AC9" w:rsidP="00732AC9">
      <w:pPr>
        <w:pStyle w:val="Bibliography"/>
        <w:rPr>
          <w:sz w:val="24"/>
        </w:rPr>
      </w:pPr>
      <w:r w:rsidRPr="00732AC9">
        <w:rPr>
          <w:sz w:val="24"/>
        </w:rPr>
        <w:t xml:space="preserve">14. </w:t>
      </w:r>
      <w:r w:rsidRPr="00732AC9">
        <w:rPr>
          <w:sz w:val="24"/>
        </w:rPr>
        <w:tab/>
        <w:t xml:space="preserve">Losier T. “The Public Does Not Believe the Police Can Police Themselves”: The Mayoral Administration of Harold Washington and the Problem of Police Impunity. </w:t>
      </w:r>
      <w:r w:rsidRPr="00732AC9">
        <w:rPr>
          <w:i/>
          <w:iCs/>
          <w:sz w:val="24"/>
        </w:rPr>
        <w:t>J Urban Hist</w:t>
      </w:r>
      <w:r w:rsidRPr="00732AC9">
        <w:rPr>
          <w:sz w:val="24"/>
        </w:rPr>
        <w:t>. May 2017:0096144217705490. doi:10.1177/0096144217705490.</w:t>
      </w:r>
    </w:p>
    <w:p w14:paraId="5B4ECF6A" w14:textId="77777777" w:rsidR="00732AC9" w:rsidRPr="00732AC9" w:rsidRDefault="00732AC9" w:rsidP="00732AC9">
      <w:pPr>
        <w:pStyle w:val="Bibliography"/>
        <w:rPr>
          <w:sz w:val="24"/>
        </w:rPr>
      </w:pPr>
      <w:r w:rsidRPr="00732AC9">
        <w:rPr>
          <w:sz w:val="24"/>
        </w:rPr>
        <w:t xml:space="preserve">15. </w:t>
      </w:r>
      <w:r w:rsidRPr="00732AC9">
        <w:rPr>
          <w:sz w:val="24"/>
        </w:rPr>
        <w:tab/>
        <w:t xml:space="preserve">DeGue S, Fowler KA, Calkins C. Deaths Due to Use of Lethal Force by Law Enforcement: Findings From the National Violent Death Reporting System, 17 U.S. States, 2009–2012. </w:t>
      </w:r>
      <w:r w:rsidRPr="00732AC9">
        <w:rPr>
          <w:i/>
          <w:iCs/>
          <w:sz w:val="24"/>
        </w:rPr>
        <w:t>Am J Prev Med</w:t>
      </w:r>
      <w:r w:rsidRPr="00732AC9">
        <w:rPr>
          <w:sz w:val="24"/>
        </w:rPr>
        <w:t>. 2016;51(5, Supplement 3):S173-S187. doi:10.1016/j.amepre.2016.08.027.</w:t>
      </w:r>
    </w:p>
    <w:p w14:paraId="7977FD6E" w14:textId="77777777" w:rsidR="00732AC9" w:rsidRPr="00732AC9" w:rsidRDefault="00732AC9" w:rsidP="00732AC9">
      <w:pPr>
        <w:pStyle w:val="Bibliography"/>
        <w:rPr>
          <w:sz w:val="24"/>
        </w:rPr>
      </w:pPr>
      <w:r w:rsidRPr="00732AC9">
        <w:rPr>
          <w:sz w:val="24"/>
        </w:rPr>
        <w:t xml:space="preserve">16. </w:t>
      </w:r>
      <w:r w:rsidRPr="00732AC9">
        <w:rPr>
          <w:sz w:val="24"/>
        </w:rPr>
        <w:tab/>
        <w:t xml:space="preserve">Miller TR, Lawrence BA, Carlson NN, et al. Perils of police action: a cautionary tale from US data sets. </w:t>
      </w:r>
      <w:r w:rsidRPr="00732AC9">
        <w:rPr>
          <w:i/>
          <w:iCs/>
          <w:sz w:val="24"/>
        </w:rPr>
        <w:t>Inj Prev</w:t>
      </w:r>
      <w:r w:rsidRPr="00732AC9">
        <w:rPr>
          <w:sz w:val="24"/>
        </w:rPr>
        <w:t>. 2017;23(1):27-32. doi:10.1136/injuryprev-2016-042023.</w:t>
      </w:r>
    </w:p>
    <w:p w14:paraId="0B4262B2" w14:textId="77777777" w:rsidR="00732AC9" w:rsidRPr="00732AC9" w:rsidRDefault="00732AC9" w:rsidP="00732AC9">
      <w:pPr>
        <w:pStyle w:val="Bibliography"/>
        <w:rPr>
          <w:sz w:val="24"/>
        </w:rPr>
      </w:pPr>
      <w:r w:rsidRPr="00732AC9">
        <w:rPr>
          <w:sz w:val="24"/>
        </w:rPr>
        <w:lastRenderedPageBreak/>
        <w:t xml:space="preserve">17. </w:t>
      </w:r>
      <w:r w:rsidRPr="00732AC9">
        <w:rPr>
          <w:sz w:val="24"/>
        </w:rPr>
        <w:tab/>
        <w:t xml:space="preserve">Ross CT. A Multi-Level Bayesian Analysis of Racial Bias in Police Shootings at the County-Level in the United States, 2011–2014. </w:t>
      </w:r>
      <w:r w:rsidRPr="00732AC9">
        <w:rPr>
          <w:i/>
          <w:iCs/>
          <w:sz w:val="24"/>
        </w:rPr>
        <w:t>PLOS ONE</w:t>
      </w:r>
      <w:r w:rsidRPr="00732AC9">
        <w:rPr>
          <w:sz w:val="24"/>
        </w:rPr>
        <w:t>. 2015;10(11):e0141854. doi:10.1371/journal.pone.0141854.</w:t>
      </w:r>
    </w:p>
    <w:p w14:paraId="0CD0F25A" w14:textId="77777777" w:rsidR="00732AC9" w:rsidRPr="00732AC9" w:rsidRDefault="00732AC9" w:rsidP="00732AC9">
      <w:pPr>
        <w:pStyle w:val="Bibliography"/>
        <w:rPr>
          <w:sz w:val="24"/>
        </w:rPr>
      </w:pPr>
      <w:r w:rsidRPr="00732AC9">
        <w:rPr>
          <w:sz w:val="24"/>
        </w:rPr>
        <w:t xml:space="preserve">18. </w:t>
      </w:r>
      <w:r w:rsidRPr="00732AC9">
        <w:rPr>
          <w:sz w:val="24"/>
        </w:rPr>
        <w:tab/>
        <w:t xml:space="preserve">Barker V. </w:t>
      </w:r>
      <w:r w:rsidRPr="00732AC9">
        <w:rPr>
          <w:i/>
          <w:iCs/>
          <w:sz w:val="24"/>
        </w:rPr>
        <w:t>The Politics of Imprisonment: How the Democratic Process Shapes the Way America Punishes Offenders</w:t>
      </w:r>
      <w:r w:rsidRPr="00732AC9">
        <w:rPr>
          <w:sz w:val="24"/>
        </w:rPr>
        <w:t>. New York, NY: Oxford University Press; 2009.</w:t>
      </w:r>
    </w:p>
    <w:p w14:paraId="46EE1633" w14:textId="77777777" w:rsidR="00732AC9" w:rsidRPr="00732AC9" w:rsidRDefault="00732AC9" w:rsidP="00732AC9">
      <w:pPr>
        <w:pStyle w:val="Bibliography"/>
        <w:rPr>
          <w:sz w:val="24"/>
        </w:rPr>
      </w:pPr>
      <w:r w:rsidRPr="00732AC9">
        <w:rPr>
          <w:sz w:val="24"/>
        </w:rPr>
        <w:t xml:space="preserve">19. </w:t>
      </w:r>
      <w:r w:rsidRPr="00732AC9">
        <w:rPr>
          <w:sz w:val="24"/>
        </w:rPr>
        <w:tab/>
        <w:t xml:space="preserve">Planty M, Burch AM, Banks D, Couzens L, Blanton C, Cribb D. </w:t>
      </w:r>
      <w:r w:rsidRPr="00732AC9">
        <w:rPr>
          <w:i/>
          <w:iCs/>
          <w:sz w:val="24"/>
        </w:rPr>
        <w:t>Arrest-Related Deaths Program: Data Quality Profile</w:t>
      </w:r>
      <w:r w:rsidRPr="00732AC9">
        <w:rPr>
          <w:sz w:val="24"/>
        </w:rPr>
        <w:t>. Washington, DC: U.S. Department of Justice, Office of Justice Programs, Bureau of Justice Statistics; 2015. https://www.publicsafety.gc.ca/lbrr/archives/cnmcs-plcng/cn33640-eng.pdf.</w:t>
      </w:r>
    </w:p>
    <w:p w14:paraId="36D68283" w14:textId="77777777" w:rsidR="00732AC9" w:rsidRPr="00732AC9" w:rsidRDefault="00732AC9" w:rsidP="00732AC9">
      <w:pPr>
        <w:pStyle w:val="Bibliography"/>
        <w:rPr>
          <w:sz w:val="24"/>
        </w:rPr>
      </w:pPr>
      <w:r w:rsidRPr="00732AC9">
        <w:rPr>
          <w:sz w:val="24"/>
        </w:rPr>
        <w:t xml:space="preserve">20. </w:t>
      </w:r>
      <w:r w:rsidRPr="00732AC9">
        <w:rPr>
          <w:sz w:val="24"/>
        </w:rPr>
        <w:tab/>
        <w:t xml:space="preserve">Klinger D, Rosenfeld R, Isom D, Deckard M. Race, Crime, and the Micro-Ecology of Deadly Force. </w:t>
      </w:r>
      <w:r w:rsidRPr="00732AC9">
        <w:rPr>
          <w:i/>
          <w:iCs/>
          <w:sz w:val="24"/>
        </w:rPr>
        <w:t>Criminol Public Policy</w:t>
      </w:r>
      <w:r w:rsidRPr="00732AC9">
        <w:rPr>
          <w:sz w:val="24"/>
        </w:rPr>
        <w:t>. 2016;15(1):193-222. doi:10.1111/1745-9133.12174.</w:t>
      </w:r>
    </w:p>
    <w:p w14:paraId="5E59A937" w14:textId="77777777" w:rsidR="00732AC9" w:rsidRPr="00732AC9" w:rsidRDefault="00732AC9" w:rsidP="00732AC9">
      <w:pPr>
        <w:pStyle w:val="Bibliography"/>
        <w:rPr>
          <w:sz w:val="24"/>
        </w:rPr>
      </w:pPr>
      <w:r w:rsidRPr="00732AC9">
        <w:rPr>
          <w:sz w:val="24"/>
        </w:rPr>
        <w:t xml:space="preserve">21. </w:t>
      </w:r>
      <w:r w:rsidRPr="00732AC9">
        <w:rPr>
          <w:sz w:val="24"/>
        </w:rPr>
        <w:tab/>
        <w:t xml:space="preserve">Feldman JM, Chen JT, Waterman PD, Krieger N. Temporal Trends and Racial/Ethnic Inequalities for Legal Intervention Injuries Treated in Emergency Departments: US Men and Women Age 15–34, 2001–2014. </w:t>
      </w:r>
      <w:r w:rsidRPr="00732AC9">
        <w:rPr>
          <w:i/>
          <w:iCs/>
          <w:sz w:val="24"/>
        </w:rPr>
        <w:t>J Urban Health</w:t>
      </w:r>
      <w:r w:rsidRPr="00732AC9">
        <w:rPr>
          <w:sz w:val="24"/>
        </w:rPr>
        <w:t>. 2016;93(5):797-807. doi:10.1007/s11524-016-0076-3.</w:t>
      </w:r>
    </w:p>
    <w:p w14:paraId="30BD83B7" w14:textId="77777777" w:rsidR="00732AC9" w:rsidRPr="00732AC9" w:rsidRDefault="00732AC9" w:rsidP="00732AC9">
      <w:pPr>
        <w:pStyle w:val="Bibliography"/>
        <w:rPr>
          <w:sz w:val="24"/>
        </w:rPr>
      </w:pPr>
      <w:r w:rsidRPr="00732AC9">
        <w:rPr>
          <w:sz w:val="24"/>
        </w:rPr>
        <w:t xml:space="preserve">22. </w:t>
      </w:r>
      <w:r w:rsidRPr="00732AC9">
        <w:rPr>
          <w:sz w:val="24"/>
        </w:rPr>
        <w:tab/>
        <w:t xml:space="preserve">Kaufman EJ, Karp DN, Delgado MK. US Emergency Department Encounters for Law Enforcement–Associated Injury, 2006-2012. </w:t>
      </w:r>
      <w:r w:rsidRPr="00732AC9">
        <w:rPr>
          <w:i/>
          <w:iCs/>
          <w:sz w:val="24"/>
        </w:rPr>
        <w:t>JAMA Surg</w:t>
      </w:r>
      <w:r w:rsidRPr="00732AC9">
        <w:rPr>
          <w:sz w:val="24"/>
        </w:rPr>
        <w:t>. April 2017. doi:10.1001/jamasurg.2017.0574.</w:t>
      </w:r>
    </w:p>
    <w:p w14:paraId="7172CA0F" w14:textId="77777777" w:rsidR="00732AC9" w:rsidRPr="00732AC9" w:rsidRDefault="00732AC9" w:rsidP="00732AC9">
      <w:pPr>
        <w:pStyle w:val="Bibliography"/>
        <w:rPr>
          <w:sz w:val="24"/>
        </w:rPr>
      </w:pPr>
      <w:r w:rsidRPr="00732AC9">
        <w:rPr>
          <w:sz w:val="24"/>
        </w:rPr>
        <w:t xml:space="preserve">23. </w:t>
      </w:r>
      <w:r w:rsidRPr="00732AC9">
        <w:rPr>
          <w:sz w:val="24"/>
        </w:rPr>
        <w:tab/>
        <w:t xml:space="preserve">Barber C, Azrael D, Cohen A, et al. Homicides by Police: Comparing Counts From the National Violent Death Reporting System, Vital Statistics, and Supplementary Homicide Reports. </w:t>
      </w:r>
      <w:r w:rsidRPr="00732AC9">
        <w:rPr>
          <w:i/>
          <w:iCs/>
          <w:sz w:val="24"/>
        </w:rPr>
        <w:t>Am J Public Health</w:t>
      </w:r>
      <w:r w:rsidRPr="00732AC9">
        <w:rPr>
          <w:sz w:val="24"/>
        </w:rPr>
        <w:t>. 2016;106(5):922-927. doi:10.2105/AJPH.2016.303074.</w:t>
      </w:r>
    </w:p>
    <w:p w14:paraId="5BBEA5B2" w14:textId="77777777" w:rsidR="00732AC9" w:rsidRPr="00732AC9" w:rsidRDefault="00732AC9" w:rsidP="00732AC9">
      <w:pPr>
        <w:pStyle w:val="Bibliography"/>
        <w:rPr>
          <w:sz w:val="24"/>
        </w:rPr>
      </w:pPr>
      <w:r w:rsidRPr="00732AC9">
        <w:rPr>
          <w:sz w:val="24"/>
        </w:rPr>
        <w:t xml:space="preserve">24. </w:t>
      </w:r>
      <w:r w:rsidRPr="00732AC9">
        <w:rPr>
          <w:sz w:val="24"/>
        </w:rPr>
        <w:tab/>
        <w:t xml:space="preserve">Banks D, Ruddle P, Kennedy E, Planty M. </w:t>
      </w:r>
      <w:r w:rsidRPr="00732AC9">
        <w:rPr>
          <w:i/>
          <w:iCs/>
          <w:sz w:val="24"/>
        </w:rPr>
        <w:t>Arrest-Related Deaths Program Redesign Study, 2015-216: Preliminary Findings</w:t>
      </w:r>
      <w:r w:rsidRPr="00732AC9">
        <w:rPr>
          <w:sz w:val="24"/>
        </w:rPr>
        <w:t>. Washington, DC: U.S. Department of Justice, Office of Justice Programs, Bureau of Justice Statistics; 2016. https://www.bjs.gov/content/pub/pdf/ardprs1516pf.pdf. Accessed May 8, 2017.</w:t>
      </w:r>
    </w:p>
    <w:p w14:paraId="3BE78E6F" w14:textId="77777777" w:rsidR="00732AC9" w:rsidRPr="00732AC9" w:rsidRDefault="00732AC9" w:rsidP="00732AC9">
      <w:pPr>
        <w:pStyle w:val="Bibliography"/>
        <w:rPr>
          <w:sz w:val="24"/>
        </w:rPr>
      </w:pPr>
      <w:r w:rsidRPr="00732AC9">
        <w:rPr>
          <w:sz w:val="24"/>
        </w:rPr>
        <w:t xml:space="preserve">25. </w:t>
      </w:r>
      <w:r w:rsidRPr="00732AC9">
        <w:rPr>
          <w:sz w:val="24"/>
        </w:rPr>
        <w:tab/>
        <w:t xml:space="preserve">Ruggles SJ, Alexander JT, Genadek K, Goeken R, Schroeder MB, Sobek M. </w:t>
      </w:r>
      <w:r w:rsidRPr="00732AC9">
        <w:rPr>
          <w:i/>
          <w:iCs/>
          <w:sz w:val="24"/>
        </w:rPr>
        <w:t>Integrated Public Use Microdata Series: Version 5.0 [Machine-Readable Database]</w:t>
      </w:r>
      <w:r w:rsidRPr="00732AC9">
        <w:rPr>
          <w:sz w:val="24"/>
        </w:rPr>
        <w:t>. Minneapolis, MN: University of Minnesota; 2010.</w:t>
      </w:r>
    </w:p>
    <w:p w14:paraId="3D4FF9F6" w14:textId="77777777" w:rsidR="00732AC9" w:rsidRPr="00732AC9" w:rsidRDefault="00732AC9" w:rsidP="00732AC9">
      <w:pPr>
        <w:pStyle w:val="Bibliography"/>
        <w:rPr>
          <w:sz w:val="24"/>
        </w:rPr>
      </w:pPr>
      <w:r w:rsidRPr="00732AC9">
        <w:rPr>
          <w:sz w:val="24"/>
        </w:rPr>
        <w:t xml:space="preserve">26. </w:t>
      </w:r>
      <w:r w:rsidRPr="00732AC9">
        <w:rPr>
          <w:sz w:val="24"/>
        </w:rPr>
        <w:tab/>
        <w:t xml:space="preserve">Imai K, Khanna K. Improving ecological inference by predicting individual ethnicity from voter registration records. </w:t>
      </w:r>
      <w:r w:rsidRPr="00732AC9">
        <w:rPr>
          <w:i/>
          <w:iCs/>
          <w:sz w:val="24"/>
        </w:rPr>
        <w:t>Polit Anal</w:t>
      </w:r>
      <w:r w:rsidRPr="00732AC9">
        <w:rPr>
          <w:sz w:val="24"/>
        </w:rPr>
        <w:t>. 2016;24(2):263–272.</w:t>
      </w:r>
    </w:p>
    <w:p w14:paraId="403530B4" w14:textId="77777777" w:rsidR="007B5DA5" w:rsidRDefault="006A26AC">
      <w:pPr>
        <w:rPr>
          <w:b/>
          <w:sz w:val="24"/>
          <w:szCs w:val="24"/>
        </w:rPr>
      </w:pPr>
      <w:r>
        <w:rPr>
          <w:b/>
          <w:sz w:val="24"/>
          <w:szCs w:val="24"/>
        </w:rPr>
        <w:fldChar w:fldCharType="end"/>
      </w:r>
      <w:r w:rsidR="007B5DA5">
        <w:rPr>
          <w:b/>
          <w:sz w:val="24"/>
          <w:szCs w:val="24"/>
        </w:rPr>
        <w:br w:type="page"/>
      </w:r>
    </w:p>
    <w:p w14:paraId="539A372A" w14:textId="77777777" w:rsidR="00336093" w:rsidRDefault="00336093" w:rsidP="005672BD">
      <w:pPr>
        <w:pStyle w:val="Heading2"/>
        <w:pPrChange w:id="1883" w:author="Frank R. Edwards Jr" w:date="2017-09-26T13:48:00Z">
          <w:pPr>
            <w:spacing w:line="360" w:lineRule="auto"/>
          </w:pPr>
        </w:pPrChange>
      </w:pPr>
      <w:r>
        <w:lastRenderedPageBreak/>
        <w:t>Appendix</w:t>
      </w:r>
    </w:p>
    <w:p w14:paraId="5E4334ED" w14:textId="082DD929" w:rsidR="00957437" w:rsidRPr="009D2D08" w:rsidDel="005672BD" w:rsidRDefault="00957437" w:rsidP="00957437">
      <w:pPr>
        <w:spacing w:line="360" w:lineRule="auto"/>
        <w:rPr>
          <w:del w:id="1884" w:author="Frank R. Edwards Jr" w:date="2017-09-26T13:48:00Z"/>
          <w:sz w:val="24"/>
          <w:szCs w:val="24"/>
        </w:rPr>
      </w:pPr>
      <w:del w:id="1885" w:author="Frank R. Edwards Jr" w:date="2017-09-26T13:48:00Z">
        <w:r w:rsidRPr="009D2D08" w:rsidDel="005672BD">
          <w:rPr>
            <w:sz w:val="24"/>
            <w:szCs w:val="24"/>
          </w:rPr>
          <w:delText>Models:</w:delText>
        </w:r>
      </w:del>
    </w:p>
    <w:p w14:paraId="53524CCD" w14:textId="61F0B9A8" w:rsidR="00957437" w:rsidRPr="009D2D08" w:rsidDel="005672BD" w:rsidRDefault="00957437" w:rsidP="00957437">
      <w:pPr>
        <w:spacing w:line="360" w:lineRule="auto"/>
        <w:rPr>
          <w:del w:id="1886" w:author="Frank R. Edwards Jr" w:date="2017-09-26T13:48:00Z"/>
          <w:sz w:val="24"/>
          <w:szCs w:val="24"/>
        </w:rPr>
      </w:pPr>
    </w:p>
    <w:p w14:paraId="1759331C" w14:textId="6B0F51F9" w:rsidR="00957437" w:rsidRPr="009D2D08" w:rsidDel="005672BD" w:rsidRDefault="00957437" w:rsidP="00957437">
      <w:pPr>
        <w:spacing w:line="360" w:lineRule="auto"/>
        <w:rPr>
          <w:del w:id="1887" w:author="Frank R. Edwards Jr" w:date="2017-09-26T13:48:00Z"/>
          <w:sz w:val="24"/>
          <w:szCs w:val="24"/>
        </w:rPr>
      </w:pPr>
      <w:del w:id="1888" w:author="Frank R. Edwards Jr" w:date="2017-09-26T13:48:00Z">
        <w:r w:rsidRPr="009D2D08" w:rsidDel="005672BD">
          <w:rPr>
            <w:sz w:val="24"/>
            <w:szCs w:val="24"/>
          </w:rPr>
          <w:delText>alpha (intercept prior) calculated from Krieger et al. 2015</w:delText>
        </w:r>
      </w:del>
    </w:p>
    <w:p w14:paraId="540A7C75" w14:textId="45C8A588" w:rsidR="00957437" w:rsidRPr="009D2D08" w:rsidDel="005672BD" w:rsidRDefault="00957437" w:rsidP="00957437">
      <w:pPr>
        <w:spacing w:line="360" w:lineRule="auto"/>
        <w:rPr>
          <w:del w:id="1889" w:author="Frank R. Edwards Jr" w:date="2017-09-26T13:48:00Z"/>
          <w:sz w:val="24"/>
          <w:szCs w:val="24"/>
        </w:rPr>
      </w:pPr>
    </w:p>
    <w:p w14:paraId="315572B1" w14:textId="3D8337C9" w:rsidR="00957437" w:rsidRPr="009D2D08" w:rsidDel="005672BD" w:rsidRDefault="00957437" w:rsidP="00957437">
      <w:pPr>
        <w:spacing w:line="360" w:lineRule="auto"/>
        <w:rPr>
          <w:del w:id="1890" w:author="Frank R. Edwards Jr" w:date="2017-09-26T13:48:00Z"/>
          <w:sz w:val="24"/>
          <w:szCs w:val="24"/>
        </w:rPr>
      </w:pPr>
      <w:del w:id="1891" w:author="Frank R. Edwards Jr" w:date="2017-09-26T13:48:00Z">
        <w:r w:rsidRPr="009D2D08" w:rsidDel="005672BD">
          <w:rPr>
            <w:sz w:val="24"/>
            <w:szCs w:val="24"/>
          </w:rPr>
          <w:delText>$$log(E(y|X)) = \beta_0 + \beta_1x + \gamma + \varepsilon + log(offset)$$</w:delText>
        </w:r>
      </w:del>
    </w:p>
    <w:p w14:paraId="361DB024" w14:textId="0DD98081" w:rsidR="00957437" w:rsidRPr="009D2D08" w:rsidDel="005672BD" w:rsidRDefault="00957437" w:rsidP="00957437">
      <w:pPr>
        <w:spacing w:line="360" w:lineRule="auto"/>
        <w:rPr>
          <w:del w:id="1892" w:author="Frank R. Edwards Jr" w:date="2017-09-26T13:48:00Z"/>
          <w:sz w:val="24"/>
          <w:szCs w:val="24"/>
        </w:rPr>
      </w:pPr>
      <w:del w:id="1893" w:author="Frank R. Edwards Jr" w:date="2017-09-26T13:48:00Z">
        <w:r w:rsidRPr="009D2D08" w:rsidDel="005672BD">
          <w:rPr>
            <w:sz w:val="24"/>
            <w:szCs w:val="24"/>
          </w:rPr>
          <w:delText>$$\beta_0 \sim Normal(log(\alpha) - log(offset), 10) $$</w:delText>
        </w:r>
      </w:del>
    </w:p>
    <w:p w14:paraId="2BFB25A1" w14:textId="6C239021" w:rsidR="00957437" w:rsidRPr="009D2D08" w:rsidDel="005672BD" w:rsidRDefault="00957437" w:rsidP="00957437">
      <w:pPr>
        <w:spacing w:line="360" w:lineRule="auto"/>
        <w:rPr>
          <w:del w:id="1894" w:author="Frank R. Edwards Jr" w:date="2017-09-26T13:48:00Z"/>
          <w:sz w:val="24"/>
          <w:szCs w:val="24"/>
        </w:rPr>
      </w:pPr>
      <w:del w:id="1895" w:author="Frank R. Edwards Jr" w:date="2017-09-26T13:48:00Z">
        <w:r w:rsidRPr="009D2D08" w:rsidDel="005672BD">
          <w:rPr>
            <w:sz w:val="24"/>
            <w:szCs w:val="24"/>
          </w:rPr>
          <w:delText>$$ \beta_1 \sim Normal (0, 2.5) $$</w:delText>
        </w:r>
      </w:del>
    </w:p>
    <w:p w14:paraId="5CDF4F14" w14:textId="2B5D35D4" w:rsidR="00957437" w:rsidRPr="009D2D08" w:rsidDel="005672BD" w:rsidRDefault="00957437" w:rsidP="00957437">
      <w:pPr>
        <w:spacing w:line="360" w:lineRule="auto"/>
        <w:rPr>
          <w:del w:id="1896" w:author="Frank R. Edwards Jr" w:date="2017-09-26T13:48:00Z"/>
          <w:sz w:val="24"/>
          <w:szCs w:val="24"/>
        </w:rPr>
      </w:pPr>
      <w:del w:id="1897" w:author="Frank R. Edwards Jr" w:date="2017-09-26T13:48:00Z">
        <w:r w:rsidRPr="009D2D08" w:rsidDel="005672BD">
          <w:rPr>
            <w:sz w:val="24"/>
            <w:szCs w:val="24"/>
          </w:rPr>
          <w:delText>$$ \gamma, \varepsilon \sim MVN(0, \Sigma) $$</w:delText>
        </w:r>
      </w:del>
    </w:p>
    <w:p w14:paraId="7DE997F1" w14:textId="001E3222" w:rsidR="00957437" w:rsidRPr="007B5DA5" w:rsidDel="005672BD" w:rsidRDefault="00957437" w:rsidP="00957437">
      <w:pPr>
        <w:spacing w:line="360" w:lineRule="auto"/>
        <w:rPr>
          <w:del w:id="1898" w:author="Frank R. Edwards Jr" w:date="2017-09-26T13:48:00Z"/>
          <w:b/>
          <w:sz w:val="24"/>
          <w:szCs w:val="24"/>
        </w:rPr>
      </w:pPr>
      <w:del w:id="1899" w:author="Frank R. Edwards Jr" w:date="2017-09-26T13:48:00Z">
        <w:r w:rsidRPr="009D2D08" w:rsidDel="005672BD">
          <w:rPr>
            <w:sz w:val="24"/>
            <w:szCs w:val="24"/>
          </w:rPr>
          <w:delText>$$ \Sigma \sim decov(1, 1, 1, 1) $$</w:delText>
        </w:r>
      </w:del>
    </w:p>
    <w:p w14:paraId="0576E50D" w14:textId="77777777" w:rsidR="00336093" w:rsidRPr="009D2D08" w:rsidRDefault="00336093" w:rsidP="00FD189F">
      <w:pPr>
        <w:spacing w:line="240" w:lineRule="auto"/>
        <w:rPr>
          <w:sz w:val="24"/>
          <w:szCs w:val="24"/>
        </w:rPr>
      </w:pPr>
    </w:p>
    <w:tbl>
      <w:tblPr>
        <w:tblStyle w:val="TableGridLight"/>
        <w:tblW w:w="0" w:type="auto"/>
        <w:tblLook w:val="04A0" w:firstRow="1" w:lastRow="0" w:firstColumn="1" w:lastColumn="0" w:noHBand="0" w:noVBand="1"/>
      </w:tblPr>
      <w:tblGrid>
        <w:gridCol w:w="4675"/>
        <w:gridCol w:w="4675"/>
      </w:tblGrid>
      <w:tr w:rsidR="00336093" w:rsidRPr="009D2D08" w14:paraId="088C902B" w14:textId="77777777" w:rsidTr="00A03543">
        <w:tc>
          <w:tcPr>
            <w:tcW w:w="9350" w:type="dxa"/>
            <w:gridSpan w:val="2"/>
          </w:tcPr>
          <w:p w14:paraId="3D3DD7CC" w14:textId="77777777" w:rsidR="00336093" w:rsidRPr="009D2D08" w:rsidRDefault="00336093" w:rsidP="005672BD">
            <w:pPr>
              <w:pStyle w:val="NoSpacing"/>
              <w:pPrChange w:id="1900" w:author="Frank R. Edwards Jr" w:date="2017-09-26T13:48:00Z">
                <w:pPr/>
              </w:pPrChange>
            </w:pPr>
            <w:r w:rsidRPr="009D2D08">
              <w:t>Appendix Table 1. States in Census Divisions</w:t>
            </w:r>
          </w:p>
        </w:tc>
      </w:tr>
      <w:tr w:rsidR="00336093" w:rsidRPr="009D2D08" w14:paraId="7E4D3F48" w14:textId="77777777" w:rsidTr="00A03543">
        <w:tc>
          <w:tcPr>
            <w:tcW w:w="4675" w:type="dxa"/>
          </w:tcPr>
          <w:p w14:paraId="13837A0C" w14:textId="77777777" w:rsidR="00336093" w:rsidRPr="009D2D08" w:rsidRDefault="00336093" w:rsidP="005672BD">
            <w:pPr>
              <w:pStyle w:val="NoSpacing"/>
              <w:pPrChange w:id="1901" w:author="Frank R. Edwards Jr" w:date="2017-09-26T13:48:00Z">
                <w:pPr/>
              </w:pPrChange>
            </w:pPr>
            <w:r w:rsidRPr="009D2D08">
              <w:t>Division Name</w:t>
            </w:r>
          </w:p>
        </w:tc>
        <w:tc>
          <w:tcPr>
            <w:tcW w:w="4675" w:type="dxa"/>
          </w:tcPr>
          <w:p w14:paraId="35EDC938" w14:textId="77777777" w:rsidR="00336093" w:rsidRPr="009D2D08" w:rsidRDefault="00336093" w:rsidP="005672BD">
            <w:pPr>
              <w:pStyle w:val="NoSpacing"/>
              <w:pPrChange w:id="1902" w:author="Frank R. Edwards Jr" w:date="2017-09-26T13:48:00Z">
                <w:pPr/>
              </w:pPrChange>
            </w:pPr>
            <w:r w:rsidRPr="009D2D08">
              <w:t>States Included</w:t>
            </w:r>
          </w:p>
        </w:tc>
      </w:tr>
      <w:tr w:rsidR="00336093" w:rsidRPr="009D2D08" w14:paraId="126EB8CB" w14:textId="77777777" w:rsidTr="00A03543">
        <w:tc>
          <w:tcPr>
            <w:tcW w:w="4675" w:type="dxa"/>
          </w:tcPr>
          <w:p w14:paraId="7481BA78" w14:textId="77777777" w:rsidR="00336093" w:rsidRPr="009D2D08" w:rsidRDefault="00336093" w:rsidP="005672BD">
            <w:pPr>
              <w:pStyle w:val="NoSpacing"/>
              <w:pPrChange w:id="1903" w:author="Frank R. Edwards Jr" w:date="2017-09-26T13:48:00Z">
                <w:pPr/>
              </w:pPrChange>
            </w:pPr>
            <w:r w:rsidRPr="009D2D08">
              <w:t>East North Central</w:t>
            </w:r>
          </w:p>
        </w:tc>
        <w:tc>
          <w:tcPr>
            <w:tcW w:w="4675" w:type="dxa"/>
          </w:tcPr>
          <w:p w14:paraId="2FDB7D9D" w14:textId="77777777" w:rsidR="00336093" w:rsidRPr="009D2D08" w:rsidRDefault="00336093" w:rsidP="005672BD">
            <w:pPr>
              <w:pStyle w:val="NoSpacing"/>
              <w:pPrChange w:id="1904" w:author="Frank R. Edwards Jr" w:date="2017-09-26T13:48:00Z">
                <w:pPr/>
              </w:pPrChange>
            </w:pPr>
            <w:r w:rsidRPr="009D2D08">
              <w:t>IL, IN, OH, MI, WI</w:t>
            </w:r>
          </w:p>
        </w:tc>
      </w:tr>
      <w:tr w:rsidR="00336093" w:rsidRPr="009D2D08" w14:paraId="33B6BEBF" w14:textId="77777777" w:rsidTr="00A03543">
        <w:tc>
          <w:tcPr>
            <w:tcW w:w="4675" w:type="dxa"/>
          </w:tcPr>
          <w:p w14:paraId="3CB40589" w14:textId="77777777" w:rsidR="00336093" w:rsidRPr="009D2D08" w:rsidRDefault="00336093" w:rsidP="005672BD">
            <w:pPr>
              <w:pStyle w:val="NoSpacing"/>
              <w:pPrChange w:id="1905" w:author="Frank R. Edwards Jr" w:date="2017-09-26T13:48:00Z">
                <w:pPr/>
              </w:pPrChange>
            </w:pPr>
            <w:r w:rsidRPr="009D2D08">
              <w:t>East South Central</w:t>
            </w:r>
          </w:p>
        </w:tc>
        <w:tc>
          <w:tcPr>
            <w:tcW w:w="4675" w:type="dxa"/>
          </w:tcPr>
          <w:p w14:paraId="61451EAD" w14:textId="77777777" w:rsidR="00336093" w:rsidRPr="009D2D08" w:rsidRDefault="00336093" w:rsidP="005672BD">
            <w:pPr>
              <w:pStyle w:val="NoSpacing"/>
              <w:pPrChange w:id="1906" w:author="Frank R. Edwards Jr" w:date="2017-09-26T13:48:00Z">
                <w:pPr/>
              </w:pPrChange>
            </w:pPr>
            <w:r w:rsidRPr="009D2D08">
              <w:t>AL, KY, MS, TN</w:t>
            </w:r>
          </w:p>
        </w:tc>
      </w:tr>
      <w:tr w:rsidR="00336093" w:rsidRPr="009D2D08" w14:paraId="3F8F9BE8" w14:textId="77777777" w:rsidTr="00A03543">
        <w:tc>
          <w:tcPr>
            <w:tcW w:w="4675" w:type="dxa"/>
          </w:tcPr>
          <w:p w14:paraId="04C06E72" w14:textId="77777777" w:rsidR="00336093" w:rsidRPr="009D2D08" w:rsidRDefault="00336093" w:rsidP="005672BD">
            <w:pPr>
              <w:pStyle w:val="NoSpacing"/>
              <w:pPrChange w:id="1907" w:author="Frank R. Edwards Jr" w:date="2017-09-26T13:48:00Z">
                <w:pPr/>
              </w:pPrChange>
            </w:pPr>
            <w:r w:rsidRPr="009D2D08">
              <w:t>Middle Atlantic</w:t>
            </w:r>
          </w:p>
        </w:tc>
        <w:tc>
          <w:tcPr>
            <w:tcW w:w="4675" w:type="dxa"/>
          </w:tcPr>
          <w:p w14:paraId="6559C2B6" w14:textId="77777777" w:rsidR="00336093" w:rsidRPr="009D2D08" w:rsidRDefault="00336093" w:rsidP="005672BD">
            <w:pPr>
              <w:pStyle w:val="NoSpacing"/>
              <w:pPrChange w:id="1908" w:author="Frank R. Edwards Jr" w:date="2017-09-26T13:48:00Z">
                <w:pPr/>
              </w:pPrChange>
            </w:pPr>
            <w:r w:rsidRPr="009D2D08">
              <w:t>NJ, NY, PA</w:t>
            </w:r>
          </w:p>
        </w:tc>
      </w:tr>
      <w:tr w:rsidR="00336093" w:rsidRPr="009D2D08" w14:paraId="7AF1CAA7" w14:textId="77777777" w:rsidTr="00A03543">
        <w:tc>
          <w:tcPr>
            <w:tcW w:w="4675" w:type="dxa"/>
          </w:tcPr>
          <w:p w14:paraId="035CDA51" w14:textId="77777777" w:rsidR="00336093" w:rsidRPr="009D2D08" w:rsidRDefault="00336093" w:rsidP="005672BD">
            <w:pPr>
              <w:pStyle w:val="NoSpacing"/>
              <w:pPrChange w:id="1909" w:author="Frank R. Edwards Jr" w:date="2017-09-26T13:48:00Z">
                <w:pPr/>
              </w:pPrChange>
            </w:pPr>
            <w:r w:rsidRPr="009D2D08">
              <w:t>Mountain</w:t>
            </w:r>
          </w:p>
        </w:tc>
        <w:tc>
          <w:tcPr>
            <w:tcW w:w="4675" w:type="dxa"/>
          </w:tcPr>
          <w:p w14:paraId="1C301066" w14:textId="77777777" w:rsidR="00336093" w:rsidRPr="009D2D08" w:rsidRDefault="00336093" w:rsidP="005672BD">
            <w:pPr>
              <w:pStyle w:val="NoSpacing"/>
              <w:pPrChange w:id="1910" w:author="Frank R. Edwards Jr" w:date="2017-09-26T13:48:00Z">
                <w:pPr/>
              </w:pPrChange>
            </w:pPr>
            <w:r w:rsidRPr="009D2D08">
              <w:t>AZ, CO, ID, MT, NM, NV, UT, WY</w:t>
            </w:r>
          </w:p>
        </w:tc>
      </w:tr>
      <w:tr w:rsidR="00336093" w:rsidRPr="009D2D08" w14:paraId="4657850F" w14:textId="77777777" w:rsidTr="00A03543">
        <w:tc>
          <w:tcPr>
            <w:tcW w:w="4675" w:type="dxa"/>
          </w:tcPr>
          <w:p w14:paraId="28F87250" w14:textId="77777777" w:rsidR="00336093" w:rsidRPr="009D2D08" w:rsidRDefault="00336093" w:rsidP="005672BD">
            <w:pPr>
              <w:pStyle w:val="NoSpacing"/>
              <w:pPrChange w:id="1911" w:author="Frank R. Edwards Jr" w:date="2017-09-26T13:48:00Z">
                <w:pPr/>
              </w:pPrChange>
            </w:pPr>
            <w:r w:rsidRPr="009D2D08">
              <w:t>New England</w:t>
            </w:r>
          </w:p>
        </w:tc>
        <w:tc>
          <w:tcPr>
            <w:tcW w:w="4675" w:type="dxa"/>
          </w:tcPr>
          <w:p w14:paraId="5E463476" w14:textId="77777777" w:rsidR="00336093" w:rsidRPr="009D2D08" w:rsidRDefault="00336093" w:rsidP="005672BD">
            <w:pPr>
              <w:pStyle w:val="NoSpacing"/>
              <w:pPrChange w:id="1912" w:author="Frank R. Edwards Jr" w:date="2017-09-26T13:48:00Z">
                <w:pPr/>
              </w:pPrChange>
            </w:pPr>
            <w:r w:rsidRPr="009D2D08">
              <w:t>CT, MA, ME, NH, VT</w:t>
            </w:r>
          </w:p>
        </w:tc>
      </w:tr>
      <w:tr w:rsidR="00336093" w:rsidRPr="009D2D08" w14:paraId="47E09509" w14:textId="77777777" w:rsidTr="00A03543">
        <w:tc>
          <w:tcPr>
            <w:tcW w:w="4675" w:type="dxa"/>
          </w:tcPr>
          <w:p w14:paraId="26986366" w14:textId="77777777" w:rsidR="00336093" w:rsidRPr="009D2D08" w:rsidRDefault="00336093" w:rsidP="005672BD">
            <w:pPr>
              <w:pStyle w:val="NoSpacing"/>
              <w:pPrChange w:id="1913" w:author="Frank R. Edwards Jr" w:date="2017-09-26T13:48:00Z">
                <w:pPr/>
              </w:pPrChange>
            </w:pPr>
            <w:r w:rsidRPr="009D2D08">
              <w:t>Pacific</w:t>
            </w:r>
          </w:p>
        </w:tc>
        <w:tc>
          <w:tcPr>
            <w:tcW w:w="4675" w:type="dxa"/>
          </w:tcPr>
          <w:p w14:paraId="3F29F674" w14:textId="77777777" w:rsidR="00336093" w:rsidRPr="009D2D08" w:rsidRDefault="00336093" w:rsidP="005672BD">
            <w:pPr>
              <w:pStyle w:val="NoSpacing"/>
              <w:pPrChange w:id="1914" w:author="Frank R. Edwards Jr" w:date="2017-09-26T13:48:00Z">
                <w:pPr/>
              </w:pPrChange>
            </w:pPr>
            <w:r w:rsidRPr="009D2D08">
              <w:t>AK, CA, HI, OR, WA</w:t>
            </w:r>
          </w:p>
        </w:tc>
      </w:tr>
      <w:tr w:rsidR="00336093" w:rsidRPr="009D2D08" w14:paraId="0A10A820" w14:textId="77777777" w:rsidTr="00A03543">
        <w:tc>
          <w:tcPr>
            <w:tcW w:w="4675" w:type="dxa"/>
          </w:tcPr>
          <w:p w14:paraId="0DC24C65" w14:textId="77777777" w:rsidR="00336093" w:rsidRPr="009D2D08" w:rsidRDefault="00336093" w:rsidP="005672BD">
            <w:pPr>
              <w:pStyle w:val="NoSpacing"/>
              <w:pPrChange w:id="1915" w:author="Frank R. Edwards Jr" w:date="2017-09-26T13:48:00Z">
                <w:pPr/>
              </w:pPrChange>
            </w:pPr>
            <w:r w:rsidRPr="009D2D08">
              <w:t>South Atlantic</w:t>
            </w:r>
          </w:p>
        </w:tc>
        <w:tc>
          <w:tcPr>
            <w:tcW w:w="4675" w:type="dxa"/>
          </w:tcPr>
          <w:p w14:paraId="71F97529" w14:textId="77777777" w:rsidR="00336093" w:rsidRPr="009D2D08" w:rsidRDefault="00336093" w:rsidP="005672BD">
            <w:pPr>
              <w:pStyle w:val="NoSpacing"/>
              <w:pPrChange w:id="1916" w:author="Frank R. Edwards Jr" w:date="2017-09-26T13:48:00Z">
                <w:pPr/>
              </w:pPrChange>
            </w:pPr>
            <w:r w:rsidRPr="009D2D08">
              <w:t xml:space="preserve">DE, FL, GA, MD, NC, SC, VA, WV </w:t>
            </w:r>
          </w:p>
        </w:tc>
      </w:tr>
      <w:tr w:rsidR="00336093" w:rsidRPr="009D2D08" w14:paraId="52784B58" w14:textId="77777777" w:rsidTr="00A03543">
        <w:tc>
          <w:tcPr>
            <w:tcW w:w="4675" w:type="dxa"/>
          </w:tcPr>
          <w:p w14:paraId="3C0E7B6A" w14:textId="77777777" w:rsidR="00336093" w:rsidRPr="009D2D08" w:rsidRDefault="00336093" w:rsidP="005672BD">
            <w:pPr>
              <w:pStyle w:val="NoSpacing"/>
              <w:pPrChange w:id="1917" w:author="Frank R. Edwards Jr" w:date="2017-09-26T13:48:00Z">
                <w:pPr/>
              </w:pPrChange>
            </w:pPr>
            <w:r w:rsidRPr="009D2D08">
              <w:t>West North Central</w:t>
            </w:r>
          </w:p>
        </w:tc>
        <w:tc>
          <w:tcPr>
            <w:tcW w:w="4675" w:type="dxa"/>
          </w:tcPr>
          <w:p w14:paraId="12A1564C" w14:textId="77777777" w:rsidR="00336093" w:rsidRPr="009D2D08" w:rsidRDefault="00336093" w:rsidP="005672BD">
            <w:pPr>
              <w:pStyle w:val="NoSpacing"/>
              <w:pPrChange w:id="1918" w:author="Frank R. Edwards Jr" w:date="2017-09-26T13:48:00Z">
                <w:pPr/>
              </w:pPrChange>
            </w:pPr>
            <w:r w:rsidRPr="009D2D08">
              <w:t xml:space="preserve">IA, KS, MN, MO, ND, NE, SD </w:t>
            </w:r>
          </w:p>
        </w:tc>
      </w:tr>
      <w:tr w:rsidR="00336093" w:rsidRPr="009D2D08" w14:paraId="71615ABE" w14:textId="77777777" w:rsidTr="00A03543">
        <w:tc>
          <w:tcPr>
            <w:tcW w:w="4675" w:type="dxa"/>
          </w:tcPr>
          <w:p w14:paraId="6BEF4F79" w14:textId="77777777" w:rsidR="00336093" w:rsidRPr="009D2D08" w:rsidRDefault="00336093" w:rsidP="005672BD">
            <w:pPr>
              <w:pStyle w:val="NoSpacing"/>
              <w:pPrChange w:id="1919" w:author="Frank R. Edwards Jr" w:date="2017-09-26T13:48:00Z">
                <w:pPr/>
              </w:pPrChange>
            </w:pPr>
            <w:r w:rsidRPr="009D2D08">
              <w:t>West South Central</w:t>
            </w:r>
          </w:p>
        </w:tc>
        <w:tc>
          <w:tcPr>
            <w:tcW w:w="4675" w:type="dxa"/>
          </w:tcPr>
          <w:p w14:paraId="56C8D35C" w14:textId="77777777" w:rsidR="00336093" w:rsidRPr="009D2D08" w:rsidRDefault="00336093" w:rsidP="005672BD">
            <w:pPr>
              <w:pStyle w:val="NoSpacing"/>
              <w:pPrChange w:id="1920" w:author="Frank R. Edwards Jr" w:date="2017-09-26T13:48:00Z">
                <w:pPr/>
              </w:pPrChange>
            </w:pPr>
            <w:r w:rsidRPr="009D2D08">
              <w:t>AR, LA, OK, TX</w:t>
            </w:r>
          </w:p>
        </w:tc>
      </w:tr>
      <w:tr w:rsidR="00336093" w:rsidRPr="009D2D08" w14:paraId="2A8B5294" w14:textId="77777777" w:rsidTr="00A03543">
        <w:tc>
          <w:tcPr>
            <w:tcW w:w="9350" w:type="dxa"/>
            <w:gridSpan w:val="2"/>
          </w:tcPr>
          <w:p w14:paraId="3EE3218F" w14:textId="77777777" w:rsidR="00336093" w:rsidRPr="009D2D08" w:rsidRDefault="00336093" w:rsidP="005672BD">
            <w:pPr>
              <w:pStyle w:val="NoSpacing"/>
              <w:pPrChange w:id="1921" w:author="Frank R. Edwards Jr" w:date="2017-09-26T13:48:00Z">
                <w:pPr/>
              </w:pPrChange>
            </w:pPr>
            <w:r w:rsidRPr="009D2D08">
              <w:t>ADD CITATION</w:t>
            </w:r>
          </w:p>
        </w:tc>
      </w:tr>
    </w:tbl>
    <w:p w14:paraId="3DEBB342" w14:textId="77777777" w:rsidR="007B5DA5" w:rsidRDefault="007B5DA5" w:rsidP="00FD189F">
      <w:pPr>
        <w:spacing w:line="240" w:lineRule="auto"/>
        <w:rPr>
          <w:sz w:val="24"/>
          <w:szCs w:val="24"/>
        </w:rPr>
      </w:pPr>
    </w:p>
    <w:p w14:paraId="1648CD5C" w14:textId="77777777" w:rsidR="007B5DA5" w:rsidRDefault="007B5DA5">
      <w:pPr>
        <w:rPr>
          <w:sz w:val="24"/>
          <w:szCs w:val="24"/>
        </w:rPr>
      </w:pPr>
      <w:r>
        <w:rPr>
          <w:sz w:val="24"/>
          <w:szCs w:val="24"/>
        </w:rPr>
        <w:br w:type="page"/>
      </w:r>
    </w:p>
    <w:tbl>
      <w:tblPr>
        <w:tblStyle w:val="TableGridLight"/>
        <w:tblW w:w="0" w:type="auto"/>
        <w:tblLook w:val="04A0" w:firstRow="1" w:lastRow="0" w:firstColumn="1" w:lastColumn="0" w:noHBand="0" w:noVBand="1"/>
      </w:tblPr>
      <w:tblGrid>
        <w:gridCol w:w="2335"/>
        <w:gridCol w:w="4950"/>
        <w:gridCol w:w="2065"/>
      </w:tblGrid>
      <w:tr w:rsidR="00336093" w:rsidRPr="009D2D08" w14:paraId="168F8983" w14:textId="77777777" w:rsidTr="00A03543">
        <w:tc>
          <w:tcPr>
            <w:tcW w:w="9350" w:type="dxa"/>
            <w:gridSpan w:val="3"/>
          </w:tcPr>
          <w:p w14:paraId="01FB08DC" w14:textId="77777777" w:rsidR="00336093" w:rsidRPr="009D2D08" w:rsidRDefault="00336093" w:rsidP="005672BD">
            <w:pPr>
              <w:pStyle w:val="NoSpacing"/>
              <w:pPrChange w:id="1922" w:author="Frank R. Edwards Jr" w:date="2017-09-26T13:48:00Z">
                <w:pPr/>
              </w:pPrChange>
            </w:pPr>
            <w:r w:rsidRPr="009D2D08">
              <w:lastRenderedPageBreak/>
              <w:t>Appendix Table 2. Description of NCHS Urban-Rural County Classification</w:t>
            </w:r>
          </w:p>
        </w:tc>
      </w:tr>
      <w:tr w:rsidR="00336093" w:rsidRPr="009D2D08" w14:paraId="531B9EB2" w14:textId="77777777" w:rsidTr="00A03543">
        <w:tc>
          <w:tcPr>
            <w:tcW w:w="2335" w:type="dxa"/>
          </w:tcPr>
          <w:p w14:paraId="1B9B12CD" w14:textId="77777777" w:rsidR="00336093" w:rsidRPr="009D2D08" w:rsidRDefault="00336093" w:rsidP="005672BD">
            <w:pPr>
              <w:pStyle w:val="NoSpacing"/>
              <w:pPrChange w:id="1923" w:author="Frank R. Edwards Jr" w:date="2017-09-26T13:48:00Z">
                <w:pPr/>
              </w:pPrChange>
            </w:pPr>
            <w:r w:rsidRPr="009D2D08">
              <w:t>County Type</w:t>
            </w:r>
          </w:p>
        </w:tc>
        <w:tc>
          <w:tcPr>
            <w:tcW w:w="4950" w:type="dxa"/>
          </w:tcPr>
          <w:p w14:paraId="272D1366" w14:textId="77777777" w:rsidR="00336093" w:rsidRPr="009D2D08" w:rsidRDefault="00336093" w:rsidP="005672BD">
            <w:pPr>
              <w:pStyle w:val="NoSpacing"/>
              <w:pPrChange w:id="1924" w:author="Frank R. Edwards Jr" w:date="2017-09-26T13:48:00Z">
                <w:pPr/>
              </w:pPrChange>
            </w:pPr>
            <w:r w:rsidRPr="009D2D08">
              <w:t>Description</w:t>
            </w:r>
          </w:p>
        </w:tc>
        <w:tc>
          <w:tcPr>
            <w:tcW w:w="2065" w:type="dxa"/>
          </w:tcPr>
          <w:p w14:paraId="074DEA21" w14:textId="77777777" w:rsidR="00336093" w:rsidRPr="009D2D08" w:rsidRDefault="00336093" w:rsidP="005672BD">
            <w:pPr>
              <w:pStyle w:val="NoSpacing"/>
              <w:pPrChange w:id="1925" w:author="Frank R. Edwards Jr" w:date="2017-09-26T13:48:00Z">
                <w:pPr/>
              </w:pPrChange>
            </w:pPr>
            <w:r w:rsidRPr="009D2D08">
              <w:t>Number of Counties</w:t>
            </w:r>
          </w:p>
        </w:tc>
      </w:tr>
      <w:tr w:rsidR="00336093" w:rsidRPr="009D2D08" w14:paraId="652679AD" w14:textId="77777777" w:rsidTr="00A03543">
        <w:tc>
          <w:tcPr>
            <w:tcW w:w="2335" w:type="dxa"/>
          </w:tcPr>
          <w:p w14:paraId="65A40108" w14:textId="77777777" w:rsidR="00336093" w:rsidRPr="009D2D08" w:rsidRDefault="00336093" w:rsidP="005672BD">
            <w:pPr>
              <w:pStyle w:val="NoSpacing"/>
              <w:pPrChange w:id="1926" w:author="Frank R. Edwards Jr" w:date="2017-09-26T13:48:00Z">
                <w:pPr/>
              </w:pPrChange>
            </w:pPr>
            <w:r w:rsidRPr="009D2D08">
              <w:t>Large Central Metro</w:t>
            </w:r>
          </w:p>
        </w:tc>
        <w:tc>
          <w:tcPr>
            <w:tcW w:w="4950" w:type="dxa"/>
          </w:tcPr>
          <w:p w14:paraId="5FC87F19" w14:textId="77777777" w:rsidR="00336093" w:rsidRPr="009D2D08" w:rsidRDefault="00336093" w:rsidP="005672BD">
            <w:pPr>
              <w:pStyle w:val="NoSpacing"/>
              <w:pPrChange w:id="1927" w:author="Frank R. Edwards Jr" w:date="2017-09-26T13:48:00Z">
                <w:pPr/>
              </w:pPrChange>
            </w:pPr>
            <w:r w:rsidRPr="009D2D08">
              <w:rPr>
                <w:rFonts w:cs="Helvetica"/>
                <w:color w:val="000000"/>
                <w:shd w:val="clear" w:color="auto" w:fill="FFFFFF"/>
              </w:rPr>
              <w:t>counties in MSA of 1 million population that: 1) contain the entire population of the largest principal city of the MSA, or 2) are completely contained within the largest principal city of the MSA, or 3) contain at least 250,000 residents of any principal city in the MSA.</w:t>
            </w:r>
          </w:p>
        </w:tc>
        <w:tc>
          <w:tcPr>
            <w:tcW w:w="2065" w:type="dxa"/>
          </w:tcPr>
          <w:p w14:paraId="29C0D134" w14:textId="77777777" w:rsidR="00336093" w:rsidRPr="009D2D08" w:rsidRDefault="00336093" w:rsidP="005672BD">
            <w:pPr>
              <w:pStyle w:val="NoSpacing"/>
              <w:pPrChange w:id="1928" w:author="Frank R. Edwards Jr" w:date="2017-09-26T13:48:00Z">
                <w:pPr/>
              </w:pPrChange>
            </w:pPr>
            <w:r w:rsidRPr="009D2D08">
              <w:t>68</w:t>
            </w:r>
          </w:p>
        </w:tc>
      </w:tr>
      <w:tr w:rsidR="00336093" w:rsidRPr="009D2D08" w14:paraId="06A577EC" w14:textId="77777777" w:rsidTr="00A03543">
        <w:tc>
          <w:tcPr>
            <w:tcW w:w="2335" w:type="dxa"/>
          </w:tcPr>
          <w:p w14:paraId="1016CE1F" w14:textId="77777777" w:rsidR="00336093" w:rsidRPr="009D2D08" w:rsidRDefault="00336093" w:rsidP="005672BD">
            <w:pPr>
              <w:pStyle w:val="NoSpacing"/>
              <w:pPrChange w:id="1929" w:author="Frank R. Edwards Jr" w:date="2017-09-26T13:48:00Z">
                <w:pPr/>
              </w:pPrChange>
            </w:pPr>
            <w:r w:rsidRPr="009D2D08">
              <w:t>Large Fringe Metro</w:t>
            </w:r>
          </w:p>
        </w:tc>
        <w:tc>
          <w:tcPr>
            <w:tcW w:w="4950" w:type="dxa"/>
          </w:tcPr>
          <w:p w14:paraId="55EE40CB" w14:textId="77777777" w:rsidR="00336093" w:rsidRPr="009D2D08" w:rsidRDefault="00336093" w:rsidP="005672BD">
            <w:pPr>
              <w:pStyle w:val="NoSpacing"/>
              <w:pPrChange w:id="1930" w:author="Frank R. Edwards Jr" w:date="2017-09-26T13:48:00Z">
                <w:pPr/>
              </w:pPrChange>
            </w:pPr>
            <w:r w:rsidRPr="009D2D08">
              <w:rPr>
                <w:rFonts w:cs="Helvetica"/>
                <w:color w:val="000000"/>
                <w:shd w:val="clear" w:color="auto" w:fill="FFFFFF"/>
              </w:rPr>
              <w:t>counties in MSA of 1 million or more population that do not qualify as large central</w:t>
            </w:r>
          </w:p>
        </w:tc>
        <w:tc>
          <w:tcPr>
            <w:tcW w:w="2065" w:type="dxa"/>
          </w:tcPr>
          <w:p w14:paraId="30389B2A" w14:textId="77777777" w:rsidR="00336093" w:rsidRPr="009D2D08" w:rsidRDefault="00336093" w:rsidP="005672BD">
            <w:pPr>
              <w:pStyle w:val="NoSpacing"/>
              <w:pPrChange w:id="1931" w:author="Frank R. Edwards Jr" w:date="2017-09-26T13:48:00Z">
                <w:pPr/>
              </w:pPrChange>
            </w:pPr>
            <w:r w:rsidRPr="009D2D08">
              <w:t>368</w:t>
            </w:r>
          </w:p>
        </w:tc>
      </w:tr>
      <w:tr w:rsidR="00336093" w:rsidRPr="009D2D08" w14:paraId="58C90DED" w14:textId="77777777" w:rsidTr="00A03543">
        <w:tc>
          <w:tcPr>
            <w:tcW w:w="2335" w:type="dxa"/>
          </w:tcPr>
          <w:p w14:paraId="14F64E29" w14:textId="77777777" w:rsidR="00336093" w:rsidRPr="009D2D08" w:rsidRDefault="00336093" w:rsidP="005672BD">
            <w:pPr>
              <w:pStyle w:val="NoSpacing"/>
              <w:pPrChange w:id="1932" w:author="Frank R. Edwards Jr" w:date="2017-09-26T13:48:00Z">
                <w:pPr/>
              </w:pPrChange>
            </w:pPr>
            <w:r w:rsidRPr="009D2D08">
              <w:t>Medium Metro</w:t>
            </w:r>
          </w:p>
        </w:tc>
        <w:tc>
          <w:tcPr>
            <w:tcW w:w="4950" w:type="dxa"/>
          </w:tcPr>
          <w:p w14:paraId="482141ED" w14:textId="77777777" w:rsidR="00336093" w:rsidRPr="009D2D08" w:rsidRDefault="00336093" w:rsidP="005672BD">
            <w:pPr>
              <w:pStyle w:val="NoSpacing"/>
              <w:pPrChange w:id="1933" w:author="Frank R. Edwards Jr" w:date="2017-09-26T13:48:00Z">
                <w:pPr/>
              </w:pPrChange>
            </w:pPr>
            <w:r w:rsidRPr="009D2D08">
              <w:rPr>
                <w:rFonts w:cs="Helvetica"/>
                <w:color w:val="000000"/>
                <w:shd w:val="clear" w:color="auto" w:fill="FFFFFF"/>
              </w:rPr>
              <w:t>Medium metro counties in MSA of 250,000-999,999 population.</w:t>
            </w:r>
          </w:p>
        </w:tc>
        <w:tc>
          <w:tcPr>
            <w:tcW w:w="2065" w:type="dxa"/>
          </w:tcPr>
          <w:p w14:paraId="3EEB026E" w14:textId="77777777" w:rsidR="00336093" w:rsidRPr="009D2D08" w:rsidRDefault="00336093" w:rsidP="005672BD">
            <w:pPr>
              <w:pStyle w:val="NoSpacing"/>
              <w:pPrChange w:id="1934" w:author="Frank R. Edwards Jr" w:date="2017-09-26T13:48:00Z">
                <w:pPr/>
              </w:pPrChange>
            </w:pPr>
            <w:r w:rsidRPr="009D2D08">
              <w:t>372</w:t>
            </w:r>
          </w:p>
        </w:tc>
      </w:tr>
      <w:tr w:rsidR="00336093" w:rsidRPr="009D2D08" w14:paraId="7440A7D6" w14:textId="77777777" w:rsidTr="00A03543">
        <w:tc>
          <w:tcPr>
            <w:tcW w:w="2335" w:type="dxa"/>
          </w:tcPr>
          <w:p w14:paraId="34282061" w14:textId="77777777" w:rsidR="00336093" w:rsidRPr="009D2D08" w:rsidRDefault="00336093" w:rsidP="005672BD">
            <w:pPr>
              <w:pStyle w:val="NoSpacing"/>
              <w:pPrChange w:id="1935" w:author="Frank R. Edwards Jr" w:date="2017-09-26T13:48:00Z">
                <w:pPr/>
              </w:pPrChange>
            </w:pPr>
            <w:r w:rsidRPr="009D2D08">
              <w:t>Small Metro</w:t>
            </w:r>
          </w:p>
        </w:tc>
        <w:tc>
          <w:tcPr>
            <w:tcW w:w="4950" w:type="dxa"/>
          </w:tcPr>
          <w:p w14:paraId="026EF692" w14:textId="77777777" w:rsidR="00336093" w:rsidRPr="009D2D08" w:rsidRDefault="00336093" w:rsidP="005672BD">
            <w:pPr>
              <w:pStyle w:val="NoSpacing"/>
              <w:pPrChange w:id="1936" w:author="Frank R. Edwards Jr" w:date="2017-09-26T13:48:00Z">
                <w:pPr/>
              </w:pPrChange>
            </w:pPr>
            <w:r w:rsidRPr="009D2D08">
              <w:rPr>
                <w:rFonts w:cs="Helvetica"/>
                <w:color w:val="000000"/>
                <w:shd w:val="clear" w:color="auto" w:fill="FFFFFF"/>
              </w:rPr>
              <w:t>Small metro counties are counties in MSAs of less than 250,000 population.</w:t>
            </w:r>
          </w:p>
        </w:tc>
        <w:tc>
          <w:tcPr>
            <w:tcW w:w="2065" w:type="dxa"/>
          </w:tcPr>
          <w:p w14:paraId="75F5DD88" w14:textId="77777777" w:rsidR="00336093" w:rsidRPr="009D2D08" w:rsidRDefault="00336093" w:rsidP="005672BD">
            <w:pPr>
              <w:pStyle w:val="NoSpacing"/>
              <w:pPrChange w:id="1937" w:author="Frank R. Edwards Jr" w:date="2017-09-26T13:48:00Z">
                <w:pPr/>
              </w:pPrChange>
            </w:pPr>
            <w:r w:rsidRPr="009D2D08">
              <w:t>358</w:t>
            </w:r>
          </w:p>
        </w:tc>
      </w:tr>
      <w:tr w:rsidR="00336093" w:rsidRPr="009D2D08" w14:paraId="401F039E" w14:textId="77777777" w:rsidTr="00A03543">
        <w:tc>
          <w:tcPr>
            <w:tcW w:w="2335" w:type="dxa"/>
          </w:tcPr>
          <w:p w14:paraId="6F73B034" w14:textId="77777777" w:rsidR="00336093" w:rsidRPr="009D2D08" w:rsidRDefault="00336093" w:rsidP="005672BD">
            <w:pPr>
              <w:pStyle w:val="NoSpacing"/>
              <w:pPrChange w:id="1938" w:author="Frank R. Edwards Jr" w:date="2017-09-26T13:48:00Z">
                <w:pPr/>
              </w:pPrChange>
            </w:pPr>
            <w:r w:rsidRPr="009D2D08">
              <w:t>Micropolitan</w:t>
            </w:r>
          </w:p>
        </w:tc>
        <w:tc>
          <w:tcPr>
            <w:tcW w:w="4950" w:type="dxa"/>
          </w:tcPr>
          <w:p w14:paraId="443BB7A5" w14:textId="77777777" w:rsidR="00336093" w:rsidRPr="009D2D08" w:rsidRDefault="00336093" w:rsidP="005672BD">
            <w:pPr>
              <w:pStyle w:val="NoSpacing"/>
              <w:pPrChange w:id="1939" w:author="Frank R. Edwards Jr" w:date="2017-09-26T13:48:00Z">
                <w:pPr/>
              </w:pPrChange>
            </w:pPr>
            <w:r w:rsidRPr="009D2D08">
              <w:rPr>
                <w:rFonts w:cs="Helvetica"/>
                <w:color w:val="000000"/>
                <w:shd w:val="clear" w:color="auto" w:fill="FFFFFF"/>
              </w:rPr>
              <w:t>Nonmetropolitan counties: Micropolitan counties in micropolitan statistical area</w:t>
            </w:r>
          </w:p>
        </w:tc>
        <w:tc>
          <w:tcPr>
            <w:tcW w:w="2065" w:type="dxa"/>
          </w:tcPr>
          <w:p w14:paraId="42011F6A" w14:textId="77777777" w:rsidR="00336093" w:rsidRPr="009D2D08" w:rsidRDefault="00336093" w:rsidP="005672BD">
            <w:pPr>
              <w:pStyle w:val="NoSpacing"/>
              <w:pPrChange w:id="1940" w:author="Frank R. Edwards Jr" w:date="2017-09-26T13:48:00Z">
                <w:pPr/>
              </w:pPrChange>
            </w:pPr>
            <w:r w:rsidRPr="009D2D08">
              <w:t>641</w:t>
            </w:r>
          </w:p>
        </w:tc>
      </w:tr>
      <w:tr w:rsidR="00336093" w:rsidRPr="009D2D08" w14:paraId="5BCF94DA" w14:textId="77777777" w:rsidTr="00A03543">
        <w:tc>
          <w:tcPr>
            <w:tcW w:w="2335" w:type="dxa"/>
          </w:tcPr>
          <w:p w14:paraId="00DAA3A3" w14:textId="77777777" w:rsidR="00336093" w:rsidRPr="009D2D08" w:rsidRDefault="00336093" w:rsidP="005672BD">
            <w:pPr>
              <w:pStyle w:val="NoSpacing"/>
              <w:pPrChange w:id="1941" w:author="Frank R. Edwards Jr" w:date="2017-09-26T13:48:00Z">
                <w:pPr/>
              </w:pPrChange>
            </w:pPr>
            <w:r w:rsidRPr="009D2D08">
              <w:t>Noncore</w:t>
            </w:r>
          </w:p>
        </w:tc>
        <w:tc>
          <w:tcPr>
            <w:tcW w:w="4950" w:type="dxa"/>
          </w:tcPr>
          <w:p w14:paraId="5EC45285" w14:textId="77777777" w:rsidR="00336093" w:rsidRPr="009D2D08" w:rsidRDefault="00336093" w:rsidP="005672BD">
            <w:pPr>
              <w:pStyle w:val="NoSpacing"/>
              <w:pPrChange w:id="1942" w:author="Frank R. Edwards Jr" w:date="2017-09-26T13:48:00Z">
                <w:pPr/>
              </w:pPrChange>
            </w:pPr>
            <w:r w:rsidRPr="009D2D08">
              <w:rPr>
                <w:rFonts w:cs="Helvetica"/>
                <w:color w:val="000000"/>
                <w:shd w:val="clear" w:color="auto" w:fill="FFFFFF"/>
              </w:rPr>
              <w:t>Noncore counties not in micropolitan statistical areas</w:t>
            </w:r>
          </w:p>
        </w:tc>
        <w:tc>
          <w:tcPr>
            <w:tcW w:w="2065" w:type="dxa"/>
          </w:tcPr>
          <w:p w14:paraId="2C9E9BE6" w14:textId="77777777" w:rsidR="00336093" w:rsidRPr="009D2D08" w:rsidRDefault="00336093" w:rsidP="005672BD">
            <w:pPr>
              <w:pStyle w:val="NoSpacing"/>
              <w:pPrChange w:id="1943" w:author="Frank R. Edwards Jr" w:date="2017-09-26T13:48:00Z">
                <w:pPr/>
              </w:pPrChange>
            </w:pPr>
            <w:r w:rsidRPr="009D2D08">
              <w:t>1333</w:t>
            </w:r>
          </w:p>
        </w:tc>
      </w:tr>
      <w:tr w:rsidR="00336093" w:rsidRPr="009D2D08" w14:paraId="03435A04" w14:textId="77777777" w:rsidTr="00A03543">
        <w:tc>
          <w:tcPr>
            <w:tcW w:w="9350" w:type="dxa"/>
            <w:gridSpan w:val="3"/>
          </w:tcPr>
          <w:p w14:paraId="458E6848" w14:textId="77777777" w:rsidR="00336093" w:rsidRPr="009D2D08" w:rsidRDefault="00336093" w:rsidP="005672BD">
            <w:pPr>
              <w:pStyle w:val="NoSpacing"/>
              <w:pPrChange w:id="1944" w:author="Frank R. Edwards Jr" w:date="2017-09-26T13:48:00Z">
                <w:pPr/>
              </w:pPrChange>
            </w:pPr>
            <w:r w:rsidRPr="009D2D08">
              <w:t>Citation: https://www.cdc.gov/nchs/data/series/sr_02/sr02_166.pdf</w:t>
            </w:r>
          </w:p>
        </w:tc>
      </w:tr>
    </w:tbl>
    <w:p w14:paraId="49E10659" w14:textId="77777777" w:rsidR="00336093" w:rsidRDefault="00336093" w:rsidP="00FD189F">
      <w:pPr>
        <w:spacing w:line="240" w:lineRule="auto"/>
        <w:rPr>
          <w:b/>
          <w:sz w:val="24"/>
          <w:szCs w:val="24"/>
        </w:rPr>
      </w:pPr>
    </w:p>
    <w:p w14:paraId="58BD5555" w14:textId="77777777" w:rsidR="00AC2177" w:rsidRDefault="00AC2177">
      <w:pPr>
        <w:rPr>
          <w:sz w:val="24"/>
          <w:szCs w:val="24"/>
        </w:rPr>
      </w:pPr>
      <w:r>
        <w:rPr>
          <w:sz w:val="24"/>
          <w:szCs w:val="24"/>
        </w:rPr>
        <w:br w:type="page"/>
      </w:r>
    </w:p>
    <w:tbl>
      <w:tblPr>
        <w:tblStyle w:val="TableGridLight"/>
        <w:tblW w:w="0" w:type="auto"/>
        <w:tblLook w:val="04A0" w:firstRow="1" w:lastRow="0" w:firstColumn="1" w:lastColumn="0" w:noHBand="0" w:noVBand="1"/>
      </w:tblPr>
      <w:tblGrid>
        <w:gridCol w:w="3274"/>
        <w:gridCol w:w="2010"/>
        <w:gridCol w:w="2038"/>
        <w:gridCol w:w="2028"/>
      </w:tblGrid>
      <w:tr w:rsidR="0038562D" w:rsidRPr="00C45BD3" w14:paraId="1EDBA29F" w14:textId="77777777" w:rsidTr="00A03543">
        <w:tc>
          <w:tcPr>
            <w:tcW w:w="0" w:type="auto"/>
            <w:gridSpan w:val="4"/>
            <w:hideMark/>
          </w:tcPr>
          <w:p w14:paraId="727F75EB" w14:textId="70BCDFD6" w:rsidR="0038562D" w:rsidRPr="00C45BD3" w:rsidRDefault="00C45BD3" w:rsidP="005672BD">
            <w:pPr>
              <w:pStyle w:val="NoSpacing"/>
              <w:rPr>
                <w:sz w:val="24"/>
                <w:szCs w:val="24"/>
                <w:rPrChange w:id="1945" w:author="Frank R. Edwards Jr" w:date="2017-09-25T15:38:00Z">
                  <w:rPr>
                    <w:rFonts w:eastAsia="Times New Roman"/>
                    <w:szCs w:val="24"/>
                  </w:rPr>
                </w:rPrChange>
              </w:rPr>
              <w:pPrChange w:id="1946" w:author="Frank R. Edwards Jr" w:date="2017-09-26T13:48:00Z">
                <w:pPr>
                  <w:jc w:val="center"/>
                  <w:textAlignment w:val="top"/>
                </w:pPr>
              </w:pPrChange>
            </w:pPr>
            <w:ins w:id="1947" w:author="Frank R. Edwards Jr" w:date="2017-09-25T15:38:00Z">
              <w:r w:rsidRPr="00C45BD3">
                <w:rPr>
                  <w:rPrChange w:id="1948" w:author="Frank R. Edwards Jr" w:date="2017-09-25T15:38:00Z">
                    <w:rPr>
                      <w:rFonts w:eastAsia="Times New Roman"/>
                    </w:rPr>
                  </w:rPrChange>
                </w:rPr>
                <w:lastRenderedPageBreak/>
                <w:t xml:space="preserve">Appendix Table 3. </w:t>
              </w:r>
            </w:ins>
            <w:r w:rsidR="0038562D" w:rsidRPr="00C45BD3">
              <w:rPr>
                <w:rPrChange w:id="1949" w:author="Frank R. Edwards Jr" w:date="2017-09-25T15:38:00Z">
                  <w:rPr>
                    <w:rFonts w:eastAsia="Times New Roman"/>
                  </w:rPr>
                </w:rPrChange>
              </w:rPr>
              <w:t xml:space="preserve">Posterior police related mortality  by race/ethnicity, census region, and metro type, 95 percent credible intervals </w:t>
            </w:r>
          </w:p>
        </w:tc>
      </w:tr>
      <w:tr w:rsidR="0038562D" w:rsidRPr="00C45BD3" w14:paraId="1DFFB807" w14:textId="77777777" w:rsidTr="00A03543">
        <w:tc>
          <w:tcPr>
            <w:tcW w:w="0" w:type="auto"/>
            <w:hideMark/>
          </w:tcPr>
          <w:p w14:paraId="6AFA771D" w14:textId="77777777" w:rsidR="0038562D" w:rsidRPr="00C45BD3" w:rsidRDefault="0038562D" w:rsidP="005672BD">
            <w:pPr>
              <w:pStyle w:val="NoSpacing"/>
              <w:rPr>
                <w:b/>
                <w:bCs/>
                <w:rPrChange w:id="1950" w:author="Frank R. Edwards Jr" w:date="2017-09-25T15:38:00Z">
                  <w:rPr>
                    <w:rFonts w:eastAsia="Times New Roman"/>
                    <w:b/>
                    <w:bCs/>
                  </w:rPr>
                </w:rPrChange>
              </w:rPr>
              <w:pPrChange w:id="1951" w:author="Frank R. Edwards Jr" w:date="2017-09-26T13:48:00Z">
                <w:pPr>
                  <w:jc w:val="center"/>
                </w:pPr>
              </w:pPrChange>
            </w:pPr>
            <w:r w:rsidRPr="00C45BD3">
              <w:rPr>
                <w:b/>
                <w:bCs/>
                <w:rPrChange w:id="1952" w:author="Frank R. Edwards Jr" w:date="2017-09-25T15:38:00Z">
                  <w:rPr>
                    <w:rFonts w:eastAsia="Times New Roman"/>
                    <w:b/>
                    <w:bCs/>
                  </w:rPr>
                </w:rPrChange>
              </w:rPr>
              <w:t xml:space="preserve">County Name </w:t>
            </w:r>
          </w:p>
        </w:tc>
        <w:tc>
          <w:tcPr>
            <w:tcW w:w="0" w:type="auto"/>
            <w:hideMark/>
          </w:tcPr>
          <w:p w14:paraId="25B88D12" w14:textId="77777777" w:rsidR="0038562D" w:rsidRPr="00C45BD3" w:rsidRDefault="0038562D" w:rsidP="005672BD">
            <w:pPr>
              <w:pStyle w:val="NoSpacing"/>
              <w:rPr>
                <w:b/>
                <w:bCs/>
                <w:rPrChange w:id="1953" w:author="Frank R. Edwards Jr" w:date="2017-09-25T15:38:00Z">
                  <w:rPr>
                    <w:rFonts w:eastAsia="Times New Roman"/>
                    <w:b/>
                    <w:bCs/>
                  </w:rPr>
                </w:rPrChange>
              </w:rPr>
              <w:pPrChange w:id="1954" w:author="Frank R. Edwards Jr" w:date="2017-09-26T13:48:00Z">
                <w:pPr>
                  <w:jc w:val="center"/>
                </w:pPr>
              </w:pPrChange>
            </w:pPr>
            <w:r w:rsidRPr="00C45BD3">
              <w:rPr>
                <w:b/>
                <w:bCs/>
                <w:rPrChange w:id="1955" w:author="Frank R. Edwards Jr" w:date="2017-09-25T15:38:00Z">
                  <w:rPr>
                    <w:rFonts w:eastAsia="Times New Roman"/>
                    <w:b/>
                    <w:bCs/>
                  </w:rPr>
                </w:rPrChange>
              </w:rPr>
              <w:t xml:space="preserve">Black </w:t>
            </w:r>
          </w:p>
        </w:tc>
        <w:tc>
          <w:tcPr>
            <w:tcW w:w="0" w:type="auto"/>
            <w:hideMark/>
          </w:tcPr>
          <w:p w14:paraId="3408B6FE" w14:textId="77777777" w:rsidR="0038562D" w:rsidRPr="00C45BD3" w:rsidRDefault="0038562D" w:rsidP="005672BD">
            <w:pPr>
              <w:pStyle w:val="NoSpacing"/>
              <w:rPr>
                <w:b/>
                <w:bCs/>
                <w:rPrChange w:id="1956" w:author="Frank R. Edwards Jr" w:date="2017-09-25T15:38:00Z">
                  <w:rPr>
                    <w:rFonts w:eastAsia="Times New Roman"/>
                    <w:b/>
                    <w:bCs/>
                  </w:rPr>
                </w:rPrChange>
              </w:rPr>
              <w:pPrChange w:id="1957" w:author="Frank R. Edwards Jr" w:date="2017-09-26T13:48:00Z">
                <w:pPr>
                  <w:jc w:val="center"/>
                </w:pPr>
              </w:pPrChange>
            </w:pPr>
            <w:r w:rsidRPr="00C45BD3">
              <w:rPr>
                <w:b/>
                <w:bCs/>
                <w:rPrChange w:id="1958" w:author="Frank R. Edwards Jr" w:date="2017-09-25T15:38:00Z">
                  <w:rPr>
                    <w:rFonts w:eastAsia="Times New Roman"/>
                    <w:b/>
                    <w:bCs/>
                  </w:rPr>
                </w:rPrChange>
              </w:rPr>
              <w:t xml:space="preserve">Latinx </w:t>
            </w:r>
          </w:p>
        </w:tc>
        <w:tc>
          <w:tcPr>
            <w:tcW w:w="0" w:type="auto"/>
            <w:hideMark/>
          </w:tcPr>
          <w:p w14:paraId="4D6104BD" w14:textId="77777777" w:rsidR="0038562D" w:rsidRPr="00C45BD3" w:rsidRDefault="0038562D" w:rsidP="005672BD">
            <w:pPr>
              <w:pStyle w:val="NoSpacing"/>
              <w:rPr>
                <w:b/>
                <w:bCs/>
                <w:rPrChange w:id="1959" w:author="Frank R. Edwards Jr" w:date="2017-09-25T15:38:00Z">
                  <w:rPr>
                    <w:rFonts w:eastAsia="Times New Roman"/>
                    <w:b/>
                    <w:bCs/>
                  </w:rPr>
                </w:rPrChange>
              </w:rPr>
              <w:pPrChange w:id="1960" w:author="Frank R. Edwards Jr" w:date="2017-09-26T13:48:00Z">
                <w:pPr>
                  <w:jc w:val="center"/>
                </w:pPr>
              </w:pPrChange>
            </w:pPr>
            <w:r w:rsidRPr="00C45BD3">
              <w:rPr>
                <w:b/>
                <w:bCs/>
                <w:rPrChange w:id="1961" w:author="Frank R. Edwards Jr" w:date="2017-09-25T15:38:00Z">
                  <w:rPr>
                    <w:rFonts w:eastAsia="Times New Roman"/>
                    <w:b/>
                    <w:bCs/>
                  </w:rPr>
                </w:rPrChange>
              </w:rPr>
              <w:t xml:space="preserve">White </w:t>
            </w:r>
          </w:p>
        </w:tc>
      </w:tr>
      <w:tr w:rsidR="0038562D" w:rsidRPr="00C45BD3" w14:paraId="2F96062B" w14:textId="77777777" w:rsidTr="00A03543">
        <w:tc>
          <w:tcPr>
            <w:tcW w:w="0" w:type="auto"/>
            <w:hideMark/>
          </w:tcPr>
          <w:p w14:paraId="7643B78F" w14:textId="77777777" w:rsidR="0038562D" w:rsidRPr="00C45BD3" w:rsidRDefault="0038562D" w:rsidP="005672BD">
            <w:pPr>
              <w:pStyle w:val="NoSpacing"/>
              <w:rPr>
                <w:rPrChange w:id="1962" w:author="Frank R. Edwards Jr" w:date="2017-09-25T15:38:00Z">
                  <w:rPr>
                    <w:rFonts w:eastAsia="Times New Roman"/>
                  </w:rPr>
                </w:rPrChange>
              </w:rPr>
              <w:pPrChange w:id="1963" w:author="Frank R. Edwards Jr" w:date="2017-09-26T13:48:00Z">
                <w:pPr/>
              </w:pPrChange>
            </w:pPr>
            <w:r w:rsidRPr="00C45BD3">
              <w:rPr>
                <w:rPrChange w:id="1964" w:author="Frank R. Edwards Jr" w:date="2017-09-25T15:38:00Z">
                  <w:rPr>
                    <w:rFonts w:eastAsia="Times New Roman"/>
                  </w:rPr>
                </w:rPrChange>
              </w:rPr>
              <w:t xml:space="preserve">East North Central </w:t>
            </w:r>
          </w:p>
        </w:tc>
        <w:tc>
          <w:tcPr>
            <w:tcW w:w="0" w:type="auto"/>
            <w:hideMark/>
          </w:tcPr>
          <w:p w14:paraId="1EE5F30B" w14:textId="77777777" w:rsidR="0038562D" w:rsidRPr="00C45BD3" w:rsidRDefault="0038562D" w:rsidP="005672BD">
            <w:pPr>
              <w:pStyle w:val="NoSpacing"/>
              <w:rPr>
                <w:rPrChange w:id="1965" w:author="Frank R. Edwards Jr" w:date="2017-09-25T15:38:00Z">
                  <w:rPr>
                    <w:rFonts w:eastAsia="Times New Roman"/>
                  </w:rPr>
                </w:rPrChange>
              </w:rPr>
              <w:pPrChange w:id="1966" w:author="Frank R. Edwards Jr" w:date="2017-09-26T13:48:00Z">
                <w:pPr/>
              </w:pPrChange>
            </w:pPr>
          </w:p>
        </w:tc>
        <w:tc>
          <w:tcPr>
            <w:tcW w:w="0" w:type="auto"/>
            <w:hideMark/>
          </w:tcPr>
          <w:p w14:paraId="76A9BDD7" w14:textId="77777777" w:rsidR="0038562D" w:rsidRPr="00C45BD3" w:rsidRDefault="0038562D" w:rsidP="005672BD">
            <w:pPr>
              <w:pStyle w:val="NoSpacing"/>
              <w:rPr>
                <w:sz w:val="20"/>
                <w:szCs w:val="20"/>
                <w:rPrChange w:id="1967" w:author="Frank R. Edwards Jr" w:date="2017-09-25T15:38:00Z">
                  <w:rPr>
                    <w:rFonts w:eastAsia="Times New Roman"/>
                    <w:sz w:val="20"/>
                    <w:szCs w:val="20"/>
                  </w:rPr>
                </w:rPrChange>
              </w:rPr>
              <w:pPrChange w:id="1968" w:author="Frank R. Edwards Jr" w:date="2017-09-26T13:48:00Z">
                <w:pPr/>
              </w:pPrChange>
            </w:pPr>
          </w:p>
        </w:tc>
        <w:tc>
          <w:tcPr>
            <w:tcW w:w="0" w:type="auto"/>
            <w:hideMark/>
          </w:tcPr>
          <w:p w14:paraId="68E4E0EE" w14:textId="77777777" w:rsidR="0038562D" w:rsidRPr="00C45BD3" w:rsidRDefault="0038562D" w:rsidP="005672BD">
            <w:pPr>
              <w:pStyle w:val="NoSpacing"/>
              <w:rPr>
                <w:sz w:val="20"/>
                <w:szCs w:val="20"/>
                <w:rPrChange w:id="1969" w:author="Frank R. Edwards Jr" w:date="2017-09-25T15:38:00Z">
                  <w:rPr>
                    <w:rFonts w:eastAsia="Times New Roman"/>
                    <w:sz w:val="20"/>
                    <w:szCs w:val="20"/>
                  </w:rPr>
                </w:rPrChange>
              </w:rPr>
              <w:pPrChange w:id="1970" w:author="Frank R. Edwards Jr" w:date="2017-09-26T13:48:00Z">
                <w:pPr/>
              </w:pPrChange>
            </w:pPr>
          </w:p>
        </w:tc>
      </w:tr>
      <w:tr w:rsidR="0038562D" w:rsidRPr="00C45BD3" w14:paraId="0CACFE14" w14:textId="77777777" w:rsidTr="00A03543">
        <w:tc>
          <w:tcPr>
            <w:tcW w:w="0" w:type="auto"/>
            <w:hideMark/>
          </w:tcPr>
          <w:p w14:paraId="29777531" w14:textId="77777777" w:rsidR="0038562D" w:rsidRPr="00C45BD3" w:rsidRDefault="0038562D" w:rsidP="005672BD">
            <w:pPr>
              <w:pStyle w:val="NoSpacing"/>
              <w:rPr>
                <w:sz w:val="24"/>
                <w:szCs w:val="24"/>
                <w:rPrChange w:id="1971" w:author="Frank R. Edwards Jr" w:date="2017-09-25T15:38:00Z">
                  <w:rPr>
                    <w:rFonts w:eastAsia="Times New Roman"/>
                    <w:szCs w:val="24"/>
                  </w:rPr>
                </w:rPrChange>
              </w:rPr>
              <w:pPrChange w:id="1972" w:author="Frank R. Edwards Jr" w:date="2017-09-26T13:48:00Z">
                <w:pPr/>
              </w:pPrChange>
            </w:pPr>
            <w:r w:rsidRPr="00C45BD3">
              <w:rPr>
                <w:rPrChange w:id="1973" w:author="Frank R. Edwards Jr" w:date="2017-09-25T15:38:00Z">
                  <w:rPr>
                    <w:rFonts w:eastAsia="Times New Roman"/>
                  </w:rPr>
                </w:rPrChange>
              </w:rPr>
              <w:t xml:space="preserve">- Large Central Metro </w:t>
            </w:r>
          </w:p>
        </w:tc>
        <w:tc>
          <w:tcPr>
            <w:tcW w:w="0" w:type="auto"/>
            <w:hideMark/>
          </w:tcPr>
          <w:p w14:paraId="66D79CE9" w14:textId="77777777" w:rsidR="0038562D" w:rsidRPr="00C45BD3" w:rsidRDefault="0038562D" w:rsidP="005672BD">
            <w:pPr>
              <w:pStyle w:val="NoSpacing"/>
              <w:rPr>
                <w:rPrChange w:id="1974" w:author="Frank R. Edwards Jr" w:date="2017-09-25T15:38:00Z">
                  <w:rPr>
                    <w:rFonts w:eastAsia="Times New Roman"/>
                  </w:rPr>
                </w:rPrChange>
              </w:rPr>
              <w:pPrChange w:id="1975" w:author="Frank R. Edwards Jr" w:date="2017-09-26T13:48:00Z">
                <w:pPr/>
              </w:pPrChange>
            </w:pPr>
            <w:r w:rsidRPr="00C45BD3">
              <w:rPr>
                <w:rPrChange w:id="1976" w:author="Frank R. Edwards Jr" w:date="2017-09-25T15:38:00Z">
                  <w:rPr>
                    <w:rFonts w:eastAsia="Times New Roman"/>
                  </w:rPr>
                </w:rPrChange>
              </w:rPr>
              <w:t xml:space="preserve">1.1 (0.4, 2.4) </w:t>
            </w:r>
          </w:p>
        </w:tc>
        <w:tc>
          <w:tcPr>
            <w:tcW w:w="0" w:type="auto"/>
            <w:hideMark/>
          </w:tcPr>
          <w:p w14:paraId="78AB74C0" w14:textId="77777777" w:rsidR="0038562D" w:rsidRPr="00C45BD3" w:rsidRDefault="0038562D" w:rsidP="005672BD">
            <w:pPr>
              <w:pStyle w:val="NoSpacing"/>
              <w:rPr>
                <w:rPrChange w:id="1977" w:author="Frank R. Edwards Jr" w:date="2017-09-25T15:38:00Z">
                  <w:rPr>
                    <w:rFonts w:eastAsia="Times New Roman"/>
                  </w:rPr>
                </w:rPrChange>
              </w:rPr>
              <w:pPrChange w:id="1978" w:author="Frank R. Edwards Jr" w:date="2017-09-26T13:48:00Z">
                <w:pPr/>
              </w:pPrChange>
            </w:pPr>
            <w:r w:rsidRPr="00C45BD3">
              <w:rPr>
                <w:rPrChange w:id="1979" w:author="Frank R. Edwards Jr" w:date="2017-09-25T15:38:00Z">
                  <w:rPr>
                    <w:rFonts w:eastAsia="Times New Roman"/>
                  </w:rPr>
                </w:rPrChange>
              </w:rPr>
              <w:t xml:space="preserve">0.3 (0, 0.8) </w:t>
            </w:r>
          </w:p>
        </w:tc>
        <w:tc>
          <w:tcPr>
            <w:tcW w:w="0" w:type="auto"/>
            <w:hideMark/>
          </w:tcPr>
          <w:p w14:paraId="64AAEF58" w14:textId="77777777" w:rsidR="0038562D" w:rsidRPr="00C45BD3" w:rsidRDefault="0038562D" w:rsidP="005672BD">
            <w:pPr>
              <w:pStyle w:val="NoSpacing"/>
              <w:rPr>
                <w:rPrChange w:id="1980" w:author="Frank R. Edwards Jr" w:date="2017-09-25T15:38:00Z">
                  <w:rPr>
                    <w:rFonts w:eastAsia="Times New Roman"/>
                  </w:rPr>
                </w:rPrChange>
              </w:rPr>
              <w:pPrChange w:id="1981" w:author="Frank R. Edwards Jr" w:date="2017-09-26T13:48:00Z">
                <w:pPr/>
              </w:pPrChange>
            </w:pPr>
            <w:r w:rsidRPr="00C45BD3">
              <w:rPr>
                <w:rPrChange w:id="1982" w:author="Frank R. Edwards Jr" w:date="2017-09-25T15:38:00Z">
                  <w:rPr>
                    <w:rFonts w:eastAsia="Times New Roman"/>
                  </w:rPr>
                </w:rPrChange>
              </w:rPr>
              <w:t xml:space="preserve">0.2 (0.1, 0.5) </w:t>
            </w:r>
          </w:p>
        </w:tc>
      </w:tr>
      <w:tr w:rsidR="0038562D" w:rsidRPr="00C45BD3" w14:paraId="409A6F1A" w14:textId="77777777" w:rsidTr="00A03543">
        <w:tc>
          <w:tcPr>
            <w:tcW w:w="0" w:type="auto"/>
            <w:hideMark/>
          </w:tcPr>
          <w:p w14:paraId="639C0973" w14:textId="77777777" w:rsidR="0038562D" w:rsidRPr="00C45BD3" w:rsidRDefault="0038562D" w:rsidP="005672BD">
            <w:pPr>
              <w:pStyle w:val="NoSpacing"/>
              <w:rPr>
                <w:rPrChange w:id="1983" w:author="Frank R. Edwards Jr" w:date="2017-09-25T15:38:00Z">
                  <w:rPr>
                    <w:rFonts w:eastAsia="Times New Roman"/>
                  </w:rPr>
                </w:rPrChange>
              </w:rPr>
              <w:pPrChange w:id="1984" w:author="Frank R. Edwards Jr" w:date="2017-09-26T13:48:00Z">
                <w:pPr/>
              </w:pPrChange>
            </w:pPr>
            <w:r w:rsidRPr="00C45BD3">
              <w:rPr>
                <w:rPrChange w:id="1985" w:author="Frank R. Edwards Jr" w:date="2017-09-25T15:38:00Z">
                  <w:rPr>
                    <w:rFonts w:eastAsia="Times New Roman"/>
                  </w:rPr>
                </w:rPrChange>
              </w:rPr>
              <w:t xml:space="preserve">- Large Fringe Metro </w:t>
            </w:r>
          </w:p>
        </w:tc>
        <w:tc>
          <w:tcPr>
            <w:tcW w:w="0" w:type="auto"/>
            <w:hideMark/>
          </w:tcPr>
          <w:p w14:paraId="742365DA" w14:textId="77777777" w:rsidR="0038562D" w:rsidRPr="00C45BD3" w:rsidRDefault="0038562D" w:rsidP="005672BD">
            <w:pPr>
              <w:pStyle w:val="NoSpacing"/>
              <w:rPr>
                <w:rPrChange w:id="1986" w:author="Frank R. Edwards Jr" w:date="2017-09-25T15:38:00Z">
                  <w:rPr>
                    <w:rFonts w:eastAsia="Times New Roman"/>
                  </w:rPr>
                </w:rPrChange>
              </w:rPr>
              <w:pPrChange w:id="1987" w:author="Frank R. Edwards Jr" w:date="2017-09-26T13:48:00Z">
                <w:pPr/>
              </w:pPrChange>
            </w:pPr>
            <w:r w:rsidRPr="00C45BD3">
              <w:rPr>
                <w:rPrChange w:id="1988" w:author="Frank R. Edwards Jr" w:date="2017-09-25T15:38:00Z">
                  <w:rPr>
                    <w:rFonts w:eastAsia="Times New Roman"/>
                  </w:rPr>
                </w:rPrChange>
              </w:rPr>
              <w:t xml:space="preserve">0.7 (0.2, 1.6) </w:t>
            </w:r>
          </w:p>
        </w:tc>
        <w:tc>
          <w:tcPr>
            <w:tcW w:w="0" w:type="auto"/>
            <w:hideMark/>
          </w:tcPr>
          <w:p w14:paraId="0D075DAD" w14:textId="77777777" w:rsidR="0038562D" w:rsidRPr="00C45BD3" w:rsidRDefault="0038562D" w:rsidP="005672BD">
            <w:pPr>
              <w:pStyle w:val="NoSpacing"/>
              <w:rPr>
                <w:rPrChange w:id="1989" w:author="Frank R. Edwards Jr" w:date="2017-09-25T15:38:00Z">
                  <w:rPr>
                    <w:rFonts w:eastAsia="Times New Roman"/>
                  </w:rPr>
                </w:rPrChange>
              </w:rPr>
              <w:pPrChange w:id="1990" w:author="Frank R. Edwards Jr" w:date="2017-09-26T13:48:00Z">
                <w:pPr/>
              </w:pPrChange>
            </w:pPr>
            <w:r w:rsidRPr="00C45BD3">
              <w:rPr>
                <w:rPrChange w:id="1991" w:author="Frank R. Edwards Jr" w:date="2017-09-25T15:38:00Z">
                  <w:rPr>
                    <w:rFonts w:eastAsia="Times New Roman"/>
                  </w:rPr>
                </w:rPrChange>
              </w:rPr>
              <w:t xml:space="preserve">0.2 (0, 0.7) </w:t>
            </w:r>
          </w:p>
        </w:tc>
        <w:tc>
          <w:tcPr>
            <w:tcW w:w="0" w:type="auto"/>
            <w:hideMark/>
          </w:tcPr>
          <w:p w14:paraId="6EA16487" w14:textId="77777777" w:rsidR="0038562D" w:rsidRPr="00C45BD3" w:rsidRDefault="0038562D" w:rsidP="005672BD">
            <w:pPr>
              <w:pStyle w:val="NoSpacing"/>
              <w:rPr>
                <w:rPrChange w:id="1992" w:author="Frank R. Edwards Jr" w:date="2017-09-25T15:38:00Z">
                  <w:rPr>
                    <w:rFonts w:eastAsia="Times New Roman"/>
                  </w:rPr>
                </w:rPrChange>
              </w:rPr>
              <w:pPrChange w:id="1993" w:author="Frank R. Edwards Jr" w:date="2017-09-26T13:48:00Z">
                <w:pPr/>
              </w:pPrChange>
            </w:pPr>
            <w:r w:rsidRPr="00C45BD3">
              <w:rPr>
                <w:rPrChange w:id="1994" w:author="Frank R. Edwards Jr" w:date="2017-09-25T15:38:00Z">
                  <w:rPr>
                    <w:rFonts w:eastAsia="Times New Roman"/>
                  </w:rPr>
                </w:rPrChange>
              </w:rPr>
              <w:t xml:space="preserve">0.2 (0.1, 0.4) </w:t>
            </w:r>
          </w:p>
        </w:tc>
      </w:tr>
      <w:tr w:rsidR="0038562D" w:rsidRPr="00C45BD3" w14:paraId="1FEA19DC" w14:textId="77777777" w:rsidTr="00A03543">
        <w:tc>
          <w:tcPr>
            <w:tcW w:w="0" w:type="auto"/>
            <w:hideMark/>
          </w:tcPr>
          <w:p w14:paraId="7FA50D30" w14:textId="77777777" w:rsidR="0038562D" w:rsidRPr="00C45BD3" w:rsidRDefault="0038562D" w:rsidP="005672BD">
            <w:pPr>
              <w:pStyle w:val="NoSpacing"/>
              <w:rPr>
                <w:rPrChange w:id="1995" w:author="Frank R. Edwards Jr" w:date="2017-09-25T15:38:00Z">
                  <w:rPr>
                    <w:rFonts w:eastAsia="Times New Roman"/>
                  </w:rPr>
                </w:rPrChange>
              </w:rPr>
              <w:pPrChange w:id="1996" w:author="Frank R. Edwards Jr" w:date="2017-09-26T13:48:00Z">
                <w:pPr/>
              </w:pPrChange>
            </w:pPr>
            <w:r w:rsidRPr="00C45BD3">
              <w:rPr>
                <w:rPrChange w:id="1997" w:author="Frank R. Edwards Jr" w:date="2017-09-25T15:38:00Z">
                  <w:rPr>
                    <w:rFonts w:eastAsia="Times New Roman"/>
                  </w:rPr>
                </w:rPrChange>
              </w:rPr>
              <w:t xml:space="preserve">- Medium Metro </w:t>
            </w:r>
          </w:p>
        </w:tc>
        <w:tc>
          <w:tcPr>
            <w:tcW w:w="0" w:type="auto"/>
            <w:hideMark/>
          </w:tcPr>
          <w:p w14:paraId="79F7D4FB" w14:textId="77777777" w:rsidR="0038562D" w:rsidRPr="00C45BD3" w:rsidRDefault="0038562D" w:rsidP="005672BD">
            <w:pPr>
              <w:pStyle w:val="NoSpacing"/>
              <w:rPr>
                <w:rPrChange w:id="1998" w:author="Frank R. Edwards Jr" w:date="2017-09-25T15:38:00Z">
                  <w:rPr>
                    <w:rFonts w:eastAsia="Times New Roman"/>
                  </w:rPr>
                </w:rPrChange>
              </w:rPr>
              <w:pPrChange w:id="1999" w:author="Frank R. Edwards Jr" w:date="2017-09-26T13:48:00Z">
                <w:pPr/>
              </w:pPrChange>
            </w:pPr>
            <w:r w:rsidRPr="00C45BD3">
              <w:rPr>
                <w:rPrChange w:id="2000" w:author="Frank R. Edwards Jr" w:date="2017-09-25T15:38:00Z">
                  <w:rPr>
                    <w:rFonts w:eastAsia="Times New Roman"/>
                  </w:rPr>
                </w:rPrChange>
              </w:rPr>
              <w:t xml:space="preserve">1.2 (0.4, 2.7) </w:t>
            </w:r>
          </w:p>
        </w:tc>
        <w:tc>
          <w:tcPr>
            <w:tcW w:w="0" w:type="auto"/>
            <w:hideMark/>
          </w:tcPr>
          <w:p w14:paraId="33B2ACC7" w14:textId="77777777" w:rsidR="0038562D" w:rsidRPr="00C45BD3" w:rsidRDefault="0038562D" w:rsidP="005672BD">
            <w:pPr>
              <w:pStyle w:val="NoSpacing"/>
              <w:rPr>
                <w:rPrChange w:id="2001" w:author="Frank R. Edwards Jr" w:date="2017-09-25T15:38:00Z">
                  <w:rPr>
                    <w:rFonts w:eastAsia="Times New Roman"/>
                  </w:rPr>
                </w:rPrChange>
              </w:rPr>
              <w:pPrChange w:id="2002" w:author="Frank R. Edwards Jr" w:date="2017-09-26T13:48:00Z">
                <w:pPr/>
              </w:pPrChange>
            </w:pPr>
            <w:r w:rsidRPr="00C45BD3">
              <w:rPr>
                <w:rPrChange w:id="2003" w:author="Frank R. Edwards Jr" w:date="2017-09-25T15:38:00Z">
                  <w:rPr>
                    <w:rFonts w:eastAsia="Times New Roman"/>
                  </w:rPr>
                </w:rPrChange>
              </w:rPr>
              <w:t xml:space="preserve">0.3 (0.1, 1) </w:t>
            </w:r>
          </w:p>
        </w:tc>
        <w:tc>
          <w:tcPr>
            <w:tcW w:w="0" w:type="auto"/>
            <w:hideMark/>
          </w:tcPr>
          <w:p w14:paraId="689B110D" w14:textId="77777777" w:rsidR="0038562D" w:rsidRPr="00C45BD3" w:rsidRDefault="0038562D" w:rsidP="005672BD">
            <w:pPr>
              <w:pStyle w:val="NoSpacing"/>
              <w:rPr>
                <w:rPrChange w:id="2004" w:author="Frank R. Edwards Jr" w:date="2017-09-25T15:38:00Z">
                  <w:rPr>
                    <w:rFonts w:eastAsia="Times New Roman"/>
                  </w:rPr>
                </w:rPrChange>
              </w:rPr>
              <w:pPrChange w:id="2005" w:author="Frank R. Edwards Jr" w:date="2017-09-26T13:48:00Z">
                <w:pPr/>
              </w:pPrChange>
            </w:pPr>
            <w:r w:rsidRPr="00C45BD3">
              <w:rPr>
                <w:rPrChange w:id="2006" w:author="Frank R. Edwards Jr" w:date="2017-09-25T15:38:00Z">
                  <w:rPr>
                    <w:rFonts w:eastAsia="Times New Roman"/>
                  </w:rPr>
                </w:rPrChange>
              </w:rPr>
              <w:t xml:space="preserve">0.3 (0.1, 0.6) </w:t>
            </w:r>
          </w:p>
        </w:tc>
      </w:tr>
      <w:tr w:rsidR="0038562D" w:rsidRPr="00C45BD3" w14:paraId="504863FE" w14:textId="77777777" w:rsidTr="00A03543">
        <w:tc>
          <w:tcPr>
            <w:tcW w:w="0" w:type="auto"/>
            <w:hideMark/>
          </w:tcPr>
          <w:p w14:paraId="72EEC33E" w14:textId="77777777" w:rsidR="0038562D" w:rsidRPr="00C45BD3" w:rsidRDefault="0038562D" w:rsidP="005672BD">
            <w:pPr>
              <w:pStyle w:val="NoSpacing"/>
              <w:rPr>
                <w:rPrChange w:id="2007" w:author="Frank R. Edwards Jr" w:date="2017-09-25T15:38:00Z">
                  <w:rPr>
                    <w:rFonts w:eastAsia="Times New Roman"/>
                  </w:rPr>
                </w:rPrChange>
              </w:rPr>
              <w:pPrChange w:id="2008" w:author="Frank R. Edwards Jr" w:date="2017-09-26T13:48:00Z">
                <w:pPr/>
              </w:pPrChange>
            </w:pPr>
            <w:r w:rsidRPr="00C45BD3">
              <w:rPr>
                <w:rPrChange w:id="2009" w:author="Frank R. Edwards Jr" w:date="2017-09-25T15:38:00Z">
                  <w:rPr>
                    <w:rFonts w:eastAsia="Times New Roman"/>
                  </w:rPr>
                </w:rPrChange>
              </w:rPr>
              <w:t xml:space="preserve">- Small Metro </w:t>
            </w:r>
          </w:p>
        </w:tc>
        <w:tc>
          <w:tcPr>
            <w:tcW w:w="0" w:type="auto"/>
            <w:hideMark/>
          </w:tcPr>
          <w:p w14:paraId="4CC515D0" w14:textId="77777777" w:rsidR="0038562D" w:rsidRPr="00C45BD3" w:rsidRDefault="0038562D" w:rsidP="005672BD">
            <w:pPr>
              <w:pStyle w:val="NoSpacing"/>
              <w:rPr>
                <w:rPrChange w:id="2010" w:author="Frank R. Edwards Jr" w:date="2017-09-25T15:38:00Z">
                  <w:rPr>
                    <w:rFonts w:eastAsia="Times New Roman"/>
                  </w:rPr>
                </w:rPrChange>
              </w:rPr>
              <w:pPrChange w:id="2011" w:author="Frank R. Edwards Jr" w:date="2017-09-26T13:48:00Z">
                <w:pPr/>
              </w:pPrChange>
            </w:pPr>
            <w:r w:rsidRPr="00C45BD3">
              <w:rPr>
                <w:rPrChange w:id="2012" w:author="Frank R. Edwards Jr" w:date="2017-09-25T15:38:00Z">
                  <w:rPr>
                    <w:rFonts w:eastAsia="Times New Roman"/>
                  </w:rPr>
                </w:rPrChange>
              </w:rPr>
              <w:t xml:space="preserve">0.8 (0.3, 1.8) </w:t>
            </w:r>
          </w:p>
        </w:tc>
        <w:tc>
          <w:tcPr>
            <w:tcW w:w="0" w:type="auto"/>
            <w:hideMark/>
          </w:tcPr>
          <w:p w14:paraId="3FE2A2CE" w14:textId="77777777" w:rsidR="0038562D" w:rsidRPr="00C45BD3" w:rsidRDefault="0038562D" w:rsidP="005672BD">
            <w:pPr>
              <w:pStyle w:val="NoSpacing"/>
              <w:rPr>
                <w:rPrChange w:id="2013" w:author="Frank R. Edwards Jr" w:date="2017-09-25T15:38:00Z">
                  <w:rPr>
                    <w:rFonts w:eastAsia="Times New Roman"/>
                  </w:rPr>
                </w:rPrChange>
              </w:rPr>
              <w:pPrChange w:id="2014" w:author="Frank R. Edwards Jr" w:date="2017-09-26T13:48:00Z">
                <w:pPr/>
              </w:pPrChange>
            </w:pPr>
            <w:r w:rsidRPr="00C45BD3">
              <w:rPr>
                <w:rPrChange w:id="2015" w:author="Frank R. Edwards Jr" w:date="2017-09-25T15:38:00Z">
                  <w:rPr>
                    <w:rFonts w:eastAsia="Times New Roman"/>
                  </w:rPr>
                </w:rPrChange>
              </w:rPr>
              <w:t xml:space="preserve">0.3 (0, 0.8) </w:t>
            </w:r>
          </w:p>
        </w:tc>
        <w:tc>
          <w:tcPr>
            <w:tcW w:w="0" w:type="auto"/>
            <w:hideMark/>
          </w:tcPr>
          <w:p w14:paraId="748C954B" w14:textId="77777777" w:rsidR="0038562D" w:rsidRPr="00C45BD3" w:rsidRDefault="0038562D" w:rsidP="005672BD">
            <w:pPr>
              <w:pStyle w:val="NoSpacing"/>
              <w:rPr>
                <w:rPrChange w:id="2016" w:author="Frank R. Edwards Jr" w:date="2017-09-25T15:38:00Z">
                  <w:rPr>
                    <w:rFonts w:eastAsia="Times New Roman"/>
                  </w:rPr>
                </w:rPrChange>
              </w:rPr>
              <w:pPrChange w:id="2017" w:author="Frank R. Edwards Jr" w:date="2017-09-26T13:48:00Z">
                <w:pPr/>
              </w:pPrChange>
            </w:pPr>
            <w:r w:rsidRPr="00C45BD3">
              <w:rPr>
                <w:rPrChange w:id="2018" w:author="Frank R. Edwards Jr" w:date="2017-09-25T15:38:00Z">
                  <w:rPr>
                    <w:rFonts w:eastAsia="Times New Roman"/>
                  </w:rPr>
                </w:rPrChange>
              </w:rPr>
              <w:t xml:space="preserve">0.3 (0.1, 0.6) </w:t>
            </w:r>
          </w:p>
        </w:tc>
      </w:tr>
      <w:tr w:rsidR="0038562D" w:rsidRPr="00C45BD3" w14:paraId="2F1207EB" w14:textId="77777777" w:rsidTr="00A03543">
        <w:tc>
          <w:tcPr>
            <w:tcW w:w="0" w:type="auto"/>
            <w:hideMark/>
          </w:tcPr>
          <w:p w14:paraId="0430E9F5" w14:textId="77777777" w:rsidR="0038562D" w:rsidRPr="00C45BD3" w:rsidRDefault="0038562D" w:rsidP="005672BD">
            <w:pPr>
              <w:pStyle w:val="NoSpacing"/>
              <w:rPr>
                <w:rPrChange w:id="2019" w:author="Frank R. Edwards Jr" w:date="2017-09-25T15:38:00Z">
                  <w:rPr>
                    <w:rFonts w:eastAsia="Times New Roman"/>
                  </w:rPr>
                </w:rPrChange>
              </w:rPr>
              <w:pPrChange w:id="2020" w:author="Frank R. Edwards Jr" w:date="2017-09-26T13:48:00Z">
                <w:pPr/>
              </w:pPrChange>
            </w:pPr>
            <w:r w:rsidRPr="00C45BD3">
              <w:rPr>
                <w:rPrChange w:id="2021" w:author="Frank R. Edwards Jr" w:date="2017-09-25T15:38:00Z">
                  <w:rPr>
                    <w:rFonts w:eastAsia="Times New Roman"/>
                  </w:rPr>
                </w:rPrChange>
              </w:rPr>
              <w:t xml:space="preserve">- Micropolitan </w:t>
            </w:r>
          </w:p>
        </w:tc>
        <w:tc>
          <w:tcPr>
            <w:tcW w:w="0" w:type="auto"/>
            <w:hideMark/>
          </w:tcPr>
          <w:p w14:paraId="638C17F2" w14:textId="77777777" w:rsidR="0038562D" w:rsidRPr="00C45BD3" w:rsidRDefault="0038562D" w:rsidP="005672BD">
            <w:pPr>
              <w:pStyle w:val="NoSpacing"/>
              <w:rPr>
                <w:rPrChange w:id="2022" w:author="Frank R. Edwards Jr" w:date="2017-09-25T15:38:00Z">
                  <w:rPr>
                    <w:rFonts w:eastAsia="Times New Roman"/>
                  </w:rPr>
                </w:rPrChange>
              </w:rPr>
              <w:pPrChange w:id="2023" w:author="Frank R. Edwards Jr" w:date="2017-09-26T13:48:00Z">
                <w:pPr/>
              </w:pPrChange>
            </w:pPr>
            <w:r w:rsidRPr="00C45BD3">
              <w:rPr>
                <w:rPrChange w:id="2024" w:author="Frank R. Edwards Jr" w:date="2017-09-25T15:38:00Z">
                  <w:rPr>
                    <w:rFonts w:eastAsia="Times New Roman"/>
                  </w:rPr>
                </w:rPrChange>
              </w:rPr>
              <w:t xml:space="preserve">0.9 (0.3, 2) </w:t>
            </w:r>
          </w:p>
        </w:tc>
        <w:tc>
          <w:tcPr>
            <w:tcW w:w="0" w:type="auto"/>
            <w:hideMark/>
          </w:tcPr>
          <w:p w14:paraId="107F84BF" w14:textId="77777777" w:rsidR="0038562D" w:rsidRPr="00C45BD3" w:rsidRDefault="0038562D" w:rsidP="005672BD">
            <w:pPr>
              <w:pStyle w:val="NoSpacing"/>
              <w:rPr>
                <w:rPrChange w:id="2025" w:author="Frank R. Edwards Jr" w:date="2017-09-25T15:38:00Z">
                  <w:rPr>
                    <w:rFonts w:eastAsia="Times New Roman"/>
                  </w:rPr>
                </w:rPrChange>
              </w:rPr>
              <w:pPrChange w:id="2026" w:author="Frank R. Edwards Jr" w:date="2017-09-26T13:48:00Z">
                <w:pPr/>
              </w:pPrChange>
            </w:pPr>
            <w:r w:rsidRPr="00C45BD3">
              <w:rPr>
                <w:rPrChange w:id="2027" w:author="Frank R. Edwards Jr" w:date="2017-09-25T15:38:00Z">
                  <w:rPr>
                    <w:rFonts w:eastAsia="Times New Roman"/>
                  </w:rPr>
                </w:rPrChange>
              </w:rPr>
              <w:t xml:space="preserve">0.3 (0.1, 0.9) </w:t>
            </w:r>
          </w:p>
        </w:tc>
        <w:tc>
          <w:tcPr>
            <w:tcW w:w="0" w:type="auto"/>
            <w:hideMark/>
          </w:tcPr>
          <w:p w14:paraId="07144119" w14:textId="77777777" w:rsidR="0038562D" w:rsidRPr="00C45BD3" w:rsidRDefault="0038562D" w:rsidP="005672BD">
            <w:pPr>
              <w:pStyle w:val="NoSpacing"/>
              <w:rPr>
                <w:rPrChange w:id="2028" w:author="Frank R. Edwards Jr" w:date="2017-09-25T15:38:00Z">
                  <w:rPr>
                    <w:rFonts w:eastAsia="Times New Roman"/>
                  </w:rPr>
                </w:rPrChange>
              </w:rPr>
              <w:pPrChange w:id="2029" w:author="Frank R. Edwards Jr" w:date="2017-09-26T13:48:00Z">
                <w:pPr/>
              </w:pPrChange>
            </w:pPr>
            <w:r w:rsidRPr="00C45BD3">
              <w:rPr>
                <w:rPrChange w:id="2030" w:author="Frank R. Edwards Jr" w:date="2017-09-25T15:38:00Z">
                  <w:rPr>
                    <w:rFonts w:eastAsia="Times New Roman"/>
                  </w:rPr>
                </w:rPrChange>
              </w:rPr>
              <w:t xml:space="preserve">0.3 (0.1, 0.6) </w:t>
            </w:r>
          </w:p>
        </w:tc>
      </w:tr>
      <w:tr w:rsidR="0038562D" w:rsidRPr="00C45BD3" w14:paraId="3DF4B7EF" w14:textId="77777777" w:rsidTr="00A03543">
        <w:tc>
          <w:tcPr>
            <w:tcW w:w="0" w:type="auto"/>
            <w:hideMark/>
          </w:tcPr>
          <w:p w14:paraId="61C67FD0" w14:textId="77777777" w:rsidR="0038562D" w:rsidRPr="00C45BD3" w:rsidRDefault="0038562D" w:rsidP="005672BD">
            <w:pPr>
              <w:pStyle w:val="NoSpacing"/>
              <w:rPr>
                <w:rPrChange w:id="2031" w:author="Frank R. Edwards Jr" w:date="2017-09-25T15:38:00Z">
                  <w:rPr>
                    <w:rFonts w:eastAsia="Times New Roman"/>
                  </w:rPr>
                </w:rPrChange>
              </w:rPr>
              <w:pPrChange w:id="2032" w:author="Frank R. Edwards Jr" w:date="2017-09-26T13:48:00Z">
                <w:pPr/>
              </w:pPrChange>
            </w:pPr>
            <w:r w:rsidRPr="00C45BD3">
              <w:rPr>
                <w:rPrChange w:id="2033" w:author="Frank R. Edwards Jr" w:date="2017-09-25T15:38:00Z">
                  <w:rPr>
                    <w:rFonts w:eastAsia="Times New Roman"/>
                  </w:rPr>
                </w:rPrChange>
              </w:rPr>
              <w:t xml:space="preserve">- Noncore </w:t>
            </w:r>
          </w:p>
        </w:tc>
        <w:tc>
          <w:tcPr>
            <w:tcW w:w="0" w:type="auto"/>
            <w:hideMark/>
          </w:tcPr>
          <w:p w14:paraId="1722264E" w14:textId="77777777" w:rsidR="0038562D" w:rsidRPr="00C45BD3" w:rsidRDefault="0038562D" w:rsidP="005672BD">
            <w:pPr>
              <w:pStyle w:val="NoSpacing"/>
              <w:rPr>
                <w:rPrChange w:id="2034" w:author="Frank R. Edwards Jr" w:date="2017-09-25T15:38:00Z">
                  <w:rPr>
                    <w:rFonts w:eastAsia="Times New Roman"/>
                  </w:rPr>
                </w:rPrChange>
              </w:rPr>
              <w:pPrChange w:id="2035" w:author="Frank R. Edwards Jr" w:date="2017-09-26T13:48:00Z">
                <w:pPr/>
              </w:pPrChange>
            </w:pPr>
            <w:r w:rsidRPr="00C45BD3">
              <w:rPr>
                <w:rPrChange w:id="2036" w:author="Frank R. Edwards Jr" w:date="2017-09-25T15:38:00Z">
                  <w:rPr>
                    <w:rFonts w:eastAsia="Times New Roman"/>
                  </w:rPr>
                </w:rPrChange>
              </w:rPr>
              <w:t xml:space="preserve">0.8 (0.3, 1.8) </w:t>
            </w:r>
          </w:p>
        </w:tc>
        <w:tc>
          <w:tcPr>
            <w:tcW w:w="0" w:type="auto"/>
            <w:hideMark/>
          </w:tcPr>
          <w:p w14:paraId="14244CB7" w14:textId="77777777" w:rsidR="0038562D" w:rsidRPr="00C45BD3" w:rsidRDefault="0038562D" w:rsidP="005672BD">
            <w:pPr>
              <w:pStyle w:val="NoSpacing"/>
              <w:rPr>
                <w:rPrChange w:id="2037" w:author="Frank R. Edwards Jr" w:date="2017-09-25T15:38:00Z">
                  <w:rPr>
                    <w:rFonts w:eastAsia="Times New Roman"/>
                  </w:rPr>
                </w:rPrChange>
              </w:rPr>
              <w:pPrChange w:id="2038" w:author="Frank R. Edwards Jr" w:date="2017-09-26T13:48:00Z">
                <w:pPr/>
              </w:pPrChange>
            </w:pPr>
            <w:r w:rsidRPr="00C45BD3">
              <w:rPr>
                <w:rPrChange w:id="2039" w:author="Frank R. Edwards Jr" w:date="2017-09-25T15:38:00Z">
                  <w:rPr>
                    <w:rFonts w:eastAsia="Times New Roman"/>
                  </w:rPr>
                </w:rPrChange>
              </w:rPr>
              <w:t xml:space="preserve">0.3 (0.1, 1) </w:t>
            </w:r>
          </w:p>
        </w:tc>
        <w:tc>
          <w:tcPr>
            <w:tcW w:w="0" w:type="auto"/>
            <w:hideMark/>
          </w:tcPr>
          <w:p w14:paraId="4F9FBBCE" w14:textId="77777777" w:rsidR="0038562D" w:rsidRPr="00C45BD3" w:rsidRDefault="0038562D" w:rsidP="005672BD">
            <w:pPr>
              <w:pStyle w:val="NoSpacing"/>
              <w:rPr>
                <w:rPrChange w:id="2040" w:author="Frank R. Edwards Jr" w:date="2017-09-25T15:38:00Z">
                  <w:rPr>
                    <w:rFonts w:eastAsia="Times New Roman"/>
                  </w:rPr>
                </w:rPrChange>
              </w:rPr>
              <w:pPrChange w:id="2041" w:author="Frank R. Edwards Jr" w:date="2017-09-26T13:48:00Z">
                <w:pPr/>
              </w:pPrChange>
            </w:pPr>
            <w:r w:rsidRPr="00C45BD3">
              <w:rPr>
                <w:rPrChange w:id="2042" w:author="Frank R. Edwards Jr" w:date="2017-09-25T15:38:00Z">
                  <w:rPr>
                    <w:rFonts w:eastAsia="Times New Roman"/>
                  </w:rPr>
                </w:rPrChange>
              </w:rPr>
              <w:t xml:space="preserve">0.3 (0.1, 0.6) </w:t>
            </w:r>
          </w:p>
        </w:tc>
      </w:tr>
      <w:tr w:rsidR="0038562D" w:rsidRPr="00C45BD3" w14:paraId="03CFC6A6" w14:textId="77777777" w:rsidTr="00A03543">
        <w:tc>
          <w:tcPr>
            <w:tcW w:w="0" w:type="auto"/>
            <w:hideMark/>
          </w:tcPr>
          <w:p w14:paraId="70412D74" w14:textId="77777777" w:rsidR="0038562D" w:rsidRPr="00C45BD3" w:rsidRDefault="0038562D" w:rsidP="005672BD">
            <w:pPr>
              <w:pStyle w:val="NoSpacing"/>
              <w:rPr>
                <w:rPrChange w:id="2043" w:author="Frank R. Edwards Jr" w:date="2017-09-25T15:38:00Z">
                  <w:rPr>
                    <w:rFonts w:eastAsia="Times New Roman"/>
                  </w:rPr>
                </w:rPrChange>
              </w:rPr>
              <w:pPrChange w:id="2044" w:author="Frank R. Edwards Jr" w:date="2017-09-26T13:48:00Z">
                <w:pPr/>
              </w:pPrChange>
            </w:pPr>
            <w:r w:rsidRPr="00C45BD3">
              <w:rPr>
                <w:rPrChange w:id="2045" w:author="Frank R. Edwards Jr" w:date="2017-09-25T15:38:00Z">
                  <w:rPr>
                    <w:rFonts w:eastAsia="Times New Roman"/>
                  </w:rPr>
                </w:rPrChange>
              </w:rPr>
              <w:t xml:space="preserve">East South Central </w:t>
            </w:r>
          </w:p>
        </w:tc>
        <w:tc>
          <w:tcPr>
            <w:tcW w:w="0" w:type="auto"/>
            <w:hideMark/>
          </w:tcPr>
          <w:p w14:paraId="0F79AEFC" w14:textId="77777777" w:rsidR="0038562D" w:rsidRPr="00C45BD3" w:rsidRDefault="0038562D" w:rsidP="005672BD">
            <w:pPr>
              <w:pStyle w:val="NoSpacing"/>
              <w:rPr>
                <w:rPrChange w:id="2046" w:author="Frank R. Edwards Jr" w:date="2017-09-25T15:38:00Z">
                  <w:rPr>
                    <w:rFonts w:eastAsia="Times New Roman"/>
                  </w:rPr>
                </w:rPrChange>
              </w:rPr>
              <w:pPrChange w:id="2047" w:author="Frank R. Edwards Jr" w:date="2017-09-26T13:48:00Z">
                <w:pPr/>
              </w:pPrChange>
            </w:pPr>
          </w:p>
        </w:tc>
        <w:tc>
          <w:tcPr>
            <w:tcW w:w="0" w:type="auto"/>
            <w:hideMark/>
          </w:tcPr>
          <w:p w14:paraId="4A3AA621" w14:textId="77777777" w:rsidR="0038562D" w:rsidRPr="00C45BD3" w:rsidRDefault="0038562D" w:rsidP="005672BD">
            <w:pPr>
              <w:pStyle w:val="NoSpacing"/>
              <w:rPr>
                <w:sz w:val="20"/>
                <w:szCs w:val="20"/>
                <w:rPrChange w:id="2048" w:author="Frank R. Edwards Jr" w:date="2017-09-25T15:38:00Z">
                  <w:rPr>
                    <w:rFonts w:eastAsia="Times New Roman"/>
                    <w:sz w:val="20"/>
                    <w:szCs w:val="20"/>
                  </w:rPr>
                </w:rPrChange>
              </w:rPr>
              <w:pPrChange w:id="2049" w:author="Frank R. Edwards Jr" w:date="2017-09-26T13:48:00Z">
                <w:pPr/>
              </w:pPrChange>
            </w:pPr>
          </w:p>
        </w:tc>
        <w:tc>
          <w:tcPr>
            <w:tcW w:w="0" w:type="auto"/>
            <w:hideMark/>
          </w:tcPr>
          <w:p w14:paraId="47041CC0" w14:textId="77777777" w:rsidR="0038562D" w:rsidRPr="00C45BD3" w:rsidRDefault="0038562D" w:rsidP="005672BD">
            <w:pPr>
              <w:pStyle w:val="NoSpacing"/>
              <w:rPr>
                <w:sz w:val="20"/>
                <w:szCs w:val="20"/>
                <w:rPrChange w:id="2050" w:author="Frank R. Edwards Jr" w:date="2017-09-25T15:38:00Z">
                  <w:rPr>
                    <w:rFonts w:eastAsia="Times New Roman"/>
                    <w:sz w:val="20"/>
                    <w:szCs w:val="20"/>
                  </w:rPr>
                </w:rPrChange>
              </w:rPr>
              <w:pPrChange w:id="2051" w:author="Frank R. Edwards Jr" w:date="2017-09-26T13:48:00Z">
                <w:pPr/>
              </w:pPrChange>
            </w:pPr>
          </w:p>
        </w:tc>
      </w:tr>
      <w:tr w:rsidR="0038562D" w:rsidRPr="00C45BD3" w14:paraId="0B8313FA" w14:textId="77777777" w:rsidTr="00A03543">
        <w:tc>
          <w:tcPr>
            <w:tcW w:w="0" w:type="auto"/>
            <w:hideMark/>
          </w:tcPr>
          <w:p w14:paraId="55047A10" w14:textId="77777777" w:rsidR="0038562D" w:rsidRPr="00C45BD3" w:rsidRDefault="0038562D" w:rsidP="005672BD">
            <w:pPr>
              <w:pStyle w:val="NoSpacing"/>
              <w:rPr>
                <w:sz w:val="24"/>
                <w:szCs w:val="24"/>
                <w:rPrChange w:id="2052" w:author="Frank R. Edwards Jr" w:date="2017-09-25T15:38:00Z">
                  <w:rPr>
                    <w:rFonts w:eastAsia="Times New Roman"/>
                    <w:szCs w:val="24"/>
                  </w:rPr>
                </w:rPrChange>
              </w:rPr>
              <w:pPrChange w:id="2053" w:author="Frank R. Edwards Jr" w:date="2017-09-26T13:48:00Z">
                <w:pPr/>
              </w:pPrChange>
            </w:pPr>
            <w:r w:rsidRPr="00C45BD3">
              <w:rPr>
                <w:rPrChange w:id="2054" w:author="Frank R. Edwards Jr" w:date="2017-09-25T15:38:00Z">
                  <w:rPr>
                    <w:rFonts w:eastAsia="Times New Roman"/>
                  </w:rPr>
                </w:rPrChange>
              </w:rPr>
              <w:t xml:space="preserve">- Large Central Metro </w:t>
            </w:r>
          </w:p>
        </w:tc>
        <w:tc>
          <w:tcPr>
            <w:tcW w:w="0" w:type="auto"/>
            <w:hideMark/>
          </w:tcPr>
          <w:p w14:paraId="27CB94A7" w14:textId="77777777" w:rsidR="0038562D" w:rsidRPr="00C45BD3" w:rsidRDefault="0038562D" w:rsidP="005672BD">
            <w:pPr>
              <w:pStyle w:val="NoSpacing"/>
              <w:rPr>
                <w:rPrChange w:id="2055" w:author="Frank R. Edwards Jr" w:date="2017-09-25T15:38:00Z">
                  <w:rPr>
                    <w:rFonts w:eastAsia="Times New Roman"/>
                  </w:rPr>
                </w:rPrChange>
              </w:rPr>
              <w:pPrChange w:id="2056" w:author="Frank R. Edwards Jr" w:date="2017-09-26T13:48:00Z">
                <w:pPr/>
              </w:pPrChange>
            </w:pPr>
            <w:r w:rsidRPr="00C45BD3">
              <w:rPr>
                <w:rPrChange w:id="2057" w:author="Frank R. Edwards Jr" w:date="2017-09-25T15:38:00Z">
                  <w:rPr>
                    <w:rFonts w:eastAsia="Times New Roman"/>
                  </w:rPr>
                </w:rPrChange>
              </w:rPr>
              <w:t xml:space="preserve">0.9 (0.3, 2.1) </w:t>
            </w:r>
          </w:p>
        </w:tc>
        <w:tc>
          <w:tcPr>
            <w:tcW w:w="0" w:type="auto"/>
            <w:hideMark/>
          </w:tcPr>
          <w:p w14:paraId="4812802B" w14:textId="77777777" w:rsidR="0038562D" w:rsidRPr="00C45BD3" w:rsidRDefault="0038562D" w:rsidP="005672BD">
            <w:pPr>
              <w:pStyle w:val="NoSpacing"/>
              <w:rPr>
                <w:rPrChange w:id="2058" w:author="Frank R. Edwards Jr" w:date="2017-09-25T15:38:00Z">
                  <w:rPr>
                    <w:rFonts w:eastAsia="Times New Roman"/>
                  </w:rPr>
                </w:rPrChange>
              </w:rPr>
              <w:pPrChange w:id="2059" w:author="Frank R. Edwards Jr" w:date="2017-09-26T13:48:00Z">
                <w:pPr/>
              </w:pPrChange>
            </w:pPr>
            <w:r w:rsidRPr="00C45BD3">
              <w:rPr>
                <w:rPrChange w:id="2060" w:author="Frank R. Edwards Jr" w:date="2017-09-25T15:38:00Z">
                  <w:rPr>
                    <w:rFonts w:eastAsia="Times New Roman"/>
                  </w:rPr>
                </w:rPrChange>
              </w:rPr>
              <w:t xml:space="preserve">0.2 (0, 0.8) </w:t>
            </w:r>
          </w:p>
        </w:tc>
        <w:tc>
          <w:tcPr>
            <w:tcW w:w="0" w:type="auto"/>
            <w:hideMark/>
          </w:tcPr>
          <w:p w14:paraId="08CBBFA0" w14:textId="77777777" w:rsidR="0038562D" w:rsidRPr="00C45BD3" w:rsidRDefault="0038562D" w:rsidP="005672BD">
            <w:pPr>
              <w:pStyle w:val="NoSpacing"/>
              <w:rPr>
                <w:rPrChange w:id="2061" w:author="Frank R. Edwards Jr" w:date="2017-09-25T15:38:00Z">
                  <w:rPr>
                    <w:rFonts w:eastAsia="Times New Roman"/>
                  </w:rPr>
                </w:rPrChange>
              </w:rPr>
              <w:pPrChange w:id="2062" w:author="Frank R. Edwards Jr" w:date="2017-09-26T13:48:00Z">
                <w:pPr/>
              </w:pPrChange>
            </w:pPr>
            <w:r w:rsidRPr="00C45BD3">
              <w:rPr>
                <w:rPrChange w:id="2063" w:author="Frank R. Edwards Jr" w:date="2017-09-25T15:38:00Z">
                  <w:rPr>
                    <w:rFonts w:eastAsia="Times New Roman"/>
                  </w:rPr>
                </w:rPrChange>
              </w:rPr>
              <w:t xml:space="preserve">0.4 (0.1, 0.9) </w:t>
            </w:r>
          </w:p>
        </w:tc>
      </w:tr>
      <w:tr w:rsidR="0038562D" w:rsidRPr="00C45BD3" w14:paraId="62892E5D" w14:textId="77777777" w:rsidTr="00A03543">
        <w:tc>
          <w:tcPr>
            <w:tcW w:w="0" w:type="auto"/>
            <w:hideMark/>
          </w:tcPr>
          <w:p w14:paraId="3EA20FCC" w14:textId="77777777" w:rsidR="0038562D" w:rsidRPr="00C45BD3" w:rsidRDefault="0038562D" w:rsidP="005672BD">
            <w:pPr>
              <w:pStyle w:val="NoSpacing"/>
              <w:rPr>
                <w:rPrChange w:id="2064" w:author="Frank R. Edwards Jr" w:date="2017-09-25T15:38:00Z">
                  <w:rPr>
                    <w:rFonts w:eastAsia="Times New Roman"/>
                  </w:rPr>
                </w:rPrChange>
              </w:rPr>
              <w:pPrChange w:id="2065" w:author="Frank R. Edwards Jr" w:date="2017-09-26T13:48:00Z">
                <w:pPr/>
              </w:pPrChange>
            </w:pPr>
            <w:r w:rsidRPr="00C45BD3">
              <w:rPr>
                <w:rPrChange w:id="2066" w:author="Frank R. Edwards Jr" w:date="2017-09-25T15:38:00Z">
                  <w:rPr>
                    <w:rFonts w:eastAsia="Times New Roman"/>
                  </w:rPr>
                </w:rPrChange>
              </w:rPr>
              <w:t xml:space="preserve">- Large Fringe Metro </w:t>
            </w:r>
          </w:p>
        </w:tc>
        <w:tc>
          <w:tcPr>
            <w:tcW w:w="0" w:type="auto"/>
            <w:hideMark/>
          </w:tcPr>
          <w:p w14:paraId="6A44E4DE" w14:textId="77777777" w:rsidR="0038562D" w:rsidRPr="00C45BD3" w:rsidRDefault="0038562D" w:rsidP="005672BD">
            <w:pPr>
              <w:pStyle w:val="NoSpacing"/>
              <w:rPr>
                <w:rPrChange w:id="2067" w:author="Frank R. Edwards Jr" w:date="2017-09-25T15:38:00Z">
                  <w:rPr>
                    <w:rFonts w:eastAsia="Times New Roman"/>
                  </w:rPr>
                </w:rPrChange>
              </w:rPr>
              <w:pPrChange w:id="2068" w:author="Frank R. Edwards Jr" w:date="2017-09-26T13:48:00Z">
                <w:pPr/>
              </w:pPrChange>
            </w:pPr>
            <w:r w:rsidRPr="00C45BD3">
              <w:rPr>
                <w:rPrChange w:id="2069" w:author="Frank R. Edwards Jr" w:date="2017-09-25T15:38:00Z">
                  <w:rPr>
                    <w:rFonts w:eastAsia="Times New Roman"/>
                  </w:rPr>
                </w:rPrChange>
              </w:rPr>
              <w:t xml:space="preserve">0.6 (0.2, 1.4) </w:t>
            </w:r>
          </w:p>
        </w:tc>
        <w:tc>
          <w:tcPr>
            <w:tcW w:w="0" w:type="auto"/>
            <w:hideMark/>
          </w:tcPr>
          <w:p w14:paraId="700CF7BB" w14:textId="77777777" w:rsidR="0038562D" w:rsidRPr="00C45BD3" w:rsidRDefault="0038562D" w:rsidP="005672BD">
            <w:pPr>
              <w:pStyle w:val="NoSpacing"/>
              <w:rPr>
                <w:rPrChange w:id="2070" w:author="Frank R. Edwards Jr" w:date="2017-09-25T15:38:00Z">
                  <w:rPr>
                    <w:rFonts w:eastAsia="Times New Roman"/>
                  </w:rPr>
                </w:rPrChange>
              </w:rPr>
              <w:pPrChange w:id="2071" w:author="Frank R. Edwards Jr" w:date="2017-09-26T13:48:00Z">
                <w:pPr/>
              </w:pPrChange>
            </w:pPr>
            <w:r w:rsidRPr="00C45BD3">
              <w:rPr>
                <w:rPrChange w:id="2072" w:author="Frank R. Edwards Jr" w:date="2017-09-25T15:38:00Z">
                  <w:rPr>
                    <w:rFonts w:eastAsia="Times New Roman"/>
                  </w:rPr>
                </w:rPrChange>
              </w:rPr>
              <w:t xml:space="preserve">0.2 (0, 0.7) </w:t>
            </w:r>
          </w:p>
        </w:tc>
        <w:tc>
          <w:tcPr>
            <w:tcW w:w="0" w:type="auto"/>
            <w:hideMark/>
          </w:tcPr>
          <w:p w14:paraId="3C88AE08" w14:textId="77777777" w:rsidR="0038562D" w:rsidRPr="00C45BD3" w:rsidRDefault="0038562D" w:rsidP="005672BD">
            <w:pPr>
              <w:pStyle w:val="NoSpacing"/>
              <w:rPr>
                <w:rPrChange w:id="2073" w:author="Frank R. Edwards Jr" w:date="2017-09-25T15:38:00Z">
                  <w:rPr>
                    <w:rFonts w:eastAsia="Times New Roman"/>
                  </w:rPr>
                </w:rPrChange>
              </w:rPr>
              <w:pPrChange w:id="2074" w:author="Frank R. Edwards Jr" w:date="2017-09-26T13:48:00Z">
                <w:pPr/>
              </w:pPrChange>
            </w:pPr>
            <w:r w:rsidRPr="00C45BD3">
              <w:rPr>
                <w:rPrChange w:id="2075" w:author="Frank R. Edwards Jr" w:date="2017-09-25T15:38:00Z">
                  <w:rPr>
                    <w:rFonts w:eastAsia="Times New Roman"/>
                  </w:rPr>
                </w:rPrChange>
              </w:rPr>
              <w:t xml:space="preserve">0.4 (0.1, 0.8) </w:t>
            </w:r>
          </w:p>
        </w:tc>
      </w:tr>
      <w:tr w:rsidR="0038562D" w:rsidRPr="00C45BD3" w14:paraId="539DED5A" w14:textId="77777777" w:rsidTr="00A03543">
        <w:tc>
          <w:tcPr>
            <w:tcW w:w="0" w:type="auto"/>
            <w:hideMark/>
          </w:tcPr>
          <w:p w14:paraId="43C48E3C" w14:textId="77777777" w:rsidR="0038562D" w:rsidRPr="00C45BD3" w:rsidRDefault="0038562D" w:rsidP="005672BD">
            <w:pPr>
              <w:pStyle w:val="NoSpacing"/>
              <w:rPr>
                <w:rPrChange w:id="2076" w:author="Frank R. Edwards Jr" w:date="2017-09-25T15:38:00Z">
                  <w:rPr>
                    <w:rFonts w:eastAsia="Times New Roman"/>
                  </w:rPr>
                </w:rPrChange>
              </w:rPr>
              <w:pPrChange w:id="2077" w:author="Frank R. Edwards Jr" w:date="2017-09-26T13:48:00Z">
                <w:pPr/>
              </w:pPrChange>
            </w:pPr>
            <w:r w:rsidRPr="00C45BD3">
              <w:rPr>
                <w:rPrChange w:id="2078" w:author="Frank R. Edwards Jr" w:date="2017-09-25T15:38:00Z">
                  <w:rPr>
                    <w:rFonts w:eastAsia="Times New Roman"/>
                  </w:rPr>
                </w:rPrChange>
              </w:rPr>
              <w:t xml:space="preserve">- Medium Metro </w:t>
            </w:r>
          </w:p>
        </w:tc>
        <w:tc>
          <w:tcPr>
            <w:tcW w:w="0" w:type="auto"/>
            <w:hideMark/>
          </w:tcPr>
          <w:p w14:paraId="66917594" w14:textId="77777777" w:rsidR="0038562D" w:rsidRPr="00C45BD3" w:rsidRDefault="0038562D" w:rsidP="005672BD">
            <w:pPr>
              <w:pStyle w:val="NoSpacing"/>
              <w:rPr>
                <w:rPrChange w:id="2079" w:author="Frank R. Edwards Jr" w:date="2017-09-25T15:38:00Z">
                  <w:rPr>
                    <w:rFonts w:eastAsia="Times New Roman"/>
                  </w:rPr>
                </w:rPrChange>
              </w:rPr>
              <w:pPrChange w:id="2080" w:author="Frank R. Edwards Jr" w:date="2017-09-26T13:48:00Z">
                <w:pPr/>
              </w:pPrChange>
            </w:pPr>
            <w:r w:rsidRPr="00C45BD3">
              <w:rPr>
                <w:rPrChange w:id="2081" w:author="Frank R. Edwards Jr" w:date="2017-09-25T15:38:00Z">
                  <w:rPr>
                    <w:rFonts w:eastAsia="Times New Roman"/>
                  </w:rPr>
                </w:rPrChange>
              </w:rPr>
              <w:t xml:space="preserve">1.1 (0.4, 2.3) </w:t>
            </w:r>
          </w:p>
        </w:tc>
        <w:tc>
          <w:tcPr>
            <w:tcW w:w="0" w:type="auto"/>
            <w:hideMark/>
          </w:tcPr>
          <w:p w14:paraId="75588A2D" w14:textId="77777777" w:rsidR="0038562D" w:rsidRPr="00C45BD3" w:rsidRDefault="0038562D" w:rsidP="005672BD">
            <w:pPr>
              <w:pStyle w:val="NoSpacing"/>
              <w:rPr>
                <w:rPrChange w:id="2082" w:author="Frank R. Edwards Jr" w:date="2017-09-25T15:38:00Z">
                  <w:rPr>
                    <w:rFonts w:eastAsia="Times New Roman"/>
                  </w:rPr>
                </w:rPrChange>
              </w:rPr>
              <w:pPrChange w:id="2083" w:author="Frank R. Edwards Jr" w:date="2017-09-26T13:48:00Z">
                <w:pPr/>
              </w:pPrChange>
            </w:pPr>
            <w:r w:rsidRPr="00C45BD3">
              <w:rPr>
                <w:rPrChange w:id="2084" w:author="Frank R. Edwards Jr" w:date="2017-09-25T15:38:00Z">
                  <w:rPr>
                    <w:rFonts w:eastAsia="Times New Roman"/>
                  </w:rPr>
                </w:rPrChange>
              </w:rPr>
              <w:t xml:space="preserve">0.3 (0.1, 1) </w:t>
            </w:r>
          </w:p>
        </w:tc>
        <w:tc>
          <w:tcPr>
            <w:tcW w:w="0" w:type="auto"/>
            <w:hideMark/>
          </w:tcPr>
          <w:p w14:paraId="60B9D143" w14:textId="77777777" w:rsidR="0038562D" w:rsidRPr="00C45BD3" w:rsidRDefault="0038562D" w:rsidP="005672BD">
            <w:pPr>
              <w:pStyle w:val="NoSpacing"/>
              <w:rPr>
                <w:rPrChange w:id="2085" w:author="Frank R. Edwards Jr" w:date="2017-09-25T15:38:00Z">
                  <w:rPr>
                    <w:rFonts w:eastAsia="Times New Roman"/>
                  </w:rPr>
                </w:rPrChange>
              </w:rPr>
              <w:pPrChange w:id="2086" w:author="Frank R. Edwards Jr" w:date="2017-09-26T13:48:00Z">
                <w:pPr/>
              </w:pPrChange>
            </w:pPr>
            <w:r w:rsidRPr="00C45BD3">
              <w:rPr>
                <w:rPrChange w:id="2087" w:author="Frank R. Edwards Jr" w:date="2017-09-25T15:38:00Z">
                  <w:rPr>
                    <w:rFonts w:eastAsia="Times New Roman"/>
                  </w:rPr>
                </w:rPrChange>
              </w:rPr>
              <w:t xml:space="preserve">0.5 (0.2, 1.1) </w:t>
            </w:r>
          </w:p>
        </w:tc>
      </w:tr>
      <w:tr w:rsidR="0038562D" w:rsidRPr="00C45BD3" w14:paraId="4BD3F32C" w14:textId="77777777" w:rsidTr="00A03543">
        <w:tc>
          <w:tcPr>
            <w:tcW w:w="0" w:type="auto"/>
            <w:hideMark/>
          </w:tcPr>
          <w:p w14:paraId="6CA772C1" w14:textId="77777777" w:rsidR="0038562D" w:rsidRPr="00C45BD3" w:rsidRDefault="0038562D" w:rsidP="005672BD">
            <w:pPr>
              <w:pStyle w:val="NoSpacing"/>
              <w:rPr>
                <w:rPrChange w:id="2088" w:author="Frank R. Edwards Jr" w:date="2017-09-25T15:38:00Z">
                  <w:rPr>
                    <w:rFonts w:eastAsia="Times New Roman"/>
                  </w:rPr>
                </w:rPrChange>
              </w:rPr>
              <w:pPrChange w:id="2089" w:author="Frank R. Edwards Jr" w:date="2017-09-26T13:48:00Z">
                <w:pPr/>
              </w:pPrChange>
            </w:pPr>
            <w:r w:rsidRPr="00C45BD3">
              <w:rPr>
                <w:rPrChange w:id="2090" w:author="Frank R. Edwards Jr" w:date="2017-09-25T15:38:00Z">
                  <w:rPr>
                    <w:rFonts w:eastAsia="Times New Roman"/>
                  </w:rPr>
                </w:rPrChange>
              </w:rPr>
              <w:t xml:space="preserve">- Small Metro </w:t>
            </w:r>
          </w:p>
        </w:tc>
        <w:tc>
          <w:tcPr>
            <w:tcW w:w="0" w:type="auto"/>
            <w:hideMark/>
          </w:tcPr>
          <w:p w14:paraId="6EEA46E1" w14:textId="77777777" w:rsidR="0038562D" w:rsidRPr="00C45BD3" w:rsidRDefault="0038562D" w:rsidP="005672BD">
            <w:pPr>
              <w:pStyle w:val="NoSpacing"/>
              <w:rPr>
                <w:rPrChange w:id="2091" w:author="Frank R. Edwards Jr" w:date="2017-09-25T15:38:00Z">
                  <w:rPr>
                    <w:rFonts w:eastAsia="Times New Roman"/>
                  </w:rPr>
                </w:rPrChange>
              </w:rPr>
              <w:pPrChange w:id="2092" w:author="Frank R. Edwards Jr" w:date="2017-09-26T13:48:00Z">
                <w:pPr/>
              </w:pPrChange>
            </w:pPr>
            <w:r w:rsidRPr="00C45BD3">
              <w:rPr>
                <w:rPrChange w:id="2093" w:author="Frank R. Edwards Jr" w:date="2017-09-25T15:38:00Z">
                  <w:rPr>
                    <w:rFonts w:eastAsia="Times New Roman"/>
                  </w:rPr>
                </w:rPrChange>
              </w:rPr>
              <w:t xml:space="preserve">0.7 (0.2, 1.6) </w:t>
            </w:r>
          </w:p>
        </w:tc>
        <w:tc>
          <w:tcPr>
            <w:tcW w:w="0" w:type="auto"/>
            <w:hideMark/>
          </w:tcPr>
          <w:p w14:paraId="2CAE0DD1" w14:textId="77777777" w:rsidR="0038562D" w:rsidRPr="00C45BD3" w:rsidRDefault="0038562D" w:rsidP="005672BD">
            <w:pPr>
              <w:pStyle w:val="NoSpacing"/>
              <w:rPr>
                <w:rPrChange w:id="2094" w:author="Frank R. Edwards Jr" w:date="2017-09-25T15:38:00Z">
                  <w:rPr>
                    <w:rFonts w:eastAsia="Times New Roman"/>
                  </w:rPr>
                </w:rPrChange>
              </w:rPr>
              <w:pPrChange w:id="2095" w:author="Frank R. Edwards Jr" w:date="2017-09-26T13:48:00Z">
                <w:pPr/>
              </w:pPrChange>
            </w:pPr>
            <w:r w:rsidRPr="00C45BD3">
              <w:rPr>
                <w:rPrChange w:id="2096" w:author="Frank R. Edwards Jr" w:date="2017-09-25T15:38:00Z">
                  <w:rPr>
                    <w:rFonts w:eastAsia="Times New Roman"/>
                  </w:rPr>
                </w:rPrChange>
              </w:rPr>
              <w:t xml:space="preserve">0.2 (0, 0.8) </w:t>
            </w:r>
          </w:p>
        </w:tc>
        <w:tc>
          <w:tcPr>
            <w:tcW w:w="0" w:type="auto"/>
            <w:hideMark/>
          </w:tcPr>
          <w:p w14:paraId="2C54C9F1" w14:textId="77777777" w:rsidR="0038562D" w:rsidRPr="00C45BD3" w:rsidRDefault="0038562D" w:rsidP="005672BD">
            <w:pPr>
              <w:pStyle w:val="NoSpacing"/>
              <w:rPr>
                <w:rPrChange w:id="2097" w:author="Frank R. Edwards Jr" w:date="2017-09-25T15:38:00Z">
                  <w:rPr>
                    <w:rFonts w:eastAsia="Times New Roman"/>
                  </w:rPr>
                </w:rPrChange>
              </w:rPr>
              <w:pPrChange w:id="2098" w:author="Frank R. Edwards Jr" w:date="2017-09-26T13:48:00Z">
                <w:pPr/>
              </w:pPrChange>
            </w:pPr>
            <w:r w:rsidRPr="00C45BD3">
              <w:rPr>
                <w:rPrChange w:id="2099" w:author="Frank R. Edwards Jr" w:date="2017-09-25T15:38:00Z">
                  <w:rPr>
                    <w:rFonts w:eastAsia="Times New Roman"/>
                  </w:rPr>
                </w:rPrChange>
              </w:rPr>
              <w:t xml:space="preserve">0.5 (0.2, 1.1) </w:t>
            </w:r>
          </w:p>
        </w:tc>
      </w:tr>
      <w:tr w:rsidR="0038562D" w:rsidRPr="00C45BD3" w14:paraId="64CBE817" w14:textId="77777777" w:rsidTr="00A03543">
        <w:tc>
          <w:tcPr>
            <w:tcW w:w="0" w:type="auto"/>
            <w:hideMark/>
          </w:tcPr>
          <w:p w14:paraId="1D24C9E9" w14:textId="77777777" w:rsidR="0038562D" w:rsidRPr="00C45BD3" w:rsidRDefault="0038562D" w:rsidP="005672BD">
            <w:pPr>
              <w:pStyle w:val="NoSpacing"/>
              <w:rPr>
                <w:rPrChange w:id="2100" w:author="Frank R. Edwards Jr" w:date="2017-09-25T15:38:00Z">
                  <w:rPr>
                    <w:rFonts w:eastAsia="Times New Roman"/>
                  </w:rPr>
                </w:rPrChange>
              </w:rPr>
              <w:pPrChange w:id="2101" w:author="Frank R. Edwards Jr" w:date="2017-09-26T13:48:00Z">
                <w:pPr/>
              </w:pPrChange>
            </w:pPr>
            <w:r w:rsidRPr="00C45BD3">
              <w:rPr>
                <w:rPrChange w:id="2102" w:author="Frank R. Edwards Jr" w:date="2017-09-25T15:38:00Z">
                  <w:rPr>
                    <w:rFonts w:eastAsia="Times New Roman"/>
                  </w:rPr>
                </w:rPrChange>
              </w:rPr>
              <w:t xml:space="preserve">- Micropolitan </w:t>
            </w:r>
          </w:p>
        </w:tc>
        <w:tc>
          <w:tcPr>
            <w:tcW w:w="0" w:type="auto"/>
            <w:hideMark/>
          </w:tcPr>
          <w:p w14:paraId="2762AAD7" w14:textId="77777777" w:rsidR="0038562D" w:rsidRPr="00C45BD3" w:rsidRDefault="0038562D" w:rsidP="005672BD">
            <w:pPr>
              <w:pStyle w:val="NoSpacing"/>
              <w:rPr>
                <w:rPrChange w:id="2103" w:author="Frank R. Edwards Jr" w:date="2017-09-25T15:38:00Z">
                  <w:rPr>
                    <w:rFonts w:eastAsia="Times New Roman"/>
                  </w:rPr>
                </w:rPrChange>
              </w:rPr>
              <w:pPrChange w:id="2104" w:author="Frank R. Edwards Jr" w:date="2017-09-26T13:48:00Z">
                <w:pPr/>
              </w:pPrChange>
            </w:pPr>
            <w:r w:rsidRPr="00C45BD3">
              <w:rPr>
                <w:rPrChange w:id="2105" w:author="Frank R. Edwards Jr" w:date="2017-09-25T15:38:00Z">
                  <w:rPr>
                    <w:rFonts w:eastAsia="Times New Roman"/>
                  </w:rPr>
                </w:rPrChange>
              </w:rPr>
              <w:t xml:space="preserve">0.8 (0.3, 1.7) </w:t>
            </w:r>
          </w:p>
        </w:tc>
        <w:tc>
          <w:tcPr>
            <w:tcW w:w="0" w:type="auto"/>
            <w:hideMark/>
          </w:tcPr>
          <w:p w14:paraId="0F40C09E" w14:textId="77777777" w:rsidR="0038562D" w:rsidRPr="00C45BD3" w:rsidRDefault="0038562D" w:rsidP="005672BD">
            <w:pPr>
              <w:pStyle w:val="NoSpacing"/>
              <w:rPr>
                <w:rPrChange w:id="2106" w:author="Frank R. Edwards Jr" w:date="2017-09-25T15:38:00Z">
                  <w:rPr>
                    <w:rFonts w:eastAsia="Times New Roman"/>
                  </w:rPr>
                </w:rPrChange>
              </w:rPr>
              <w:pPrChange w:id="2107" w:author="Frank R. Edwards Jr" w:date="2017-09-26T13:48:00Z">
                <w:pPr/>
              </w:pPrChange>
            </w:pPr>
            <w:r w:rsidRPr="00C45BD3">
              <w:rPr>
                <w:rPrChange w:id="2108" w:author="Frank R. Edwards Jr" w:date="2017-09-25T15:38:00Z">
                  <w:rPr>
                    <w:rFonts w:eastAsia="Times New Roman"/>
                  </w:rPr>
                </w:rPrChange>
              </w:rPr>
              <w:t xml:space="preserve">0.2 (0, 0.8) </w:t>
            </w:r>
          </w:p>
        </w:tc>
        <w:tc>
          <w:tcPr>
            <w:tcW w:w="0" w:type="auto"/>
            <w:hideMark/>
          </w:tcPr>
          <w:p w14:paraId="422A1DF4" w14:textId="77777777" w:rsidR="0038562D" w:rsidRPr="00C45BD3" w:rsidRDefault="0038562D" w:rsidP="005672BD">
            <w:pPr>
              <w:pStyle w:val="NoSpacing"/>
              <w:rPr>
                <w:rPrChange w:id="2109" w:author="Frank R. Edwards Jr" w:date="2017-09-25T15:38:00Z">
                  <w:rPr>
                    <w:rFonts w:eastAsia="Times New Roman"/>
                  </w:rPr>
                </w:rPrChange>
              </w:rPr>
              <w:pPrChange w:id="2110" w:author="Frank R. Edwards Jr" w:date="2017-09-26T13:48:00Z">
                <w:pPr/>
              </w:pPrChange>
            </w:pPr>
            <w:r w:rsidRPr="00C45BD3">
              <w:rPr>
                <w:rPrChange w:id="2111" w:author="Frank R. Edwards Jr" w:date="2017-09-25T15:38:00Z">
                  <w:rPr>
                    <w:rFonts w:eastAsia="Times New Roman"/>
                  </w:rPr>
                </w:rPrChange>
              </w:rPr>
              <w:t xml:space="preserve">0.5 (0.2, 1.2) </w:t>
            </w:r>
          </w:p>
        </w:tc>
      </w:tr>
      <w:tr w:rsidR="0038562D" w:rsidRPr="00C45BD3" w14:paraId="1F2361FD" w14:textId="77777777" w:rsidTr="00A03543">
        <w:tc>
          <w:tcPr>
            <w:tcW w:w="0" w:type="auto"/>
            <w:hideMark/>
          </w:tcPr>
          <w:p w14:paraId="7D939B02" w14:textId="77777777" w:rsidR="0038562D" w:rsidRPr="00C45BD3" w:rsidRDefault="0038562D" w:rsidP="005672BD">
            <w:pPr>
              <w:pStyle w:val="NoSpacing"/>
              <w:rPr>
                <w:rPrChange w:id="2112" w:author="Frank R. Edwards Jr" w:date="2017-09-25T15:38:00Z">
                  <w:rPr>
                    <w:rFonts w:eastAsia="Times New Roman"/>
                  </w:rPr>
                </w:rPrChange>
              </w:rPr>
              <w:pPrChange w:id="2113" w:author="Frank R. Edwards Jr" w:date="2017-09-26T13:48:00Z">
                <w:pPr/>
              </w:pPrChange>
            </w:pPr>
            <w:r w:rsidRPr="00C45BD3">
              <w:rPr>
                <w:rPrChange w:id="2114" w:author="Frank R. Edwards Jr" w:date="2017-09-25T15:38:00Z">
                  <w:rPr>
                    <w:rFonts w:eastAsia="Times New Roman"/>
                  </w:rPr>
                </w:rPrChange>
              </w:rPr>
              <w:t xml:space="preserve">- Noncore </w:t>
            </w:r>
          </w:p>
        </w:tc>
        <w:tc>
          <w:tcPr>
            <w:tcW w:w="0" w:type="auto"/>
            <w:hideMark/>
          </w:tcPr>
          <w:p w14:paraId="22AEA812" w14:textId="77777777" w:rsidR="0038562D" w:rsidRPr="00C45BD3" w:rsidRDefault="0038562D" w:rsidP="005672BD">
            <w:pPr>
              <w:pStyle w:val="NoSpacing"/>
              <w:rPr>
                <w:rPrChange w:id="2115" w:author="Frank R. Edwards Jr" w:date="2017-09-25T15:38:00Z">
                  <w:rPr>
                    <w:rFonts w:eastAsia="Times New Roman"/>
                  </w:rPr>
                </w:rPrChange>
              </w:rPr>
              <w:pPrChange w:id="2116" w:author="Frank R. Edwards Jr" w:date="2017-09-26T13:48:00Z">
                <w:pPr/>
              </w:pPrChange>
            </w:pPr>
            <w:r w:rsidRPr="00C45BD3">
              <w:rPr>
                <w:rPrChange w:id="2117" w:author="Frank R. Edwards Jr" w:date="2017-09-25T15:38:00Z">
                  <w:rPr>
                    <w:rFonts w:eastAsia="Times New Roman"/>
                  </w:rPr>
                </w:rPrChange>
              </w:rPr>
              <w:t xml:space="preserve">0.7 (0.2, 1.6) </w:t>
            </w:r>
          </w:p>
        </w:tc>
        <w:tc>
          <w:tcPr>
            <w:tcW w:w="0" w:type="auto"/>
            <w:hideMark/>
          </w:tcPr>
          <w:p w14:paraId="21727642" w14:textId="77777777" w:rsidR="0038562D" w:rsidRPr="00C45BD3" w:rsidRDefault="0038562D" w:rsidP="005672BD">
            <w:pPr>
              <w:pStyle w:val="NoSpacing"/>
              <w:rPr>
                <w:rPrChange w:id="2118" w:author="Frank R. Edwards Jr" w:date="2017-09-25T15:38:00Z">
                  <w:rPr>
                    <w:rFonts w:eastAsia="Times New Roman"/>
                  </w:rPr>
                </w:rPrChange>
              </w:rPr>
              <w:pPrChange w:id="2119" w:author="Frank R. Edwards Jr" w:date="2017-09-26T13:48:00Z">
                <w:pPr/>
              </w:pPrChange>
            </w:pPr>
            <w:r w:rsidRPr="00C45BD3">
              <w:rPr>
                <w:rPrChange w:id="2120" w:author="Frank R. Edwards Jr" w:date="2017-09-25T15:38:00Z">
                  <w:rPr>
                    <w:rFonts w:eastAsia="Times New Roman"/>
                  </w:rPr>
                </w:rPrChange>
              </w:rPr>
              <w:t xml:space="preserve">0.3 (0.1, 1) </w:t>
            </w:r>
          </w:p>
        </w:tc>
        <w:tc>
          <w:tcPr>
            <w:tcW w:w="0" w:type="auto"/>
            <w:hideMark/>
          </w:tcPr>
          <w:p w14:paraId="3F2F92E6" w14:textId="77777777" w:rsidR="0038562D" w:rsidRPr="00C45BD3" w:rsidRDefault="0038562D" w:rsidP="005672BD">
            <w:pPr>
              <w:pStyle w:val="NoSpacing"/>
              <w:rPr>
                <w:rPrChange w:id="2121" w:author="Frank R. Edwards Jr" w:date="2017-09-25T15:38:00Z">
                  <w:rPr>
                    <w:rFonts w:eastAsia="Times New Roman"/>
                  </w:rPr>
                </w:rPrChange>
              </w:rPr>
              <w:pPrChange w:id="2122" w:author="Frank R. Edwards Jr" w:date="2017-09-26T13:48:00Z">
                <w:pPr/>
              </w:pPrChange>
            </w:pPr>
            <w:r w:rsidRPr="00C45BD3">
              <w:rPr>
                <w:rPrChange w:id="2123" w:author="Frank R. Edwards Jr" w:date="2017-09-25T15:38:00Z">
                  <w:rPr>
                    <w:rFonts w:eastAsia="Times New Roman"/>
                  </w:rPr>
                </w:rPrChange>
              </w:rPr>
              <w:t xml:space="preserve">0.5 (0.2, 1.2) </w:t>
            </w:r>
          </w:p>
        </w:tc>
      </w:tr>
      <w:tr w:rsidR="0038562D" w:rsidRPr="00C45BD3" w14:paraId="4F02BD46" w14:textId="77777777" w:rsidTr="00A03543">
        <w:tc>
          <w:tcPr>
            <w:tcW w:w="0" w:type="auto"/>
            <w:hideMark/>
          </w:tcPr>
          <w:p w14:paraId="2B72F7FC" w14:textId="77777777" w:rsidR="0038562D" w:rsidRPr="00C45BD3" w:rsidRDefault="0038562D" w:rsidP="005672BD">
            <w:pPr>
              <w:pStyle w:val="NoSpacing"/>
              <w:rPr>
                <w:rPrChange w:id="2124" w:author="Frank R. Edwards Jr" w:date="2017-09-25T15:38:00Z">
                  <w:rPr>
                    <w:rFonts w:eastAsia="Times New Roman"/>
                  </w:rPr>
                </w:rPrChange>
              </w:rPr>
              <w:pPrChange w:id="2125" w:author="Frank R. Edwards Jr" w:date="2017-09-26T13:48:00Z">
                <w:pPr/>
              </w:pPrChange>
            </w:pPr>
            <w:r w:rsidRPr="00C45BD3">
              <w:rPr>
                <w:rPrChange w:id="2126" w:author="Frank R. Edwards Jr" w:date="2017-09-25T15:38:00Z">
                  <w:rPr>
                    <w:rFonts w:eastAsia="Times New Roman"/>
                  </w:rPr>
                </w:rPrChange>
              </w:rPr>
              <w:t xml:space="preserve">Middle Atlantic </w:t>
            </w:r>
          </w:p>
        </w:tc>
        <w:tc>
          <w:tcPr>
            <w:tcW w:w="0" w:type="auto"/>
            <w:hideMark/>
          </w:tcPr>
          <w:p w14:paraId="74A0468D" w14:textId="77777777" w:rsidR="0038562D" w:rsidRPr="00C45BD3" w:rsidRDefault="0038562D" w:rsidP="005672BD">
            <w:pPr>
              <w:pStyle w:val="NoSpacing"/>
              <w:rPr>
                <w:rPrChange w:id="2127" w:author="Frank R. Edwards Jr" w:date="2017-09-25T15:38:00Z">
                  <w:rPr>
                    <w:rFonts w:eastAsia="Times New Roman"/>
                  </w:rPr>
                </w:rPrChange>
              </w:rPr>
              <w:pPrChange w:id="2128" w:author="Frank R. Edwards Jr" w:date="2017-09-26T13:48:00Z">
                <w:pPr/>
              </w:pPrChange>
            </w:pPr>
          </w:p>
        </w:tc>
        <w:tc>
          <w:tcPr>
            <w:tcW w:w="0" w:type="auto"/>
            <w:hideMark/>
          </w:tcPr>
          <w:p w14:paraId="43BF7E6B" w14:textId="77777777" w:rsidR="0038562D" w:rsidRPr="00C45BD3" w:rsidRDefault="0038562D" w:rsidP="005672BD">
            <w:pPr>
              <w:pStyle w:val="NoSpacing"/>
              <w:rPr>
                <w:sz w:val="20"/>
                <w:szCs w:val="20"/>
                <w:rPrChange w:id="2129" w:author="Frank R. Edwards Jr" w:date="2017-09-25T15:38:00Z">
                  <w:rPr>
                    <w:rFonts w:eastAsia="Times New Roman"/>
                    <w:sz w:val="20"/>
                    <w:szCs w:val="20"/>
                  </w:rPr>
                </w:rPrChange>
              </w:rPr>
              <w:pPrChange w:id="2130" w:author="Frank R. Edwards Jr" w:date="2017-09-26T13:48:00Z">
                <w:pPr/>
              </w:pPrChange>
            </w:pPr>
          </w:p>
        </w:tc>
        <w:tc>
          <w:tcPr>
            <w:tcW w:w="0" w:type="auto"/>
            <w:hideMark/>
          </w:tcPr>
          <w:p w14:paraId="246197A1" w14:textId="77777777" w:rsidR="0038562D" w:rsidRPr="00C45BD3" w:rsidRDefault="0038562D" w:rsidP="005672BD">
            <w:pPr>
              <w:pStyle w:val="NoSpacing"/>
              <w:rPr>
                <w:sz w:val="20"/>
                <w:szCs w:val="20"/>
                <w:rPrChange w:id="2131" w:author="Frank R. Edwards Jr" w:date="2017-09-25T15:38:00Z">
                  <w:rPr>
                    <w:rFonts w:eastAsia="Times New Roman"/>
                    <w:sz w:val="20"/>
                    <w:szCs w:val="20"/>
                  </w:rPr>
                </w:rPrChange>
              </w:rPr>
              <w:pPrChange w:id="2132" w:author="Frank R. Edwards Jr" w:date="2017-09-26T13:48:00Z">
                <w:pPr/>
              </w:pPrChange>
            </w:pPr>
          </w:p>
        </w:tc>
      </w:tr>
      <w:tr w:rsidR="0038562D" w:rsidRPr="00C45BD3" w14:paraId="22861EAD" w14:textId="77777777" w:rsidTr="00A03543">
        <w:tc>
          <w:tcPr>
            <w:tcW w:w="0" w:type="auto"/>
            <w:hideMark/>
          </w:tcPr>
          <w:p w14:paraId="372412B4" w14:textId="77777777" w:rsidR="0038562D" w:rsidRPr="00C45BD3" w:rsidRDefault="0038562D" w:rsidP="005672BD">
            <w:pPr>
              <w:pStyle w:val="NoSpacing"/>
              <w:rPr>
                <w:sz w:val="24"/>
                <w:szCs w:val="24"/>
                <w:rPrChange w:id="2133" w:author="Frank R. Edwards Jr" w:date="2017-09-25T15:38:00Z">
                  <w:rPr>
                    <w:rFonts w:eastAsia="Times New Roman"/>
                    <w:szCs w:val="24"/>
                  </w:rPr>
                </w:rPrChange>
              </w:rPr>
              <w:pPrChange w:id="2134" w:author="Frank R. Edwards Jr" w:date="2017-09-26T13:48:00Z">
                <w:pPr/>
              </w:pPrChange>
            </w:pPr>
            <w:r w:rsidRPr="00C45BD3">
              <w:rPr>
                <w:rPrChange w:id="2135" w:author="Frank R. Edwards Jr" w:date="2017-09-25T15:38:00Z">
                  <w:rPr>
                    <w:rFonts w:eastAsia="Times New Roman"/>
                  </w:rPr>
                </w:rPrChange>
              </w:rPr>
              <w:t xml:space="preserve">- Large Central Metro </w:t>
            </w:r>
          </w:p>
        </w:tc>
        <w:tc>
          <w:tcPr>
            <w:tcW w:w="0" w:type="auto"/>
            <w:hideMark/>
          </w:tcPr>
          <w:p w14:paraId="7DEE48EC" w14:textId="77777777" w:rsidR="0038562D" w:rsidRPr="00C45BD3" w:rsidRDefault="0038562D" w:rsidP="005672BD">
            <w:pPr>
              <w:pStyle w:val="NoSpacing"/>
              <w:rPr>
                <w:rPrChange w:id="2136" w:author="Frank R. Edwards Jr" w:date="2017-09-25T15:38:00Z">
                  <w:rPr>
                    <w:rFonts w:eastAsia="Times New Roman"/>
                  </w:rPr>
                </w:rPrChange>
              </w:rPr>
              <w:pPrChange w:id="2137" w:author="Frank R. Edwards Jr" w:date="2017-09-26T13:48:00Z">
                <w:pPr/>
              </w:pPrChange>
            </w:pPr>
            <w:r w:rsidRPr="00C45BD3">
              <w:rPr>
                <w:rPrChange w:id="2138" w:author="Frank R. Edwards Jr" w:date="2017-09-25T15:38:00Z">
                  <w:rPr>
                    <w:rFonts w:eastAsia="Times New Roman"/>
                  </w:rPr>
                </w:rPrChange>
              </w:rPr>
              <w:t xml:space="preserve">0.8 (0.3, 1.8) </w:t>
            </w:r>
          </w:p>
        </w:tc>
        <w:tc>
          <w:tcPr>
            <w:tcW w:w="0" w:type="auto"/>
            <w:hideMark/>
          </w:tcPr>
          <w:p w14:paraId="39707527" w14:textId="77777777" w:rsidR="0038562D" w:rsidRPr="00C45BD3" w:rsidRDefault="0038562D" w:rsidP="005672BD">
            <w:pPr>
              <w:pStyle w:val="NoSpacing"/>
              <w:rPr>
                <w:rPrChange w:id="2139" w:author="Frank R. Edwards Jr" w:date="2017-09-25T15:38:00Z">
                  <w:rPr>
                    <w:rFonts w:eastAsia="Times New Roman"/>
                  </w:rPr>
                </w:rPrChange>
              </w:rPr>
              <w:pPrChange w:id="2140" w:author="Frank R. Edwards Jr" w:date="2017-09-26T13:48:00Z">
                <w:pPr/>
              </w:pPrChange>
            </w:pPr>
            <w:r w:rsidRPr="00C45BD3">
              <w:rPr>
                <w:rPrChange w:id="2141" w:author="Frank R. Edwards Jr" w:date="2017-09-25T15:38:00Z">
                  <w:rPr>
                    <w:rFonts w:eastAsia="Times New Roman"/>
                  </w:rPr>
                </w:rPrChange>
              </w:rPr>
              <w:t xml:space="preserve">0.2 (0, 0.5) </w:t>
            </w:r>
          </w:p>
        </w:tc>
        <w:tc>
          <w:tcPr>
            <w:tcW w:w="0" w:type="auto"/>
            <w:hideMark/>
          </w:tcPr>
          <w:p w14:paraId="2A4B36E8" w14:textId="77777777" w:rsidR="0038562D" w:rsidRPr="00C45BD3" w:rsidRDefault="0038562D" w:rsidP="005672BD">
            <w:pPr>
              <w:pStyle w:val="NoSpacing"/>
              <w:rPr>
                <w:rPrChange w:id="2142" w:author="Frank R. Edwards Jr" w:date="2017-09-25T15:38:00Z">
                  <w:rPr>
                    <w:rFonts w:eastAsia="Times New Roman"/>
                  </w:rPr>
                </w:rPrChange>
              </w:rPr>
              <w:pPrChange w:id="2143" w:author="Frank R. Edwards Jr" w:date="2017-09-26T13:48:00Z">
                <w:pPr/>
              </w:pPrChange>
            </w:pPr>
            <w:r w:rsidRPr="00C45BD3">
              <w:rPr>
                <w:rPrChange w:id="2144" w:author="Frank R. Edwards Jr" w:date="2017-09-25T15:38:00Z">
                  <w:rPr>
                    <w:rFonts w:eastAsia="Times New Roman"/>
                  </w:rPr>
                </w:rPrChange>
              </w:rPr>
              <w:t xml:space="preserve">0.1 (0.1, 0.3) </w:t>
            </w:r>
          </w:p>
        </w:tc>
      </w:tr>
      <w:tr w:rsidR="0038562D" w:rsidRPr="00C45BD3" w14:paraId="7EDDAB78" w14:textId="77777777" w:rsidTr="00A03543">
        <w:tc>
          <w:tcPr>
            <w:tcW w:w="0" w:type="auto"/>
            <w:hideMark/>
          </w:tcPr>
          <w:p w14:paraId="0E5395C3" w14:textId="77777777" w:rsidR="0038562D" w:rsidRPr="00C45BD3" w:rsidRDefault="0038562D" w:rsidP="005672BD">
            <w:pPr>
              <w:pStyle w:val="NoSpacing"/>
              <w:rPr>
                <w:rPrChange w:id="2145" w:author="Frank R. Edwards Jr" w:date="2017-09-25T15:38:00Z">
                  <w:rPr>
                    <w:rFonts w:eastAsia="Times New Roman"/>
                  </w:rPr>
                </w:rPrChange>
              </w:rPr>
              <w:pPrChange w:id="2146" w:author="Frank R. Edwards Jr" w:date="2017-09-26T13:48:00Z">
                <w:pPr/>
              </w:pPrChange>
            </w:pPr>
            <w:r w:rsidRPr="00C45BD3">
              <w:rPr>
                <w:rPrChange w:id="2147" w:author="Frank R. Edwards Jr" w:date="2017-09-25T15:38:00Z">
                  <w:rPr>
                    <w:rFonts w:eastAsia="Times New Roman"/>
                  </w:rPr>
                </w:rPrChange>
              </w:rPr>
              <w:t xml:space="preserve">- Large Fringe Metro </w:t>
            </w:r>
          </w:p>
        </w:tc>
        <w:tc>
          <w:tcPr>
            <w:tcW w:w="0" w:type="auto"/>
            <w:hideMark/>
          </w:tcPr>
          <w:p w14:paraId="37A5152F" w14:textId="77777777" w:rsidR="0038562D" w:rsidRPr="00C45BD3" w:rsidRDefault="0038562D" w:rsidP="005672BD">
            <w:pPr>
              <w:pStyle w:val="NoSpacing"/>
              <w:rPr>
                <w:rPrChange w:id="2148" w:author="Frank R. Edwards Jr" w:date="2017-09-25T15:38:00Z">
                  <w:rPr>
                    <w:rFonts w:eastAsia="Times New Roman"/>
                  </w:rPr>
                </w:rPrChange>
              </w:rPr>
              <w:pPrChange w:id="2149" w:author="Frank R. Edwards Jr" w:date="2017-09-26T13:48:00Z">
                <w:pPr/>
              </w:pPrChange>
            </w:pPr>
            <w:r w:rsidRPr="00C45BD3">
              <w:rPr>
                <w:rPrChange w:id="2150" w:author="Frank R. Edwards Jr" w:date="2017-09-25T15:38:00Z">
                  <w:rPr>
                    <w:rFonts w:eastAsia="Times New Roman"/>
                  </w:rPr>
                </w:rPrChange>
              </w:rPr>
              <w:t xml:space="preserve">0.5 (0.2, 1.2) </w:t>
            </w:r>
          </w:p>
        </w:tc>
        <w:tc>
          <w:tcPr>
            <w:tcW w:w="0" w:type="auto"/>
            <w:hideMark/>
          </w:tcPr>
          <w:p w14:paraId="532A8084" w14:textId="77777777" w:rsidR="0038562D" w:rsidRPr="00C45BD3" w:rsidRDefault="0038562D" w:rsidP="005672BD">
            <w:pPr>
              <w:pStyle w:val="NoSpacing"/>
              <w:rPr>
                <w:rPrChange w:id="2151" w:author="Frank R. Edwards Jr" w:date="2017-09-25T15:38:00Z">
                  <w:rPr>
                    <w:rFonts w:eastAsia="Times New Roman"/>
                  </w:rPr>
                </w:rPrChange>
              </w:rPr>
              <w:pPrChange w:id="2152" w:author="Frank R. Edwards Jr" w:date="2017-09-26T13:48:00Z">
                <w:pPr/>
              </w:pPrChange>
            </w:pPr>
            <w:r w:rsidRPr="00C45BD3">
              <w:rPr>
                <w:rPrChange w:id="2153" w:author="Frank R. Edwards Jr" w:date="2017-09-25T15:38:00Z">
                  <w:rPr>
                    <w:rFonts w:eastAsia="Times New Roman"/>
                  </w:rPr>
                </w:rPrChange>
              </w:rPr>
              <w:t xml:space="preserve">0.1 (0, 0.4) </w:t>
            </w:r>
          </w:p>
        </w:tc>
        <w:tc>
          <w:tcPr>
            <w:tcW w:w="0" w:type="auto"/>
            <w:hideMark/>
          </w:tcPr>
          <w:p w14:paraId="20913CFE" w14:textId="77777777" w:rsidR="0038562D" w:rsidRPr="00C45BD3" w:rsidRDefault="0038562D" w:rsidP="005672BD">
            <w:pPr>
              <w:pStyle w:val="NoSpacing"/>
              <w:rPr>
                <w:rPrChange w:id="2154" w:author="Frank R. Edwards Jr" w:date="2017-09-25T15:38:00Z">
                  <w:rPr>
                    <w:rFonts w:eastAsia="Times New Roman"/>
                  </w:rPr>
                </w:rPrChange>
              </w:rPr>
              <w:pPrChange w:id="2155" w:author="Frank R. Edwards Jr" w:date="2017-09-26T13:48:00Z">
                <w:pPr/>
              </w:pPrChange>
            </w:pPr>
            <w:r w:rsidRPr="00C45BD3">
              <w:rPr>
                <w:rPrChange w:id="2156" w:author="Frank R. Edwards Jr" w:date="2017-09-25T15:38:00Z">
                  <w:rPr>
                    <w:rFonts w:eastAsia="Times New Roman"/>
                  </w:rPr>
                </w:rPrChange>
              </w:rPr>
              <w:t xml:space="preserve">0.1 (0.1, 0.3) </w:t>
            </w:r>
          </w:p>
        </w:tc>
      </w:tr>
      <w:tr w:rsidR="0038562D" w:rsidRPr="00C45BD3" w14:paraId="1E57BD24" w14:textId="77777777" w:rsidTr="00A03543">
        <w:tc>
          <w:tcPr>
            <w:tcW w:w="0" w:type="auto"/>
            <w:hideMark/>
          </w:tcPr>
          <w:p w14:paraId="19081A93" w14:textId="77777777" w:rsidR="0038562D" w:rsidRPr="00C45BD3" w:rsidRDefault="0038562D" w:rsidP="005672BD">
            <w:pPr>
              <w:pStyle w:val="NoSpacing"/>
              <w:rPr>
                <w:rPrChange w:id="2157" w:author="Frank R. Edwards Jr" w:date="2017-09-25T15:38:00Z">
                  <w:rPr>
                    <w:rFonts w:eastAsia="Times New Roman"/>
                  </w:rPr>
                </w:rPrChange>
              </w:rPr>
              <w:pPrChange w:id="2158" w:author="Frank R. Edwards Jr" w:date="2017-09-26T13:48:00Z">
                <w:pPr/>
              </w:pPrChange>
            </w:pPr>
            <w:r w:rsidRPr="00C45BD3">
              <w:rPr>
                <w:rPrChange w:id="2159" w:author="Frank R. Edwards Jr" w:date="2017-09-25T15:38:00Z">
                  <w:rPr>
                    <w:rFonts w:eastAsia="Times New Roman"/>
                  </w:rPr>
                </w:rPrChange>
              </w:rPr>
              <w:t xml:space="preserve">- Medium Metro </w:t>
            </w:r>
          </w:p>
        </w:tc>
        <w:tc>
          <w:tcPr>
            <w:tcW w:w="0" w:type="auto"/>
            <w:hideMark/>
          </w:tcPr>
          <w:p w14:paraId="66F0362B" w14:textId="77777777" w:rsidR="0038562D" w:rsidRPr="00C45BD3" w:rsidRDefault="0038562D" w:rsidP="005672BD">
            <w:pPr>
              <w:pStyle w:val="NoSpacing"/>
              <w:rPr>
                <w:rPrChange w:id="2160" w:author="Frank R. Edwards Jr" w:date="2017-09-25T15:38:00Z">
                  <w:rPr>
                    <w:rFonts w:eastAsia="Times New Roman"/>
                  </w:rPr>
                </w:rPrChange>
              </w:rPr>
              <w:pPrChange w:id="2161" w:author="Frank R. Edwards Jr" w:date="2017-09-26T13:48:00Z">
                <w:pPr/>
              </w:pPrChange>
            </w:pPr>
            <w:r w:rsidRPr="00C45BD3">
              <w:rPr>
                <w:rPrChange w:id="2162" w:author="Frank R. Edwards Jr" w:date="2017-09-25T15:38:00Z">
                  <w:rPr>
                    <w:rFonts w:eastAsia="Times New Roman"/>
                  </w:rPr>
                </w:rPrChange>
              </w:rPr>
              <w:t xml:space="preserve">0.9 (0.3, 2) </w:t>
            </w:r>
          </w:p>
        </w:tc>
        <w:tc>
          <w:tcPr>
            <w:tcW w:w="0" w:type="auto"/>
            <w:hideMark/>
          </w:tcPr>
          <w:p w14:paraId="285AF560" w14:textId="77777777" w:rsidR="0038562D" w:rsidRPr="00C45BD3" w:rsidRDefault="0038562D" w:rsidP="005672BD">
            <w:pPr>
              <w:pStyle w:val="NoSpacing"/>
              <w:rPr>
                <w:rPrChange w:id="2163" w:author="Frank R. Edwards Jr" w:date="2017-09-25T15:38:00Z">
                  <w:rPr>
                    <w:rFonts w:eastAsia="Times New Roman"/>
                  </w:rPr>
                </w:rPrChange>
              </w:rPr>
              <w:pPrChange w:id="2164" w:author="Frank R. Edwards Jr" w:date="2017-09-26T13:48:00Z">
                <w:pPr/>
              </w:pPrChange>
            </w:pPr>
            <w:r w:rsidRPr="00C45BD3">
              <w:rPr>
                <w:rPrChange w:id="2165" w:author="Frank R. Edwards Jr" w:date="2017-09-25T15:38:00Z">
                  <w:rPr>
                    <w:rFonts w:eastAsia="Times New Roman"/>
                  </w:rPr>
                </w:rPrChange>
              </w:rPr>
              <w:t xml:space="preserve">0.2 (0, 0.6) </w:t>
            </w:r>
          </w:p>
        </w:tc>
        <w:tc>
          <w:tcPr>
            <w:tcW w:w="0" w:type="auto"/>
            <w:hideMark/>
          </w:tcPr>
          <w:p w14:paraId="448430FA" w14:textId="77777777" w:rsidR="0038562D" w:rsidRPr="00C45BD3" w:rsidRDefault="0038562D" w:rsidP="005672BD">
            <w:pPr>
              <w:pStyle w:val="NoSpacing"/>
              <w:rPr>
                <w:rPrChange w:id="2166" w:author="Frank R. Edwards Jr" w:date="2017-09-25T15:38:00Z">
                  <w:rPr>
                    <w:rFonts w:eastAsia="Times New Roman"/>
                  </w:rPr>
                </w:rPrChange>
              </w:rPr>
              <w:pPrChange w:id="2167" w:author="Frank R. Edwards Jr" w:date="2017-09-26T13:48:00Z">
                <w:pPr/>
              </w:pPrChange>
            </w:pPr>
            <w:r w:rsidRPr="00C45BD3">
              <w:rPr>
                <w:rPrChange w:id="2168" w:author="Frank R. Edwards Jr" w:date="2017-09-25T15:38:00Z">
                  <w:rPr>
                    <w:rFonts w:eastAsia="Times New Roman"/>
                  </w:rPr>
                </w:rPrChange>
              </w:rPr>
              <w:t xml:space="preserve">0.2 (0.1, 0.4) </w:t>
            </w:r>
          </w:p>
        </w:tc>
      </w:tr>
      <w:tr w:rsidR="0038562D" w:rsidRPr="00C45BD3" w14:paraId="772D24DB" w14:textId="77777777" w:rsidTr="00A03543">
        <w:tc>
          <w:tcPr>
            <w:tcW w:w="0" w:type="auto"/>
            <w:hideMark/>
          </w:tcPr>
          <w:p w14:paraId="26FFCB26" w14:textId="77777777" w:rsidR="0038562D" w:rsidRPr="00C45BD3" w:rsidRDefault="0038562D" w:rsidP="005672BD">
            <w:pPr>
              <w:pStyle w:val="NoSpacing"/>
              <w:rPr>
                <w:rPrChange w:id="2169" w:author="Frank R. Edwards Jr" w:date="2017-09-25T15:38:00Z">
                  <w:rPr>
                    <w:rFonts w:eastAsia="Times New Roman"/>
                  </w:rPr>
                </w:rPrChange>
              </w:rPr>
              <w:pPrChange w:id="2170" w:author="Frank R. Edwards Jr" w:date="2017-09-26T13:48:00Z">
                <w:pPr/>
              </w:pPrChange>
            </w:pPr>
            <w:r w:rsidRPr="00C45BD3">
              <w:rPr>
                <w:rPrChange w:id="2171" w:author="Frank R. Edwards Jr" w:date="2017-09-25T15:38:00Z">
                  <w:rPr>
                    <w:rFonts w:eastAsia="Times New Roman"/>
                  </w:rPr>
                </w:rPrChange>
              </w:rPr>
              <w:t xml:space="preserve">- Small Metro </w:t>
            </w:r>
          </w:p>
        </w:tc>
        <w:tc>
          <w:tcPr>
            <w:tcW w:w="0" w:type="auto"/>
            <w:hideMark/>
          </w:tcPr>
          <w:p w14:paraId="3E2125B4" w14:textId="77777777" w:rsidR="0038562D" w:rsidRPr="00C45BD3" w:rsidRDefault="0038562D" w:rsidP="005672BD">
            <w:pPr>
              <w:pStyle w:val="NoSpacing"/>
              <w:rPr>
                <w:rPrChange w:id="2172" w:author="Frank R. Edwards Jr" w:date="2017-09-25T15:38:00Z">
                  <w:rPr>
                    <w:rFonts w:eastAsia="Times New Roman"/>
                  </w:rPr>
                </w:rPrChange>
              </w:rPr>
              <w:pPrChange w:id="2173" w:author="Frank R. Edwards Jr" w:date="2017-09-26T13:48:00Z">
                <w:pPr/>
              </w:pPrChange>
            </w:pPr>
            <w:r w:rsidRPr="00C45BD3">
              <w:rPr>
                <w:rPrChange w:id="2174" w:author="Frank R. Edwards Jr" w:date="2017-09-25T15:38:00Z">
                  <w:rPr>
                    <w:rFonts w:eastAsia="Times New Roman"/>
                  </w:rPr>
                </w:rPrChange>
              </w:rPr>
              <w:t xml:space="preserve">0.6 (0.2, 1.3) </w:t>
            </w:r>
          </w:p>
        </w:tc>
        <w:tc>
          <w:tcPr>
            <w:tcW w:w="0" w:type="auto"/>
            <w:hideMark/>
          </w:tcPr>
          <w:p w14:paraId="18B04D60" w14:textId="77777777" w:rsidR="0038562D" w:rsidRPr="00C45BD3" w:rsidRDefault="0038562D" w:rsidP="005672BD">
            <w:pPr>
              <w:pStyle w:val="NoSpacing"/>
              <w:rPr>
                <w:rPrChange w:id="2175" w:author="Frank R. Edwards Jr" w:date="2017-09-25T15:38:00Z">
                  <w:rPr>
                    <w:rFonts w:eastAsia="Times New Roman"/>
                  </w:rPr>
                </w:rPrChange>
              </w:rPr>
              <w:pPrChange w:id="2176" w:author="Frank R. Edwards Jr" w:date="2017-09-26T13:48:00Z">
                <w:pPr/>
              </w:pPrChange>
            </w:pPr>
            <w:r w:rsidRPr="00C45BD3">
              <w:rPr>
                <w:rPrChange w:id="2177" w:author="Frank R. Edwards Jr" w:date="2017-09-25T15:38:00Z">
                  <w:rPr>
                    <w:rFonts w:eastAsia="Times New Roman"/>
                  </w:rPr>
                </w:rPrChange>
              </w:rPr>
              <w:t xml:space="preserve">0.2 (0, 0.5) </w:t>
            </w:r>
          </w:p>
        </w:tc>
        <w:tc>
          <w:tcPr>
            <w:tcW w:w="0" w:type="auto"/>
            <w:hideMark/>
          </w:tcPr>
          <w:p w14:paraId="3E950D54" w14:textId="77777777" w:rsidR="0038562D" w:rsidRPr="00C45BD3" w:rsidRDefault="0038562D" w:rsidP="005672BD">
            <w:pPr>
              <w:pStyle w:val="NoSpacing"/>
              <w:rPr>
                <w:rPrChange w:id="2178" w:author="Frank R. Edwards Jr" w:date="2017-09-25T15:38:00Z">
                  <w:rPr>
                    <w:rFonts w:eastAsia="Times New Roman"/>
                  </w:rPr>
                </w:rPrChange>
              </w:rPr>
              <w:pPrChange w:id="2179" w:author="Frank R. Edwards Jr" w:date="2017-09-26T13:48:00Z">
                <w:pPr/>
              </w:pPrChange>
            </w:pPr>
            <w:r w:rsidRPr="00C45BD3">
              <w:rPr>
                <w:rPrChange w:id="2180" w:author="Frank R. Edwards Jr" w:date="2017-09-25T15:38:00Z">
                  <w:rPr>
                    <w:rFonts w:eastAsia="Times New Roman"/>
                  </w:rPr>
                </w:rPrChange>
              </w:rPr>
              <w:t xml:space="preserve">0.2 (0.1, 0.5) </w:t>
            </w:r>
          </w:p>
        </w:tc>
      </w:tr>
      <w:tr w:rsidR="0038562D" w:rsidRPr="00C45BD3" w14:paraId="22050446" w14:textId="77777777" w:rsidTr="00A03543">
        <w:tc>
          <w:tcPr>
            <w:tcW w:w="0" w:type="auto"/>
            <w:hideMark/>
          </w:tcPr>
          <w:p w14:paraId="19EBE17E" w14:textId="77777777" w:rsidR="0038562D" w:rsidRPr="00C45BD3" w:rsidRDefault="0038562D" w:rsidP="005672BD">
            <w:pPr>
              <w:pStyle w:val="NoSpacing"/>
              <w:rPr>
                <w:rPrChange w:id="2181" w:author="Frank R. Edwards Jr" w:date="2017-09-25T15:38:00Z">
                  <w:rPr>
                    <w:rFonts w:eastAsia="Times New Roman"/>
                  </w:rPr>
                </w:rPrChange>
              </w:rPr>
              <w:pPrChange w:id="2182" w:author="Frank R. Edwards Jr" w:date="2017-09-26T13:48:00Z">
                <w:pPr/>
              </w:pPrChange>
            </w:pPr>
            <w:r w:rsidRPr="00C45BD3">
              <w:rPr>
                <w:rPrChange w:id="2183" w:author="Frank R. Edwards Jr" w:date="2017-09-25T15:38:00Z">
                  <w:rPr>
                    <w:rFonts w:eastAsia="Times New Roman"/>
                  </w:rPr>
                </w:rPrChange>
              </w:rPr>
              <w:t xml:space="preserve">- Micropolitan </w:t>
            </w:r>
          </w:p>
        </w:tc>
        <w:tc>
          <w:tcPr>
            <w:tcW w:w="0" w:type="auto"/>
            <w:hideMark/>
          </w:tcPr>
          <w:p w14:paraId="09366309" w14:textId="77777777" w:rsidR="0038562D" w:rsidRPr="00C45BD3" w:rsidRDefault="0038562D" w:rsidP="005672BD">
            <w:pPr>
              <w:pStyle w:val="NoSpacing"/>
              <w:rPr>
                <w:rPrChange w:id="2184" w:author="Frank R. Edwards Jr" w:date="2017-09-25T15:38:00Z">
                  <w:rPr>
                    <w:rFonts w:eastAsia="Times New Roman"/>
                  </w:rPr>
                </w:rPrChange>
              </w:rPr>
              <w:pPrChange w:id="2185" w:author="Frank R. Edwards Jr" w:date="2017-09-26T13:48:00Z">
                <w:pPr/>
              </w:pPrChange>
            </w:pPr>
            <w:r w:rsidRPr="00C45BD3">
              <w:rPr>
                <w:rPrChange w:id="2186" w:author="Frank R. Edwards Jr" w:date="2017-09-25T15:38:00Z">
                  <w:rPr>
                    <w:rFonts w:eastAsia="Times New Roman"/>
                  </w:rPr>
                </w:rPrChange>
              </w:rPr>
              <w:t xml:space="preserve">0.6 (0.2, 1.5) </w:t>
            </w:r>
          </w:p>
        </w:tc>
        <w:tc>
          <w:tcPr>
            <w:tcW w:w="0" w:type="auto"/>
            <w:hideMark/>
          </w:tcPr>
          <w:p w14:paraId="068215F5" w14:textId="77777777" w:rsidR="0038562D" w:rsidRPr="00C45BD3" w:rsidRDefault="0038562D" w:rsidP="005672BD">
            <w:pPr>
              <w:pStyle w:val="NoSpacing"/>
              <w:rPr>
                <w:rPrChange w:id="2187" w:author="Frank R. Edwards Jr" w:date="2017-09-25T15:38:00Z">
                  <w:rPr>
                    <w:rFonts w:eastAsia="Times New Roman"/>
                  </w:rPr>
                </w:rPrChange>
              </w:rPr>
              <w:pPrChange w:id="2188" w:author="Frank R. Edwards Jr" w:date="2017-09-26T13:48:00Z">
                <w:pPr/>
              </w:pPrChange>
            </w:pPr>
            <w:r w:rsidRPr="00C45BD3">
              <w:rPr>
                <w:rPrChange w:id="2189" w:author="Frank R. Edwards Jr" w:date="2017-09-25T15:38:00Z">
                  <w:rPr>
                    <w:rFonts w:eastAsia="Times New Roman"/>
                  </w:rPr>
                </w:rPrChange>
              </w:rPr>
              <w:t xml:space="preserve">0.2 (0, 0.5) </w:t>
            </w:r>
          </w:p>
        </w:tc>
        <w:tc>
          <w:tcPr>
            <w:tcW w:w="0" w:type="auto"/>
            <w:hideMark/>
          </w:tcPr>
          <w:p w14:paraId="479108A2" w14:textId="77777777" w:rsidR="0038562D" w:rsidRPr="00C45BD3" w:rsidRDefault="0038562D" w:rsidP="005672BD">
            <w:pPr>
              <w:pStyle w:val="NoSpacing"/>
              <w:rPr>
                <w:rPrChange w:id="2190" w:author="Frank R. Edwards Jr" w:date="2017-09-25T15:38:00Z">
                  <w:rPr>
                    <w:rFonts w:eastAsia="Times New Roman"/>
                  </w:rPr>
                </w:rPrChange>
              </w:rPr>
              <w:pPrChange w:id="2191" w:author="Frank R. Edwards Jr" w:date="2017-09-26T13:48:00Z">
                <w:pPr/>
              </w:pPrChange>
            </w:pPr>
            <w:r w:rsidRPr="00C45BD3">
              <w:rPr>
                <w:rPrChange w:id="2192" w:author="Frank R. Edwards Jr" w:date="2017-09-25T15:38:00Z">
                  <w:rPr>
                    <w:rFonts w:eastAsia="Times New Roman"/>
                  </w:rPr>
                </w:rPrChange>
              </w:rPr>
              <w:t xml:space="preserve">0.2 (0.1, 0.5) </w:t>
            </w:r>
          </w:p>
        </w:tc>
      </w:tr>
      <w:tr w:rsidR="0038562D" w:rsidRPr="00C45BD3" w14:paraId="38239164" w14:textId="77777777" w:rsidTr="00A03543">
        <w:tc>
          <w:tcPr>
            <w:tcW w:w="0" w:type="auto"/>
            <w:hideMark/>
          </w:tcPr>
          <w:p w14:paraId="3581A79B" w14:textId="77777777" w:rsidR="0038562D" w:rsidRPr="00C45BD3" w:rsidRDefault="0038562D" w:rsidP="005672BD">
            <w:pPr>
              <w:pStyle w:val="NoSpacing"/>
              <w:rPr>
                <w:rPrChange w:id="2193" w:author="Frank R. Edwards Jr" w:date="2017-09-25T15:38:00Z">
                  <w:rPr>
                    <w:rFonts w:eastAsia="Times New Roman"/>
                  </w:rPr>
                </w:rPrChange>
              </w:rPr>
              <w:pPrChange w:id="2194" w:author="Frank R. Edwards Jr" w:date="2017-09-26T13:48:00Z">
                <w:pPr/>
              </w:pPrChange>
            </w:pPr>
            <w:r w:rsidRPr="00C45BD3">
              <w:rPr>
                <w:rPrChange w:id="2195" w:author="Frank R. Edwards Jr" w:date="2017-09-25T15:38:00Z">
                  <w:rPr>
                    <w:rFonts w:eastAsia="Times New Roman"/>
                  </w:rPr>
                </w:rPrChange>
              </w:rPr>
              <w:t xml:space="preserve">- Noncore </w:t>
            </w:r>
          </w:p>
        </w:tc>
        <w:tc>
          <w:tcPr>
            <w:tcW w:w="0" w:type="auto"/>
            <w:hideMark/>
          </w:tcPr>
          <w:p w14:paraId="4A07A54C" w14:textId="77777777" w:rsidR="0038562D" w:rsidRPr="00C45BD3" w:rsidRDefault="0038562D" w:rsidP="005672BD">
            <w:pPr>
              <w:pStyle w:val="NoSpacing"/>
              <w:rPr>
                <w:rPrChange w:id="2196" w:author="Frank R. Edwards Jr" w:date="2017-09-25T15:38:00Z">
                  <w:rPr>
                    <w:rFonts w:eastAsia="Times New Roman"/>
                  </w:rPr>
                </w:rPrChange>
              </w:rPr>
              <w:pPrChange w:id="2197" w:author="Frank R. Edwards Jr" w:date="2017-09-26T13:48:00Z">
                <w:pPr/>
              </w:pPrChange>
            </w:pPr>
            <w:r w:rsidRPr="00C45BD3">
              <w:rPr>
                <w:rPrChange w:id="2198" w:author="Frank R. Edwards Jr" w:date="2017-09-25T15:38:00Z">
                  <w:rPr>
                    <w:rFonts w:eastAsia="Times New Roman"/>
                  </w:rPr>
                </w:rPrChange>
              </w:rPr>
              <w:t xml:space="preserve">0.6 (0.2, 1.4) </w:t>
            </w:r>
          </w:p>
        </w:tc>
        <w:tc>
          <w:tcPr>
            <w:tcW w:w="0" w:type="auto"/>
            <w:hideMark/>
          </w:tcPr>
          <w:p w14:paraId="225D3319" w14:textId="77777777" w:rsidR="0038562D" w:rsidRPr="00C45BD3" w:rsidRDefault="0038562D" w:rsidP="005672BD">
            <w:pPr>
              <w:pStyle w:val="NoSpacing"/>
              <w:rPr>
                <w:rPrChange w:id="2199" w:author="Frank R. Edwards Jr" w:date="2017-09-25T15:38:00Z">
                  <w:rPr>
                    <w:rFonts w:eastAsia="Times New Roman"/>
                  </w:rPr>
                </w:rPrChange>
              </w:rPr>
              <w:pPrChange w:id="2200" w:author="Frank R. Edwards Jr" w:date="2017-09-26T13:48:00Z">
                <w:pPr/>
              </w:pPrChange>
            </w:pPr>
            <w:r w:rsidRPr="00C45BD3">
              <w:rPr>
                <w:rPrChange w:id="2201" w:author="Frank R. Edwards Jr" w:date="2017-09-25T15:38:00Z">
                  <w:rPr>
                    <w:rFonts w:eastAsia="Times New Roman"/>
                  </w:rPr>
                </w:rPrChange>
              </w:rPr>
              <w:t xml:space="preserve">0.2 (0, 0.6) </w:t>
            </w:r>
          </w:p>
        </w:tc>
        <w:tc>
          <w:tcPr>
            <w:tcW w:w="0" w:type="auto"/>
            <w:hideMark/>
          </w:tcPr>
          <w:p w14:paraId="6C7DFB6E" w14:textId="77777777" w:rsidR="0038562D" w:rsidRPr="00C45BD3" w:rsidRDefault="0038562D" w:rsidP="005672BD">
            <w:pPr>
              <w:pStyle w:val="NoSpacing"/>
              <w:rPr>
                <w:rPrChange w:id="2202" w:author="Frank R. Edwards Jr" w:date="2017-09-25T15:38:00Z">
                  <w:rPr>
                    <w:rFonts w:eastAsia="Times New Roman"/>
                  </w:rPr>
                </w:rPrChange>
              </w:rPr>
              <w:pPrChange w:id="2203" w:author="Frank R. Edwards Jr" w:date="2017-09-26T13:48:00Z">
                <w:pPr/>
              </w:pPrChange>
            </w:pPr>
            <w:r w:rsidRPr="00C45BD3">
              <w:rPr>
                <w:rPrChange w:id="2204" w:author="Frank R. Edwards Jr" w:date="2017-09-25T15:38:00Z">
                  <w:rPr>
                    <w:rFonts w:eastAsia="Times New Roman"/>
                  </w:rPr>
                </w:rPrChange>
              </w:rPr>
              <w:t xml:space="preserve">0.2 (0.1, 0.5) </w:t>
            </w:r>
          </w:p>
        </w:tc>
      </w:tr>
      <w:tr w:rsidR="0038562D" w:rsidRPr="00C45BD3" w14:paraId="45D73271" w14:textId="77777777" w:rsidTr="00A03543">
        <w:tc>
          <w:tcPr>
            <w:tcW w:w="0" w:type="auto"/>
            <w:hideMark/>
          </w:tcPr>
          <w:p w14:paraId="478D687E" w14:textId="77777777" w:rsidR="0038562D" w:rsidRPr="00C45BD3" w:rsidRDefault="0038562D" w:rsidP="005672BD">
            <w:pPr>
              <w:pStyle w:val="NoSpacing"/>
              <w:rPr>
                <w:rPrChange w:id="2205" w:author="Frank R. Edwards Jr" w:date="2017-09-25T15:38:00Z">
                  <w:rPr>
                    <w:rFonts w:eastAsia="Times New Roman"/>
                  </w:rPr>
                </w:rPrChange>
              </w:rPr>
              <w:pPrChange w:id="2206" w:author="Frank R. Edwards Jr" w:date="2017-09-26T13:48:00Z">
                <w:pPr/>
              </w:pPrChange>
            </w:pPr>
            <w:r w:rsidRPr="00C45BD3">
              <w:rPr>
                <w:rPrChange w:id="2207" w:author="Frank R. Edwards Jr" w:date="2017-09-25T15:38:00Z">
                  <w:rPr>
                    <w:rFonts w:eastAsia="Times New Roman"/>
                  </w:rPr>
                </w:rPrChange>
              </w:rPr>
              <w:t xml:space="preserve">Mountain </w:t>
            </w:r>
          </w:p>
        </w:tc>
        <w:tc>
          <w:tcPr>
            <w:tcW w:w="0" w:type="auto"/>
            <w:hideMark/>
          </w:tcPr>
          <w:p w14:paraId="16EE8856" w14:textId="77777777" w:rsidR="0038562D" w:rsidRPr="00C45BD3" w:rsidRDefault="0038562D" w:rsidP="005672BD">
            <w:pPr>
              <w:pStyle w:val="NoSpacing"/>
              <w:rPr>
                <w:rPrChange w:id="2208" w:author="Frank R. Edwards Jr" w:date="2017-09-25T15:38:00Z">
                  <w:rPr>
                    <w:rFonts w:eastAsia="Times New Roman"/>
                  </w:rPr>
                </w:rPrChange>
              </w:rPr>
              <w:pPrChange w:id="2209" w:author="Frank R. Edwards Jr" w:date="2017-09-26T13:48:00Z">
                <w:pPr/>
              </w:pPrChange>
            </w:pPr>
          </w:p>
        </w:tc>
        <w:tc>
          <w:tcPr>
            <w:tcW w:w="0" w:type="auto"/>
            <w:hideMark/>
          </w:tcPr>
          <w:p w14:paraId="57F1078F" w14:textId="77777777" w:rsidR="0038562D" w:rsidRPr="00C45BD3" w:rsidRDefault="0038562D" w:rsidP="005672BD">
            <w:pPr>
              <w:pStyle w:val="NoSpacing"/>
              <w:rPr>
                <w:sz w:val="20"/>
                <w:szCs w:val="20"/>
                <w:rPrChange w:id="2210" w:author="Frank R. Edwards Jr" w:date="2017-09-25T15:38:00Z">
                  <w:rPr>
                    <w:rFonts w:eastAsia="Times New Roman"/>
                    <w:sz w:val="20"/>
                    <w:szCs w:val="20"/>
                  </w:rPr>
                </w:rPrChange>
              </w:rPr>
              <w:pPrChange w:id="2211" w:author="Frank R. Edwards Jr" w:date="2017-09-26T13:48:00Z">
                <w:pPr/>
              </w:pPrChange>
            </w:pPr>
          </w:p>
        </w:tc>
        <w:tc>
          <w:tcPr>
            <w:tcW w:w="0" w:type="auto"/>
            <w:hideMark/>
          </w:tcPr>
          <w:p w14:paraId="54BBDB41" w14:textId="77777777" w:rsidR="0038562D" w:rsidRPr="00C45BD3" w:rsidRDefault="0038562D" w:rsidP="005672BD">
            <w:pPr>
              <w:pStyle w:val="NoSpacing"/>
              <w:rPr>
                <w:sz w:val="20"/>
                <w:szCs w:val="20"/>
                <w:rPrChange w:id="2212" w:author="Frank R. Edwards Jr" w:date="2017-09-25T15:38:00Z">
                  <w:rPr>
                    <w:rFonts w:eastAsia="Times New Roman"/>
                    <w:sz w:val="20"/>
                    <w:szCs w:val="20"/>
                  </w:rPr>
                </w:rPrChange>
              </w:rPr>
              <w:pPrChange w:id="2213" w:author="Frank R. Edwards Jr" w:date="2017-09-26T13:48:00Z">
                <w:pPr/>
              </w:pPrChange>
            </w:pPr>
          </w:p>
        </w:tc>
      </w:tr>
      <w:tr w:rsidR="0038562D" w:rsidRPr="00C45BD3" w14:paraId="4ACFF951" w14:textId="77777777" w:rsidTr="00A03543">
        <w:tc>
          <w:tcPr>
            <w:tcW w:w="0" w:type="auto"/>
            <w:hideMark/>
          </w:tcPr>
          <w:p w14:paraId="6BB6ED1E" w14:textId="77777777" w:rsidR="0038562D" w:rsidRPr="00C45BD3" w:rsidRDefault="0038562D" w:rsidP="005672BD">
            <w:pPr>
              <w:pStyle w:val="NoSpacing"/>
              <w:rPr>
                <w:sz w:val="24"/>
                <w:szCs w:val="24"/>
                <w:rPrChange w:id="2214" w:author="Frank R. Edwards Jr" w:date="2017-09-25T15:38:00Z">
                  <w:rPr>
                    <w:rFonts w:eastAsia="Times New Roman"/>
                    <w:szCs w:val="24"/>
                  </w:rPr>
                </w:rPrChange>
              </w:rPr>
              <w:pPrChange w:id="2215" w:author="Frank R. Edwards Jr" w:date="2017-09-26T13:48:00Z">
                <w:pPr/>
              </w:pPrChange>
            </w:pPr>
            <w:r w:rsidRPr="00C45BD3">
              <w:rPr>
                <w:rPrChange w:id="2216" w:author="Frank R. Edwards Jr" w:date="2017-09-25T15:38:00Z">
                  <w:rPr>
                    <w:rFonts w:eastAsia="Times New Roman"/>
                  </w:rPr>
                </w:rPrChange>
              </w:rPr>
              <w:t xml:space="preserve">- Large Central Metro </w:t>
            </w:r>
          </w:p>
        </w:tc>
        <w:tc>
          <w:tcPr>
            <w:tcW w:w="0" w:type="auto"/>
            <w:hideMark/>
          </w:tcPr>
          <w:p w14:paraId="63B39075" w14:textId="77777777" w:rsidR="0038562D" w:rsidRPr="00C45BD3" w:rsidRDefault="0038562D" w:rsidP="005672BD">
            <w:pPr>
              <w:pStyle w:val="NoSpacing"/>
              <w:rPr>
                <w:rPrChange w:id="2217" w:author="Frank R. Edwards Jr" w:date="2017-09-25T15:38:00Z">
                  <w:rPr>
                    <w:rFonts w:eastAsia="Times New Roman"/>
                  </w:rPr>
                </w:rPrChange>
              </w:rPr>
              <w:pPrChange w:id="2218" w:author="Frank R. Edwards Jr" w:date="2017-09-26T13:48:00Z">
                <w:pPr/>
              </w:pPrChange>
            </w:pPr>
            <w:r w:rsidRPr="00C45BD3">
              <w:rPr>
                <w:rPrChange w:id="2219" w:author="Frank R. Edwards Jr" w:date="2017-09-25T15:38:00Z">
                  <w:rPr>
                    <w:rFonts w:eastAsia="Times New Roman"/>
                  </w:rPr>
                </w:rPrChange>
              </w:rPr>
              <w:t xml:space="preserve">1.1 (0.4, 2.6) </w:t>
            </w:r>
          </w:p>
        </w:tc>
        <w:tc>
          <w:tcPr>
            <w:tcW w:w="0" w:type="auto"/>
            <w:hideMark/>
          </w:tcPr>
          <w:p w14:paraId="7AB9BC61" w14:textId="77777777" w:rsidR="0038562D" w:rsidRPr="00C45BD3" w:rsidRDefault="0038562D" w:rsidP="005672BD">
            <w:pPr>
              <w:pStyle w:val="NoSpacing"/>
              <w:rPr>
                <w:rPrChange w:id="2220" w:author="Frank R. Edwards Jr" w:date="2017-09-25T15:38:00Z">
                  <w:rPr>
                    <w:rFonts w:eastAsia="Times New Roman"/>
                  </w:rPr>
                </w:rPrChange>
              </w:rPr>
              <w:pPrChange w:id="2221" w:author="Frank R. Edwards Jr" w:date="2017-09-26T13:48:00Z">
                <w:pPr/>
              </w:pPrChange>
            </w:pPr>
            <w:r w:rsidRPr="00C45BD3">
              <w:rPr>
                <w:rPrChange w:id="2222" w:author="Frank R. Edwards Jr" w:date="2017-09-25T15:38:00Z">
                  <w:rPr>
                    <w:rFonts w:eastAsia="Times New Roman"/>
                  </w:rPr>
                </w:rPrChange>
              </w:rPr>
              <w:t xml:space="preserve">0.6 (0.1, 1.7) </w:t>
            </w:r>
          </w:p>
        </w:tc>
        <w:tc>
          <w:tcPr>
            <w:tcW w:w="0" w:type="auto"/>
            <w:hideMark/>
          </w:tcPr>
          <w:p w14:paraId="427CDA50" w14:textId="77777777" w:rsidR="0038562D" w:rsidRPr="00C45BD3" w:rsidRDefault="0038562D" w:rsidP="005672BD">
            <w:pPr>
              <w:pStyle w:val="NoSpacing"/>
              <w:rPr>
                <w:rPrChange w:id="2223" w:author="Frank R. Edwards Jr" w:date="2017-09-25T15:38:00Z">
                  <w:rPr>
                    <w:rFonts w:eastAsia="Times New Roman"/>
                  </w:rPr>
                </w:rPrChange>
              </w:rPr>
              <w:pPrChange w:id="2224" w:author="Frank R. Edwards Jr" w:date="2017-09-26T13:48:00Z">
                <w:pPr/>
              </w:pPrChange>
            </w:pPr>
            <w:r w:rsidRPr="00C45BD3">
              <w:rPr>
                <w:rPrChange w:id="2225" w:author="Frank R. Edwards Jr" w:date="2017-09-25T15:38:00Z">
                  <w:rPr>
                    <w:rFonts w:eastAsia="Times New Roman"/>
                  </w:rPr>
                </w:rPrChange>
              </w:rPr>
              <w:t xml:space="preserve">0.4 (0.2, 1) </w:t>
            </w:r>
          </w:p>
        </w:tc>
      </w:tr>
      <w:tr w:rsidR="0038562D" w:rsidRPr="00C45BD3" w14:paraId="47697A52" w14:textId="77777777" w:rsidTr="00A03543">
        <w:tc>
          <w:tcPr>
            <w:tcW w:w="0" w:type="auto"/>
            <w:hideMark/>
          </w:tcPr>
          <w:p w14:paraId="279C727E" w14:textId="77777777" w:rsidR="0038562D" w:rsidRPr="00C45BD3" w:rsidRDefault="0038562D" w:rsidP="005672BD">
            <w:pPr>
              <w:pStyle w:val="NoSpacing"/>
              <w:rPr>
                <w:rPrChange w:id="2226" w:author="Frank R. Edwards Jr" w:date="2017-09-25T15:38:00Z">
                  <w:rPr>
                    <w:rFonts w:eastAsia="Times New Roman"/>
                  </w:rPr>
                </w:rPrChange>
              </w:rPr>
              <w:pPrChange w:id="2227" w:author="Frank R. Edwards Jr" w:date="2017-09-26T13:48:00Z">
                <w:pPr/>
              </w:pPrChange>
            </w:pPr>
            <w:r w:rsidRPr="00C45BD3">
              <w:rPr>
                <w:rPrChange w:id="2228" w:author="Frank R. Edwards Jr" w:date="2017-09-25T15:38:00Z">
                  <w:rPr>
                    <w:rFonts w:eastAsia="Times New Roman"/>
                  </w:rPr>
                </w:rPrChange>
              </w:rPr>
              <w:t xml:space="preserve">- Large Fringe Metro </w:t>
            </w:r>
          </w:p>
        </w:tc>
        <w:tc>
          <w:tcPr>
            <w:tcW w:w="0" w:type="auto"/>
            <w:hideMark/>
          </w:tcPr>
          <w:p w14:paraId="37E10BFD" w14:textId="77777777" w:rsidR="0038562D" w:rsidRPr="00C45BD3" w:rsidRDefault="0038562D" w:rsidP="005672BD">
            <w:pPr>
              <w:pStyle w:val="NoSpacing"/>
              <w:rPr>
                <w:rPrChange w:id="2229" w:author="Frank R. Edwards Jr" w:date="2017-09-25T15:38:00Z">
                  <w:rPr>
                    <w:rFonts w:eastAsia="Times New Roman"/>
                  </w:rPr>
                </w:rPrChange>
              </w:rPr>
              <w:pPrChange w:id="2230" w:author="Frank R. Edwards Jr" w:date="2017-09-26T13:48:00Z">
                <w:pPr/>
              </w:pPrChange>
            </w:pPr>
            <w:r w:rsidRPr="00C45BD3">
              <w:rPr>
                <w:rPrChange w:id="2231" w:author="Frank R. Edwards Jr" w:date="2017-09-25T15:38:00Z">
                  <w:rPr>
                    <w:rFonts w:eastAsia="Times New Roman"/>
                  </w:rPr>
                </w:rPrChange>
              </w:rPr>
              <w:t xml:space="preserve">0.7 (0.2, 1.7) </w:t>
            </w:r>
          </w:p>
        </w:tc>
        <w:tc>
          <w:tcPr>
            <w:tcW w:w="0" w:type="auto"/>
            <w:hideMark/>
          </w:tcPr>
          <w:p w14:paraId="4F95B5F0" w14:textId="77777777" w:rsidR="0038562D" w:rsidRPr="00C45BD3" w:rsidRDefault="0038562D" w:rsidP="005672BD">
            <w:pPr>
              <w:pStyle w:val="NoSpacing"/>
              <w:rPr>
                <w:rPrChange w:id="2232" w:author="Frank R. Edwards Jr" w:date="2017-09-25T15:38:00Z">
                  <w:rPr>
                    <w:rFonts w:eastAsia="Times New Roman"/>
                  </w:rPr>
                </w:rPrChange>
              </w:rPr>
              <w:pPrChange w:id="2233" w:author="Frank R. Edwards Jr" w:date="2017-09-26T13:48:00Z">
                <w:pPr/>
              </w:pPrChange>
            </w:pPr>
            <w:r w:rsidRPr="00C45BD3">
              <w:rPr>
                <w:rPrChange w:id="2234" w:author="Frank R. Edwards Jr" w:date="2017-09-25T15:38:00Z">
                  <w:rPr>
                    <w:rFonts w:eastAsia="Times New Roman"/>
                  </w:rPr>
                </w:rPrChange>
              </w:rPr>
              <w:t xml:space="preserve">0.5 (0.1, 1.5) </w:t>
            </w:r>
          </w:p>
        </w:tc>
        <w:tc>
          <w:tcPr>
            <w:tcW w:w="0" w:type="auto"/>
            <w:hideMark/>
          </w:tcPr>
          <w:p w14:paraId="3D718789" w14:textId="77777777" w:rsidR="0038562D" w:rsidRPr="00C45BD3" w:rsidRDefault="0038562D" w:rsidP="005672BD">
            <w:pPr>
              <w:pStyle w:val="NoSpacing"/>
              <w:rPr>
                <w:rPrChange w:id="2235" w:author="Frank R. Edwards Jr" w:date="2017-09-25T15:38:00Z">
                  <w:rPr>
                    <w:rFonts w:eastAsia="Times New Roman"/>
                  </w:rPr>
                </w:rPrChange>
              </w:rPr>
              <w:pPrChange w:id="2236" w:author="Frank R. Edwards Jr" w:date="2017-09-26T13:48:00Z">
                <w:pPr/>
              </w:pPrChange>
            </w:pPr>
            <w:r w:rsidRPr="00C45BD3">
              <w:rPr>
                <w:rPrChange w:id="2237" w:author="Frank R. Edwards Jr" w:date="2017-09-25T15:38:00Z">
                  <w:rPr>
                    <w:rFonts w:eastAsia="Times New Roman"/>
                  </w:rPr>
                </w:rPrChange>
              </w:rPr>
              <w:t xml:space="preserve">0.4 (0.1, 1) </w:t>
            </w:r>
          </w:p>
        </w:tc>
      </w:tr>
      <w:tr w:rsidR="0038562D" w:rsidRPr="00C45BD3" w14:paraId="14D9E54F" w14:textId="77777777" w:rsidTr="00A03543">
        <w:tc>
          <w:tcPr>
            <w:tcW w:w="0" w:type="auto"/>
            <w:hideMark/>
          </w:tcPr>
          <w:p w14:paraId="348676AE" w14:textId="77777777" w:rsidR="0038562D" w:rsidRPr="00C45BD3" w:rsidRDefault="0038562D" w:rsidP="005672BD">
            <w:pPr>
              <w:pStyle w:val="NoSpacing"/>
              <w:rPr>
                <w:rPrChange w:id="2238" w:author="Frank R. Edwards Jr" w:date="2017-09-25T15:38:00Z">
                  <w:rPr>
                    <w:rFonts w:eastAsia="Times New Roman"/>
                  </w:rPr>
                </w:rPrChange>
              </w:rPr>
              <w:pPrChange w:id="2239" w:author="Frank R. Edwards Jr" w:date="2017-09-26T13:48:00Z">
                <w:pPr/>
              </w:pPrChange>
            </w:pPr>
            <w:r w:rsidRPr="00C45BD3">
              <w:rPr>
                <w:rPrChange w:id="2240" w:author="Frank R. Edwards Jr" w:date="2017-09-25T15:38:00Z">
                  <w:rPr>
                    <w:rFonts w:eastAsia="Times New Roman"/>
                  </w:rPr>
                </w:rPrChange>
              </w:rPr>
              <w:t xml:space="preserve">- Medium Metro </w:t>
            </w:r>
          </w:p>
        </w:tc>
        <w:tc>
          <w:tcPr>
            <w:tcW w:w="0" w:type="auto"/>
            <w:hideMark/>
          </w:tcPr>
          <w:p w14:paraId="2583B15A" w14:textId="77777777" w:rsidR="0038562D" w:rsidRPr="00C45BD3" w:rsidRDefault="0038562D" w:rsidP="005672BD">
            <w:pPr>
              <w:pStyle w:val="NoSpacing"/>
              <w:rPr>
                <w:rPrChange w:id="2241" w:author="Frank R. Edwards Jr" w:date="2017-09-25T15:38:00Z">
                  <w:rPr>
                    <w:rFonts w:eastAsia="Times New Roman"/>
                  </w:rPr>
                </w:rPrChange>
              </w:rPr>
              <w:pPrChange w:id="2242" w:author="Frank R. Edwards Jr" w:date="2017-09-26T13:48:00Z">
                <w:pPr/>
              </w:pPrChange>
            </w:pPr>
            <w:r w:rsidRPr="00C45BD3">
              <w:rPr>
                <w:rPrChange w:id="2243" w:author="Frank R. Edwards Jr" w:date="2017-09-25T15:38:00Z">
                  <w:rPr>
                    <w:rFonts w:eastAsia="Times New Roman"/>
                  </w:rPr>
                </w:rPrChange>
              </w:rPr>
              <w:t xml:space="preserve">1.2 (0.4, 2.8) </w:t>
            </w:r>
          </w:p>
        </w:tc>
        <w:tc>
          <w:tcPr>
            <w:tcW w:w="0" w:type="auto"/>
            <w:hideMark/>
          </w:tcPr>
          <w:p w14:paraId="48378FC1" w14:textId="77777777" w:rsidR="0038562D" w:rsidRPr="00C45BD3" w:rsidRDefault="0038562D" w:rsidP="005672BD">
            <w:pPr>
              <w:pStyle w:val="NoSpacing"/>
              <w:rPr>
                <w:rPrChange w:id="2244" w:author="Frank R. Edwards Jr" w:date="2017-09-25T15:38:00Z">
                  <w:rPr>
                    <w:rFonts w:eastAsia="Times New Roman"/>
                  </w:rPr>
                </w:rPrChange>
              </w:rPr>
              <w:pPrChange w:id="2245" w:author="Frank R. Edwards Jr" w:date="2017-09-26T13:48:00Z">
                <w:pPr/>
              </w:pPrChange>
            </w:pPr>
            <w:r w:rsidRPr="00C45BD3">
              <w:rPr>
                <w:rPrChange w:id="2246" w:author="Frank R. Edwards Jr" w:date="2017-09-25T15:38:00Z">
                  <w:rPr>
                    <w:rFonts w:eastAsia="Times New Roman"/>
                  </w:rPr>
                </w:rPrChange>
              </w:rPr>
              <w:t xml:space="preserve">0.8 (0.2, 2.2) </w:t>
            </w:r>
          </w:p>
        </w:tc>
        <w:tc>
          <w:tcPr>
            <w:tcW w:w="0" w:type="auto"/>
            <w:hideMark/>
          </w:tcPr>
          <w:p w14:paraId="1692B296" w14:textId="77777777" w:rsidR="0038562D" w:rsidRPr="00C45BD3" w:rsidRDefault="0038562D" w:rsidP="005672BD">
            <w:pPr>
              <w:pStyle w:val="NoSpacing"/>
              <w:rPr>
                <w:rPrChange w:id="2247" w:author="Frank R. Edwards Jr" w:date="2017-09-25T15:38:00Z">
                  <w:rPr>
                    <w:rFonts w:eastAsia="Times New Roman"/>
                  </w:rPr>
                </w:rPrChange>
              </w:rPr>
              <w:pPrChange w:id="2248" w:author="Frank R. Edwards Jr" w:date="2017-09-26T13:48:00Z">
                <w:pPr/>
              </w:pPrChange>
            </w:pPr>
            <w:r w:rsidRPr="00C45BD3">
              <w:rPr>
                <w:rPrChange w:id="2249" w:author="Frank R. Edwards Jr" w:date="2017-09-25T15:38:00Z">
                  <w:rPr>
                    <w:rFonts w:eastAsia="Times New Roman"/>
                  </w:rPr>
                </w:rPrChange>
              </w:rPr>
              <w:t xml:space="preserve">0.6 (0.2, 1.3) </w:t>
            </w:r>
          </w:p>
        </w:tc>
      </w:tr>
      <w:tr w:rsidR="0038562D" w:rsidRPr="00C45BD3" w14:paraId="3F4D8AF2" w14:textId="77777777" w:rsidTr="00A03543">
        <w:tc>
          <w:tcPr>
            <w:tcW w:w="0" w:type="auto"/>
            <w:hideMark/>
          </w:tcPr>
          <w:p w14:paraId="063EBFC0" w14:textId="77777777" w:rsidR="0038562D" w:rsidRPr="00C45BD3" w:rsidRDefault="0038562D" w:rsidP="005672BD">
            <w:pPr>
              <w:pStyle w:val="NoSpacing"/>
              <w:rPr>
                <w:rPrChange w:id="2250" w:author="Frank R. Edwards Jr" w:date="2017-09-25T15:38:00Z">
                  <w:rPr>
                    <w:rFonts w:eastAsia="Times New Roman"/>
                  </w:rPr>
                </w:rPrChange>
              </w:rPr>
              <w:pPrChange w:id="2251" w:author="Frank R. Edwards Jr" w:date="2017-09-26T13:48:00Z">
                <w:pPr/>
              </w:pPrChange>
            </w:pPr>
            <w:r w:rsidRPr="00C45BD3">
              <w:rPr>
                <w:rPrChange w:id="2252" w:author="Frank R. Edwards Jr" w:date="2017-09-25T15:38:00Z">
                  <w:rPr>
                    <w:rFonts w:eastAsia="Times New Roman"/>
                  </w:rPr>
                </w:rPrChange>
              </w:rPr>
              <w:t xml:space="preserve">- Small Metro </w:t>
            </w:r>
          </w:p>
        </w:tc>
        <w:tc>
          <w:tcPr>
            <w:tcW w:w="0" w:type="auto"/>
            <w:hideMark/>
          </w:tcPr>
          <w:p w14:paraId="304ED722" w14:textId="77777777" w:rsidR="0038562D" w:rsidRPr="00C45BD3" w:rsidRDefault="0038562D" w:rsidP="005672BD">
            <w:pPr>
              <w:pStyle w:val="NoSpacing"/>
              <w:rPr>
                <w:rPrChange w:id="2253" w:author="Frank R. Edwards Jr" w:date="2017-09-25T15:38:00Z">
                  <w:rPr>
                    <w:rFonts w:eastAsia="Times New Roman"/>
                  </w:rPr>
                </w:rPrChange>
              </w:rPr>
              <w:pPrChange w:id="2254" w:author="Frank R. Edwards Jr" w:date="2017-09-26T13:48:00Z">
                <w:pPr/>
              </w:pPrChange>
            </w:pPr>
            <w:r w:rsidRPr="00C45BD3">
              <w:rPr>
                <w:rPrChange w:id="2255" w:author="Frank R. Edwards Jr" w:date="2017-09-25T15:38:00Z">
                  <w:rPr>
                    <w:rFonts w:eastAsia="Times New Roman"/>
                  </w:rPr>
                </w:rPrChange>
              </w:rPr>
              <w:t xml:space="preserve">0.8 (0.3, 1.9) </w:t>
            </w:r>
          </w:p>
        </w:tc>
        <w:tc>
          <w:tcPr>
            <w:tcW w:w="0" w:type="auto"/>
            <w:hideMark/>
          </w:tcPr>
          <w:p w14:paraId="5B9FF789" w14:textId="77777777" w:rsidR="0038562D" w:rsidRPr="00C45BD3" w:rsidRDefault="0038562D" w:rsidP="005672BD">
            <w:pPr>
              <w:pStyle w:val="NoSpacing"/>
              <w:rPr>
                <w:rPrChange w:id="2256" w:author="Frank R. Edwards Jr" w:date="2017-09-25T15:38:00Z">
                  <w:rPr>
                    <w:rFonts w:eastAsia="Times New Roman"/>
                  </w:rPr>
                </w:rPrChange>
              </w:rPr>
              <w:pPrChange w:id="2257" w:author="Frank R. Edwards Jr" w:date="2017-09-26T13:48:00Z">
                <w:pPr/>
              </w:pPrChange>
            </w:pPr>
            <w:r w:rsidRPr="00C45BD3">
              <w:rPr>
                <w:rPrChange w:id="2258" w:author="Frank R. Edwards Jr" w:date="2017-09-25T15:38:00Z">
                  <w:rPr>
                    <w:rFonts w:eastAsia="Times New Roman"/>
                  </w:rPr>
                </w:rPrChange>
              </w:rPr>
              <w:t xml:space="preserve">0.6 (0.1, 1.8) </w:t>
            </w:r>
          </w:p>
        </w:tc>
        <w:tc>
          <w:tcPr>
            <w:tcW w:w="0" w:type="auto"/>
            <w:hideMark/>
          </w:tcPr>
          <w:p w14:paraId="22E827DA" w14:textId="77777777" w:rsidR="0038562D" w:rsidRPr="00C45BD3" w:rsidRDefault="0038562D" w:rsidP="005672BD">
            <w:pPr>
              <w:pStyle w:val="NoSpacing"/>
              <w:rPr>
                <w:rPrChange w:id="2259" w:author="Frank R. Edwards Jr" w:date="2017-09-25T15:38:00Z">
                  <w:rPr>
                    <w:rFonts w:eastAsia="Times New Roman"/>
                  </w:rPr>
                </w:rPrChange>
              </w:rPr>
              <w:pPrChange w:id="2260" w:author="Frank R. Edwards Jr" w:date="2017-09-26T13:48:00Z">
                <w:pPr/>
              </w:pPrChange>
            </w:pPr>
            <w:r w:rsidRPr="00C45BD3">
              <w:rPr>
                <w:rPrChange w:id="2261" w:author="Frank R. Edwards Jr" w:date="2017-09-25T15:38:00Z">
                  <w:rPr>
                    <w:rFonts w:eastAsia="Times New Roman"/>
                  </w:rPr>
                </w:rPrChange>
              </w:rPr>
              <w:t xml:space="preserve">0.6 (0.2, 1.3) </w:t>
            </w:r>
          </w:p>
        </w:tc>
      </w:tr>
      <w:tr w:rsidR="0038562D" w:rsidRPr="00C45BD3" w14:paraId="76F12AA5" w14:textId="77777777" w:rsidTr="00A03543">
        <w:tc>
          <w:tcPr>
            <w:tcW w:w="0" w:type="auto"/>
            <w:hideMark/>
          </w:tcPr>
          <w:p w14:paraId="1CD83AF6" w14:textId="77777777" w:rsidR="0038562D" w:rsidRPr="00C45BD3" w:rsidRDefault="0038562D" w:rsidP="005672BD">
            <w:pPr>
              <w:pStyle w:val="NoSpacing"/>
              <w:rPr>
                <w:rPrChange w:id="2262" w:author="Frank R. Edwards Jr" w:date="2017-09-25T15:38:00Z">
                  <w:rPr>
                    <w:rFonts w:eastAsia="Times New Roman"/>
                  </w:rPr>
                </w:rPrChange>
              </w:rPr>
              <w:pPrChange w:id="2263" w:author="Frank R. Edwards Jr" w:date="2017-09-26T13:48:00Z">
                <w:pPr/>
              </w:pPrChange>
            </w:pPr>
            <w:r w:rsidRPr="00C45BD3">
              <w:rPr>
                <w:rPrChange w:id="2264" w:author="Frank R. Edwards Jr" w:date="2017-09-25T15:38:00Z">
                  <w:rPr>
                    <w:rFonts w:eastAsia="Times New Roman"/>
                  </w:rPr>
                </w:rPrChange>
              </w:rPr>
              <w:t xml:space="preserve">- Micropolitan </w:t>
            </w:r>
          </w:p>
        </w:tc>
        <w:tc>
          <w:tcPr>
            <w:tcW w:w="0" w:type="auto"/>
            <w:hideMark/>
          </w:tcPr>
          <w:p w14:paraId="2E5AA910" w14:textId="77777777" w:rsidR="0038562D" w:rsidRPr="00C45BD3" w:rsidRDefault="0038562D" w:rsidP="005672BD">
            <w:pPr>
              <w:pStyle w:val="NoSpacing"/>
              <w:rPr>
                <w:rPrChange w:id="2265" w:author="Frank R. Edwards Jr" w:date="2017-09-25T15:38:00Z">
                  <w:rPr>
                    <w:rFonts w:eastAsia="Times New Roman"/>
                  </w:rPr>
                </w:rPrChange>
              </w:rPr>
              <w:pPrChange w:id="2266" w:author="Frank R. Edwards Jr" w:date="2017-09-26T13:48:00Z">
                <w:pPr/>
              </w:pPrChange>
            </w:pPr>
            <w:r w:rsidRPr="00C45BD3">
              <w:rPr>
                <w:rPrChange w:id="2267" w:author="Frank R. Edwards Jr" w:date="2017-09-25T15:38:00Z">
                  <w:rPr>
                    <w:rFonts w:eastAsia="Times New Roman"/>
                  </w:rPr>
                </w:rPrChange>
              </w:rPr>
              <w:t xml:space="preserve">0.9 (0.3, 2.1) </w:t>
            </w:r>
          </w:p>
        </w:tc>
        <w:tc>
          <w:tcPr>
            <w:tcW w:w="0" w:type="auto"/>
            <w:hideMark/>
          </w:tcPr>
          <w:p w14:paraId="67149F68" w14:textId="77777777" w:rsidR="0038562D" w:rsidRPr="00C45BD3" w:rsidRDefault="0038562D" w:rsidP="005672BD">
            <w:pPr>
              <w:pStyle w:val="NoSpacing"/>
              <w:rPr>
                <w:rPrChange w:id="2268" w:author="Frank R. Edwards Jr" w:date="2017-09-25T15:38:00Z">
                  <w:rPr>
                    <w:rFonts w:eastAsia="Times New Roman"/>
                  </w:rPr>
                </w:rPrChange>
              </w:rPr>
              <w:pPrChange w:id="2269" w:author="Frank R. Edwards Jr" w:date="2017-09-26T13:48:00Z">
                <w:pPr/>
              </w:pPrChange>
            </w:pPr>
            <w:r w:rsidRPr="00C45BD3">
              <w:rPr>
                <w:rPrChange w:id="2270" w:author="Frank R. Edwards Jr" w:date="2017-09-25T15:38:00Z">
                  <w:rPr>
                    <w:rFonts w:eastAsia="Times New Roman"/>
                  </w:rPr>
                </w:rPrChange>
              </w:rPr>
              <w:t xml:space="preserve">0.6 (0.1, 1.8) </w:t>
            </w:r>
          </w:p>
        </w:tc>
        <w:tc>
          <w:tcPr>
            <w:tcW w:w="0" w:type="auto"/>
            <w:hideMark/>
          </w:tcPr>
          <w:p w14:paraId="1D343565" w14:textId="77777777" w:rsidR="0038562D" w:rsidRPr="00C45BD3" w:rsidRDefault="0038562D" w:rsidP="005672BD">
            <w:pPr>
              <w:pStyle w:val="NoSpacing"/>
              <w:rPr>
                <w:rPrChange w:id="2271" w:author="Frank R. Edwards Jr" w:date="2017-09-25T15:38:00Z">
                  <w:rPr>
                    <w:rFonts w:eastAsia="Times New Roman"/>
                  </w:rPr>
                </w:rPrChange>
              </w:rPr>
              <w:pPrChange w:id="2272" w:author="Frank R. Edwards Jr" w:date="2017-09-26T13:48:00Z">
                <w:pPr/>
              </w:pPrChange>
            </w:pPr>
            <w:r w:rsidRPr="00C45BD3">
              <w:rPr>
                <w:rPrChange w:id="2273" w:author="Frank R. Edwards Jr" w:date="2017-09-25T15:38:00Z">
                  <w:rPr>
                    <w:rFonts w:eastAsia="Times New Roman"/>
                  </w:rPr>
                </w:rPrChange>
              </w:rPr>
              <w:t xml:space="preserve">0.6 (0.2, 1.4) </w:t>
            </w:r>
          </w:p>
        </w:tc>
      </w:tr>
      <w:tr w:rsidR="0038562D" w:rsidRPr="00C45BD3" w14:paraId="40408FF8" w14:textId="77777777" w:rsidTr="00A03543">
        <w:tc>
          <w:tcPr>
            <w:tcW w:w="0" w:type="auto"/>
            <w:hideMark/>
          </w:tcPr>
          <w:p w14:paraId="1CFDFCAC" w14:textId="77777777" w:rsidR="0038562D" w:rsidRPr="00C45BD3" w:rsidRDefault="0038562D" w:rsidP="005672BD">
            <w:pPr>
              <w:pStyle w:val="NoSpacing"/>
              <w:rPr>
                <w:rPrChange w:id="2274" w:author="Frank R. Edwards Jr" w:date="2017-09-25T15:38:00Z">
                  <w:rPr>
                    <w:rFonts w:eastAsia="Times New Roman"/>
                  </w:rPr>
                </w:rPrChange>
              </w:rPr>
              <w:pPrChange w:id="2275" w:author="Frank R. Edwards Jr" w:date="2017-09-26T13:48:00Z">
                <w:pPr/>
              </w:pPrChange>
            </w:pPr>
            <w:r w:rsidRPr="00C45BD3">
              <w:rPr>
                <w:rPrChange w:id="2276" w:author="Frank R. Edwards Jr" w:date="2017-09-25T15:38:00Z">
                  <w:rPr>
                    <w:rFonts w:eastAsia="Times New Roman"/>
                  </w:rPr>
                </w:rPrChange>
              </w:rPr>
              <w:t xml:space="preserve">- Noncore </w:t>
            </w:r>
          </w:p>
        </w:tc>
        <w:tc>
          <w:tcPr>
            <w:tcW w:w="0" w:type="auto"/>
            <w:hideMark/>
          </w:tcPr>
          <w:p w14:paraId="56D3085B" w14:textId="77777777" w:rsidR="0038562D" w:rsidRPr="00C45BD3" w:rsidRDefault="0038562D" w:rsidP="005672BD">
            <w:pPr>
              <w:pStyle w:val="NoSpacing"/>
              <w:rPr>
                <w:rPrChange w:id="2277" w:author="Frank R. Edwards Jr" w:date="2017-09-25T15:38:00Z">
                  <w:rPr>
                    <w:rFonts w:eastAsia="Times New Roman"/>
                  </w:rPr>
                </w:rPrChange>
              </w:rPr>
              <w:pPrChange w:id="2278" w:author="Frank R. Edwards Jr" w:date="2017-09-26T13:48:00Z">
                <w:pPr/>
              </w:pPrChange>
            </w:pPr>
            <w:r w:rsidRPr="00C45BD3">
              <w:rPr>
                <w:rPrChange w:id="2279" w:author="Frank R. Edwards Jr" w:date="2017-09-25T15:38:00Z">
                  <w:rPr>
                    <w:rFonts w:eastAsia="Times New Roman"/>
                  </w:rPr>
                </w:rPrChange>
              </w:rPr>
              <w:t xml:space="preserve">0.8 (0.3, 2) </w:t>
            </w:r>
          </w:p>
        </w:tc>
        <w:tc>
          <w:tcPr>
            <w:tcW w:w="0" w:type="auto"/>
            <w:hideMark/>
          </w:tcPr>
          <w:p w14:paraId="78F47BE6" w14:textId="77777777" w:rsidR="0038562D" w:rsidRPr="00C45BD3" w:rsidRDefault="0038562D" w:rsidP="005672BD">
            <w:pPr>
              <w:pStyle w:val="NoSpacing"/>
              <w:rPr>
                <w:rPrChange w:id="2280" w:author="Frank R. Edwards Jr" w:date="2017-09-25T15:38:00Z">
                  <w:rPr>
                    <w:rFonts w:eastAsia="Times New Roman"/>
                  </w:rPr>
                </w:rPrChange>
              </w:rPr>
              <w:pPrChange w:id="2281" w:author="Frank R. Edwards Jr" w:date="2017-09-26T13:48:00Z">
                <w:pPr/>
              </w:pPrChange>
            </w:pPr>
            <w:r w:rsidRPr="00C45BD3">
              <w:rPr>
                <w:rPrChange w:id="2282" w:author="Frank R. Edwards Jr" w:date="2017-09-25T15:38:00Z">
                  <w:rPr>
                    <w:rFonts w:eastAsia="Times New Roman"/>
                  </w:rPr>
                </w:rPrChange>
              </w:rPr>
              <w:t xml:space="preserve">0.7 (0.1, 2.2) </w:t>
            </w:r>
          </w:p>
        </w:tc>
        <w:tc>
          <w:tcPr>
            <w:tcW w:w="0" w:type="auto"/>
            <w:hideMark/>
          </w:tcPr>
          <w:p w14:paraId="56421586" w14:textId="77777777" w:rsidR="0038562D" w:rsidRPr="00C45BD3" w:rsidRDefault="0038562D" w:rsidP="005672BD">
            <w:pPr>
              <w:pStyle w:val="NoSpacing"/>
              <w:rPr>
                <w:rPrChange w:id="2283" w:author="Frank R. Edwards Jr" w:date="2017-09-25T15:38:00Z">
                  <w:rPr>
                    <w:rFonts w:eastAsia="Times New Roman"/>
                  </w:rPr>
                </w:rPrChange>
              </w:rPr>
              <w:pPrChange w:id="2284" w:author="Frank R. Edwards Jr" w:date="2017-09-26T13:48:00Z">
                <w:pPr/>
              </w:pPrChange>
            </w:pPr>
            <w:r w:rsidRPr="00C45BD3">
              <w:rPr>
                <w:rPrChange w:id="2285" w:author="Frank R. Edwards Jr" w:date="2017-09-25T15:38:00Z">
                  <w:rPr>
                    <w:rFonts w:eastAsia="Times New Roman"/>
                  </w:rPr>
                </w:rPrChange>
              </w:rPr>
              <w:t xml:space="preserve">0.6 (0.2, 1.4) </w:t>
            </w:r>
          </w:p>
        </w:tc>
      </w:tr>
      <w:tr w:rsidR="0038562D" w:rsidRPr="00C45BD3" w14:paraId="46521092" w14:textId="77777777" w:rsidTr="00A03543">
        <w:tc>
          <w:tcPr>
            <w:tcW w:w="0" w:type="auto"/>
            <w:hideMark/>
          </w:tcPr>
          <w:p w14:paraId="07DFF237" w14:textId="77777777" w:rsidR="0038562D" w:rsidRPr="00C45BD3" w:rsidRDefault="0038562D" w:rsidP="005672BD">
            <w:pPr>
              <w:pStyle w:val="NoSpacing"/>
              <w:rPr>
                <w:rPrChange w:id="2286" w:author="Frank R. Edwards Jr" w:date="2017-09-25T15:38:00Z">
                  <w:rPr>
                    <w:rFonts w:eastAsia="Times New Roman"/>
                  </w:rPr>
                </w:rPrChange>
              </w:rPr>
              <w:pPrChange w:id="2287" w:author="Frank R. Edwards Jr" w:date="2017-09-26T13:48:00Z">
                <w:pPr/>
              </w:pPrChange>
            </w:pPr>
            <w:r w:rsidRPr="00C45BD3">
              <w:rPr>
                <w:rPrChange w:id="2288" w:author="Frank R. Edwards Jr" w:date="2017-09-25T15:38:00Z">
                  <w:rPr>
                    <w:rFonts w:eastAsia="Times New Roman"/>
                  </w:rPr>
                </w:rPrChange>
              </w:rPr>
              <w:t xml:space="preserve">New England </w:t>
            </w:r>
          </w:p>
        </w:tc>
        <w:tc>
          <w:tcPr>
            <w:tcW w:w="0" w:type="auto"/>
            <w:hideMark/>
          </w:tcPr>
          <w:p w14:paraId="355BE8A5" w14:textId="77777777" w:rsidR="0038562D" w:rsidRPr="00C45BD3" w:rsidRDefault="0038562D" w:rsidP="005672BD">
            <w:pPr>
              <w:pStyle w:val="NoSpacing"/>
              <w:rPr>
                <w:rPrChange w:id="2289" w:author="Frank R. Edwards Jr" w:date="2017-09-25T15:38:00Z">
                  <w:rPr>
                    <w:rFonts w:eastAsia="Times New Roman"/>
                  </w:rPr>
                </w:rPrChange>
              </w:rPr>
              <w:pPrChange w:id="2290" w:author="Frank R. Edwards Jr" w:date="2017-09-26T13:48:00Z">
                <w:pPr/>
              </w:pPrChange>
            </w:pPr>
          </w:p>
        </w:tc>
        <w:tc>
          <w:tcPr>
            <w:tcW w:w="0" w:type="auto"/>
            <w:hideMark/>
          </w:tcPr>
          <w:p w14:paraId="21F8D26B" w14:textId="77777777" w:rsidR="0038562D" w:rsidRPr="00C45BD3" w:rsidRDefault="0038562D" w:rsidP="005672BD">
            <w:pPr>
              <w:pStyle w:val="NoSpacing"/>
              <w:rPr>
                <w:sz w:val="20"/>
                <w:szCs w:val="20"/>
                <w:rPrChange w:id="2291" w:author="Frank R. Edwards Jr" w:date="2017-09-25T15:38:00Z">
                  <w:rPr>
                    <w:rFonts w:eastAsia="Times New Roman"/>
                    <w:sz w:val="20"/>
                    <w:szCs w:val="20"/>
                  </w:rPr>
                </w:rPrChange>
              </w:rPr>
              <w:pPrChange w:id="2292" w:author="Frank R. Edwards Jr" w:date="2017-09-26T13:48:00Z">
                <w:pPr/>
              </w:pPrChange>
            </w:pPr>
          </w:p>
        </w:tc>
        <w:tc>
          <w:tcPr>
            <w:tcW w:w="0" w:type="auto"/>
            <w:hideMark/>
          </w:tcPr>
          <w:p w14:paraId="61AD097E" w14:textId="77777777" w:rsidR="0038562D" w:rsidRPr="00C45BD3" w:rsidRDefault="0038562D" w:rsidP="005672BD">
            <w:pPr>
              <w:pStyle w:val="NoSpacing"/>
              <w:rPr>
                <w:sz w:val="20"/>
                <w:szCs w:val="20"/>
                <w:rPrChange w:id="2293" w:author="Frank R. Edwards Jr" w:date="2017-09-25T15:38:00Z">
                  <w:rPr>
                    <w:rFonts w:eastAsia="Times New Roman"/>
                    <w:sz w:val="20"/>
                    <w:szCs w:val="20"/>
                  </w:rPr>
                </w:rPrChange>
              </w:rPr>
              <w:pPrChange w:id="2294" w:author="Frank R. Edwards Jr" w:date="2017-09-26T13:48:00Z">
                <w:pPr/>
              </w:pPrChange>
            </w:pPr>
          </w:p>
        </w:tc>
      </w:tr>
      <w:tr w:rsidR="0038562D" w:rsidRPr="00C45BD3" w14:paraId="34857D6D" w14:textId="77777777" w:rsidTr="00A03543">
        <w:tc>
          <w:tcPr>
            <w:tcW w:w="0" w:type="auto"/>
            <w:hideMark/>
          </w:tcPr>
          <w:p w14:paraId="55529D29" w14:textId="77777777" w:rsidR="0038562D" w:rsidRPr="00C45BD3" w:rsidRDefault="0038562D" w:rsidP="005672BD">
            <w:pPr>
              <w:pStyle w:val="NoSpacing"/>
              <w:rPr>
                <w:sz w:val="24"/>
                <w:szCs w:val="24"/>
                <w:rPrChange w:id="2295" w:author="Frank R. Edwards Jr" w:date="2017-09-25T15:38:00Z">
                  <w:rPr>
                    <w:rFonts w:eastAsia="Times New Roman"/>
                    <w:szCs w:val="24"/>
                  </w:rPr>
                </w:rPrChange>
              </w:rPr>
              <w:pPrChange w:id="2296" w:author="Frank R. Edwards Jr" w:date="2017-09-26T13:48:00Z">
                <w:pPr/>
              </w:pPrChange>
            </w:pPr>
            <w:r w:rsidRPr="00C45BD3">
              <w:rPr>
                <w:rPrChange w:id="2297" w:author="Frank R. Edwards Jr" w:date="2017-09-25T15:38:00Z">
                  <w:rPr>
                    <w:rFonts w:eastAsia="Times New Roman"/>
                  </w:rPr>
                </w:rPrChange>
              </w:rPr>
              <w:t xml:space="preserve">- Large Central Metro </w:t>
            </w:r>
          </w:p>
        </w:tc>
        <w:tc>
          <w:tcPr>
            <w:tcW w:w="0" w:type="auto"/>
            <w:hideMark/>
          </w:tcPr>
          <w:p w14:paraId="5D640BDA" w14:textId="77777777" w:rsidR="0038562D" w:rsidRPr="00C45BD3" w:rsidRDefault="0038562D" w:rsidP="005672BD">
            <w:pPr>
              <w:pStyle w:val="NoSpacing"/>
              <w:rPr>
                <w:rPrChange w:id="2298" w:author="Frank R. Edwards Jr" w:date="2017-09-25T15:38:00Z">
                  <w:rPr>
                    <w:rFonts w:eastAsia="Times New Roman"/>
                  </w:rPr>
                </w:rPrChange>
              </w:rPr>
              <w:pPrChange w:id="2299" w:author="Frank R. Edwards Jr" w:date="2017-09-26T13:48:00Z">
                <w:pPr/>
              </w:pPrChange>
            </w:pPr>
            <w:r w:rsidRPr="00C45BD3">
              <w:rPr>
                <w:rPrChange w:id="2300" w:author="Frank R. Edwards Jr" w:date="2017-09-25T15:38:00Z">
                  <w:rPr>
                    <w:rFonts w:eastAsia="Times New Roman"/>
                  </w:rPr>
                </w:rPrChange>
              </w:rPr>
              <w:t xml:space="preserve">0.9 (0.3, 2) </w:t>
            </w:r>
          </w:p>
        </w:tc>
        <w:tc>
          <w:tcPr>
            <w:tcW w:w="0" w:type="auto"/>
            <w:hideMark/>
          </w:tcPr>
          <w:p w14:paraId="6227A1DB" w14:textId="77777777" w:rsidR="0038562D" w:rsidRPr="00C45BD3" w:rsidRDefault="0038562D" w:rsidP="005672BD">
            <w:pPr>
              <w:pStyle w:val="NoSpacing"/>
              <w:rPr>
                <w:rPrChange w:id="2301" w:author="Frank R. Edwards Jr" w:date="2017-09-25T15:38:00Z">
                  <w:rPr>
                    <w:rFonts w:eastAsia="Times New Roman"/>
                  </w:rPr>
                </w:rPrChange>
              </w:rPr>
              <w:pPrChange w:id="2302" w:author="Frank R. Edwards Jr" w:date="2017-09-26T13:48:00Z">
                <w:pPr/>
              </w:pPrChange>
            </w:pPr>
            <w:r w:rsidRPr="00C45BD3">
              <w:rPr>
                <w:rPrChange w:id="2303" w:author="Frank R. Edwards Jr" w:date="2017-09-25T15:38:00Z">
                  <w:rPr>
                    <w:rFonts w:eastAsia="Times New Roman"/>
                  </w:rPr>
                </w:rPrChange>
              </w:rPr>
              <w:t xml:space="preserve">0.3 (0.1, 1.1) </w:t>
            </w:r>
          </w:p>
        </w:tc>
        <w:tc>
          <w:tcPr>
            <w:tcW w:w="0" w:type="auto"/>
            <w:hideMark/>
          </w:tcPr>
          <w:p w14:paraId="25792B79" w14:textId="77777777" w:rsidR="0038562D" w:rsidRPr="00C45BD3" w:rsidRDefault="0038562D" w:rsidP="005672BD">
            <w:pPr>
              <w:pStyle w:val="NoSpacing"/>
              <w:rPr>
                <w:rPrChange w:id="2304" w:author="Frank R. Edwards Jr" w:date="2017-09-25T15:38:00Z">
                  <w:rPr>
                    <w:rFonts w:eastAsia="Times New Roman"/>
                  </w:rPr>
                </w:rPrChange>
              </w:rPr>
              <w:pPrChange w:id="2305" w:author="Frank R. Edwards Jr" w:date="2017-09-26T13:48:00Z">
                <w:pPr/>
              </w:pPrChange>
            </w:pPr>
            <w:r w:rsidRPr="00C45BD3">
              <w:rPr>
                <w:rPrChange w:id="2306" w:author="Frank R. Edwards Jr" w:date="2017-09-25T15:38:00Z">
                  <w:rPr>
                    <w:rFonts w:eastAsia="Times New Roman"/>
                  </w:rPr>
                </w:rPrChange>
              </w:rPr>
              <w:t xml:space="preserve">0.2 (0.1, 0.4) </w:t>
            </w:r>
          </w:p>
        </w:tc>
      </w:tr>
      <w:tr w:rsidR="0038562D" w:rsidRPr="00C45BD3" w14:paraId="42F387B5" w14:textId="77777777" w:rsidTr="00A03543">
        <w:tc>
          <w:tcPr>
            <w:tcW w:w="0" w:type="auto"/>
            <w:hideMark/>
          </w:tcPr>
          <w:p w14:paraId="0029887B" w14:textId="77777777" w:rsidR="0038562D" w:rsidRPr="00C45BD3" w:rsidRDefault="0038562D" w:rsidP="005672BD">
            <w:pPr>
              <w:pStyle w:val="NoSpacing"/>
              <w:rPr>
                <w:rPrChange w:id="2307" w:author="Frank R. Edwards Jr" w:date="2017-09-25T15:38:00Z">
                  <w:rPr>
                    <w:rFonts w:eastAsia="Times New Roman"/>
                  </w:rPr>
                </w:rPrChange>
              </w:rPr>
              <w:pPrChange w:id="2308" w:author="Frank R. Edwards Jr" w:date="2017-09-26T13:48:00Z">
                <w:pPr/>
              </w:pPrChange>
            </w:pPr>
            <w:r w:rsidRPr="00C45BD3">
              <w:rPr>
                <w:rPrChange w:id="2309" w:author="Frank R. Edwards Jr" w:date="2017-09-25T15:38:00Z">
                  <w:rPr>
                    <w:rFonts w:eastAsia="Times New Roman"/>
                  </w:rPr>
                </w:rPrChange>
              </w:rPr>
              <w:t xml:space="preserve">- Large Fringe Metro </w:t>
            </w:r>
          </w:p>
        </w:tc>
        <w:tc>
          <w:tcPr>
            <w:tcW w:w="0" w:type="auto"/>
            <w:hideMark/>
          </w:tcPr>
          <w:p w14:paraId="54658DE8" w14:textId="77777777" w:rsidR="0038562D" w:rsidRPr="00C45BD3" w:rsidRDefault="0038562D" w:rsidP="005672BD">
            <w:pPr>
              <w:pStyle w:val="NoSpacing"/>
              <w:rPr>
                <w:rPrChange w:id="2310" w:author="Frank R. Edwards Jr" w:date="2017-09-25T15:38:00Z">
                  <w:rPr>
                    <w:rFonts w:eastAsia="Times New Roman"/>
                  </w:rPr>
                </w:rPrChange>
              </w:rPr>
              <w:pPrChange w:id="2311" w:author="Frank R. Edwards Jr" w:date="2017-09-26T13:48:00Z">
                <w:pPr/>
              </w:pPrChange>
            </w:pPr>
            <w:r w:rsidRPr="00C45BD3">
              <w:rPr>
                <w:rPrChange w:id="2312" w:author="Frank R. Edwards Jr" w:date="2017-09-25T15:38:00Z">
                  <w:rPr>
                    <w:rFonts w:eastAsia="Times New Roman"/>
                  </w:rPr>
                </w:rPrChange>
              </w:rPr>
              <w:t xml:space="preserve">0.6 (0.2, 1.4) </w:t>
            </w:r>
          </w:p>
        </w:tc>
        <w:tc>
          <w:tcPr>
            <w:tcW w:w="0" w:type="auto"/>
            <w:hideMark/>
          </w:tcPr>
          <w:p w14:paraId="5701D21A" w14:textId="77777777" w:rsidR="0038562D" w:rsidRPr="00C45BD3" w:rsidRDefault="0038562D" w:rsidP="005672BD">
            <w:pPr>
              <w:pStyle w:val="NoSpacing"/>
              <w:rPr>
                <w:rPrChange w:id="2313" w:author="Frank R. Edwards Jr" w:date="2017-09-25T15:38:00Z">
                  <w:rPr>
                    <w:rFonts w:eastAsia="Times New Roman"/>
                  </w:rPr>
                </w:rPrChange>
              </w:rPr>
              <w:pPrChange w:id="2314" w:author="Frank R. Edwards Jr" w:date="2017-09-26T13:48:00Z">
                <w:pPr/>
              </w:pPrChange>
            </w:pPr>
            <w:r w:rsidRPr="00C45BD3">
              <w:rPr>
                <w:rPrChange w:id="2315" w:author="Frank R. Edwards Jr" w:date="2017-09-25T15:38:00Z">
                  <w:rPr>
                    <w:rFonts w:eastAsia="Times New Roman"/>
                  </w:rPr>
                </w:rPrChange>
              </w:rPr>
              <w:t xml:space="preserve">0.3 (0.1, 0.9) </w:t>
            </w:r>
          </w:p>
        </w:tc>
        <w:tc>
          <w:tcPr>
            <w:tcW w:w="0" w:type="auto"/>
            <w:hideMark/>
          </w:tcPr>
          <w:p w14:paraId="7BE608FB" w14:textId="77777777" w:rsidR="0038562D" w:rsidRPr="00C45BD3" w:rsidRDefault="0038562D" w:rsidP="005672BD">
            <w:pPr>
              <w:pStyle w:val="NoSpacing"/>
              <w:rPr>
                <w:rPrChange w:id="2316" w:author="Frank R. Edwards Jr" w:date="2017-09-25T15:38:00Z">
                  <w:rPr>
                    <w:rFonts w:eastAsia="Times New Roman"/>
                  </w:rPr>
                </w:rPrChange>
              </w:rPr>
              <w:pPrChange w:id="2317" w:author="Frank R. Edwards Jr" w:date="2017-09-26T13:48:00Z">
                <w:pPr/>
              </w:pPrChange>
            </w:pPr>
            <w:r w:rsidRPr="00C45BD3">
              <w:rPr>
                <w:rPrChange w:id="2318" w:author="Frank R. Edwards Jr" w:date="2017-09-25T15:38:00Z">
                  <w:rPr>
                    <w:rFonts w:eastAsia="Times New Roman"/>
                  </w:rPr>
                </w:rPrChange>
              </w:rPr>
              <w:t xml:space="preserve">0.2 (0.1, 0.4) </w:t>
            </w:r>
          </w:p>
        </w:tc>
      </w:tr>
      <w:tr w:rsidR="0038562D" w:rsidRPr="00C45BD3" w14:paraId="4CB3CE5D" w14:textId="77777777" w:rsidTr="00A03543">
        <w:tc>
          <w:tcPr>
            <w:tcW w:w="0" w:type="auto"/>
            <w:hideMark/>
          </w:tcPr>
          <w:p w14:paraId="13AA14C8" w14:textId="77777777" w:rsidR="0038562D" w:rsidRPr="00C45BD3" w:rsidRDefault="0038562D" w:rsidP="005672BD">
            <w:pPr>
              <w:pStyle w:val="NoSpacing"/>
              <w:rPr>
                <w:rPrChange w:id="2319" w:author="Frank R. Edwards Jr" w:date="2017-09-25T15:38:00Z">
                  <w:rPr>
                    <w:rFonts w:eastAsia="Times New Roman"/>
                  </w:rPr>
                </w:rPrChange>
              </w:rPr>
              <w:pPrChange w:id="2320" w:author="Frank R. Edwards Jr" w:date="2017-09-26T13:48:00Z">
                <w:pPr/>
              </w:pPrChange>
            </w:pPr>
            <w:r w:rsidRPr="00C45BD3">
              <w:rPr>
                <w:rPrChange w:id="2321" w:author="Frank R. Edwards Jr" w:date="2017-09-25T15:38:00Z">
                  <w:rPr>
                    <w:rFonts w:eastAsia="Times New Roman"/>
                  </w:rPr>
                </w:rPrChange>
              </w:rPr>
              <w:t xml:space="preserve">- Medium Metro </w:t>
            </w:r>
          </w:p>
        </w:tc>
        <w:tc>
          <w:tcPr>
            <w:tcW w:w="0" w:type="auto"/>
            <w:hideMark/>
          </w:tcPr>
          <w:p w14:paraId="7EEBF0F4" w14:textId="77777777" w:rsidR="0038562D" w:rsidRPr="00C45BD3" w:rsidRDefault="0038562D" w:rsidP="005672BD">
            <w:pPr>
              <w:pStyle w:val="NoSpacing"/>
              <w:rPr>
                <w:rPrChange w:id="2322" w:author="Frank R. Edwards Jr" w:date="2017-09-25T15:38:00Z">
                  <w:rPr>
                    <w:rFonts w:eastAsia="Times New Roman"/>
                  </w:rPr>
                </w:rPrChange>
              </w:rPr>
              <w:pPrChange w:id="2323" w:author="Frank R. Edwards Jr" w:date="2017-09-26T13:48:00Z">
                <w:pPr/>
              </w:pPrChange>
            </w:pPr>
            <w:r w:rsidRPr="00C45BD3">
              <w:rPr>
                <w:rPrChange w:id="2324" w:author="Frank R. Edwards Jr" w:date="2017-09-25T15:38:00Z">
                  <w:rPr>
                    <w:rFonts w:eastAsia="Times New Roman"/>
                  </w:rPr>
                </w:rPrChange>
              </w:rPr>
              <w:t xml:space="preserve">1 (0.3, 2.3) </w:t>
            </w:r>
          </w:p>
        </w:tc>
        <w:tc>
          <w:tcPr>
            <w:tcW w:w="0" w:type="auto"/>
            <w:hideMark/>
          </w:tcPr>
          <w:p w14:paraId="3C87B89A" w14:textId="77777777" w:rsidR="0038562D" w:rsidRPr="00C45BD3" w:rsidRDefault="0038562D" w:rsidP="005672BD">
            <w:pPr>
              <w:pStyle w:val="NoSpacing"/>
              <w:rPr>
                <w:rPrChange w:id="2325" w:author="Frank R. Edwards Jr" w:date="2017-09-25T15:38:00Z">
                  <w:rPr>
                    <w:rFonts w:eastAsia="Times New Roman"/>
                  </w:rPr>
                </w:rPrChange>
              </w:rPr>
              <w:pPrChange w:id="2326" w:author="Frank R. Edwards Jr" w:date="2017-09-26T13:48:00Z">
                <w:pPr/>
              </w:pPrChange>
            </w:pPr>
            <w:r w:rsidRPr="00C45BD3">
              <w:rPr>
                <w:rPrChange w:id="2327" w:author="Frank R. Edwards Jr" w:date="2017-09-25T15:38:00Z">
                  <w:rPr>
                    <w:rFonts w:eastAsia="Times New Roman"/>
                  </w:rPr>
                </w:rPrChange>
              </w:rPr>
              <w:t xml:space="preserve">0.4 (0.1, 1.3) </w:t>
            </w:r>
          </w:p>
        </w:tc>
        <w:tc>
          <w:tcPr>
            <w:tcW w:w="0" w:type="auto"/>
            <w:hideMark/>
          </w:tcPr>
          <w:p w14:paraId="3DC1BE71" w14:textId="77777777" w:rsidR="0038562D" w:rsidRPr="00C45BD3" w:rsidRDefault="0038562D" w:rsidP="005672BD">
            <w:pPr>
              <w:pStyle w:val="NoSpacing"/>
              <w:rPr>
                <w:rPrChange w:id="2328" w:author="Frank R. Edwards Jr" w:date="2017-09-25T15:38:00Z">
                  <w:rPr>
                    <w:rFonts w:eastAsia="Times New Roman"/>
                  </w:rPr>
                </w:rPrChange>
              </w:rPr>
              <w:pPrChange w:id="2329" w:author="Frank R. Edwards Jr" w:date="2017-09-26T13:48:00Z">
                <w:pPr/>
              </w:pPrChange>
            </w:pPr>
            <w:r w:rsidRPr="00C45BD3">
              <w:rPr>
                <w:rPrChange w:id="2330" w:author="Frank R. Edwards Jr" w:date="2017-09-25T15:38:00Z">
                  <w:rPr>
                    <w:rFonts w:eastAsia="Times New Roman"/>
                  </w:rPr>
                </w:rPrChange>
              </w:rPr>
              <w:t xml:space="preserve">0.2 (0.1, 0.5) </w:t>
            </w:r>
          </w:p>
        </w:tc>
      </w:tr>
      <w:tr w:rsidR="0038562D" w:rsidRPr="00C45BD3" w14:paraId="73EE19BC" w14:textId="77777777" w:rsidTr="00A03543">
        <w:tc>
          <w:tcPr>
            <w:tcW w:w="0" w:type="auto"/>
            <w:hideMark/>
          </w:tcPr>
          <w:p w14:paraId="2900B368" w14:textId="77777777" w:rsidR="0038562D" w:rsidRPr="00C45BD3" w:rsidRDefault="0038562D" w:rsidP="005672BD">
            <w:pPr>
              <w:pStyle w:val="NoSpacing"/>
              <w:rPr>
                <w:rPrChange w:id="2331" w:author="Frank R. Edwards Jr" w:date="2017-09-25T15:38:00Z">
                  <w:rPr>
                    <w:rFonts w:eastAsia="Times New Roman"/>
                  </w:rPr>
                </w:rPrChange>
              </w:rPr>
              <w:pPrChange w:id="2332" w:author="Frank R. Edwards Jr" w:date="2017-09-26T13:48:00Z">
                <w:pPr/>
              </w:pPrChange>
            </w:pPr>
            <w:r w:rsidRPr="00C45BD3">
              <w:rPr>
                <w:rPrChange w:id="2333" w:author="Frank R. Edwards Jr" w:date="2017-09-25T15:38:00Z">
                  <w:rPr>
                    <w:rFonts w:eastAsia="Times New Roman"/>
                  </w:rPr>
                </w:rPrChange>
              </w:rPr>
              <w:t xml:space="preserve">- Small Metro </w:t>
            </w:r>
          </w:p>
        </w:tc>
        <w:tc>
          <w:tcPr>
            <w:tcW w:w="0" w:type="auto"/>
            <w:hideMark/>
          </w:tcPr>
          <w:p w14:paraId="1AEF6CA8" w14:textId="77777777" w:rsidR="0038562D" w:rsidRPr="00C45BD3" w:rsidRDefault="0038562D" w:rsidP="005672BD">
            <w:pPr>
              <w:pStyle w:val="NoSpacing"/>
              <w:rPr>
                <w:rPrChange w:id="2334" w:author="Frank R. Edwards Jr" w:date="2017-09-25T15:38:00Z">
                  <w:rPr>
                    <w:rFonts w:eastAsia="Times New Roman"/>
                  </w:rPr>
                </w:rPrChange>
              </w:rPr>
              <w:pPrChange w:id="2335" w:author="Frank R. Edwards Jr" w:date="2017-09-26T13:48:00Z">
                <w:pPr/>
              </w:pPrChange>
            </w:pPr>
            <w:r w:rsidRPr="00C45BD3">
              <w:rPr>
                <w:rPrChange w:id="2336" w:author="Frank R. Edwards Jr" w:date="2017-09-25T15:38:00Z">
                  <w:rPr>
                    <w:rFonts w:eastAsia="Times New Roman"/>
                  </w:rPr>
                </w:rPrChange>
              </w:rPr>
              <w:t xml:space="preserve">0.6 (0.2, 1.5) </w:t>
            </w:r>
          </w:p>
        </w:tc>
        <w:tc>
          <w:tcPr>
            <w:tcW w:w="0" w:type="auto"/>
            <w:hideMark/>
          </w:tcPr>
          <w:p w14:paraId="6E2834A2" w14:textId="77777777" w:rsidR="0038562D" w:rsidRPr="00C45BD3" w:rsidRDefault="0038562D" w:rsidP="005672BD">
            <w:pPr>
              <w:pStyle w:val="NoSpacing"/>
              <w:rPr>
                <w:rPrChange w:id="2337" w:author="Frank R. Edwards Jr" w:date="2017-09-25T15:38:00Z">
                  <w:rPr>
                    <w:rFonts w:eastAsia="Times New Roman"/>
                  </w:rPr>
                </w:rPrChange>
              </w:rPr>
              <w:pPrChange w:id="2338" w:author="Frank R. Edwards Jr" w:date="2017-09-26T13:48:00Z">
                <w:pPr/>
              </w:pPrChange>
            </w:pPr>
            <w:r w:rsidRPr="00C45BD3">
              <w:rPr>
                <w:rPrChange w:id="2339" w:author="Frank R. Edwards Jr" w:date="2017-09-25T15:38:00Z">
                  <w:rPr>
                    <w:rFonts w:eastAsia="Times New Roman"/>
                  </w:rPr>
                </w:rPrChange>
              </w:rPr>
              <w:t xml:space="preserve">0.3 (0.1, 1.1) </w:t>
            </w:r>
          </w:p>
        </w:tc>
        <w:tc>
          <w:tcPr>
            <w:tcW w:w="0" w:type="auto"/>
            <w:hideMark/>
          </w:tcPr>
          <w:p w14:paraId="17780F42" w14:textId="77777777" w:rsidR="0038562D" w:rsidRPr="00C45BD3" w:rsidRDefault="0038562D" w:rsidP="005672BD">
            <w:pPr>
              <w:pStyle w:val="NoSpacing"/>
              <w:rPr>
                <w:rPrChange w:id="2340" w:author="Frank R. Edwards Jr" w:date="2017-09-25T15:38:00Z">
                  <w:rPr>
                    <w:rFonts w:eastAsia="Times New Roman"/>
                  </w:rPr>
                </w:rPrChange>
              </w:rPr>
              <w:pPrChange w:id="2341" w:author="Frank R. Edwards Jr" w:date="2017-09-26T13:48:00Z">
                <w:pPr/>
              </w:pPrChange>
            </w:pPr>
            <w:r w:rsidRPr="00C45BD3">
              <w:rPr>
                <w:rPrChange w:id="2342" w:author="Frank R. Edwards Jr" w:date="2017-09-25T15:38:00Z">
                  <w:rPr>
                    <w:rFonts w:eastAsia="Times New Roman"/>
                  </w:rPr>
                </w:rPrChange>
              </w:rPr>
              <w:t xml:space="preserve">0.2 (0.1, 0.5) </w:t>
            </w:r>
          </w:p>
        </w:tc>
      </w:tr>
      <w:tr w:rsidR="0038562D" w:rsidRPr="00C45BD3" w14:paraId="4756C3B7" w14:textId="77777777" w:rsidTr="00A03543">
        <w:tc>
          <w:tcPr>
            <w:tcW w:w="0" w:type="auto"/>
            <w:hideMark/>
          </w:tcPr>
          <w:p w14:paraId="105E3B6F" w14:textId="77777777" w:rsidR="0038562D" w:rsidRPr="00C45BD3" w:rsidRDefault="0038562D" w:rsidP="005672BD">
            <w:pPr>
              <w:pStyle w:val="NoSpacing"/>
              <w:rPr>
                <w:rPrChange w:id="2343" w:author="Frank R. Edwards Jr" w:date="2017-09-25T15:38:00Z">
                  <w:rPr>
                    <w:rFonts w:eastAsia="Times New Roman"/>
                  </w:rPr>
                </w:rPrChange>
              </w:rPr>
              <w:pPrChange w:id="2344" w:author="Frank R. Edwards Jr" w:date="2017-09-26T13:48:00Z">
                <w:pPr/>
              </w:pPrChange>
            </w:pPr>
            <w:r w:rsidRPr="00C45BD3">
              <w:rPr>
                <w:rPrChange w:id="2345" w:author="Frank R. Edwards Jr" w:date="2017-09-25T15:38:00Z">
                  <w:rPr>
                    <w:rFonts w:eastAsia="Times New Roman"/>
                  </w:rPr>
                </w:rPrChange>
              </w:rPr>
              <w:t xml:space="preserve">- Micropolitan </w:t>
            </w:r>
          </w:p>
        </w:tc>
        <w:tc>
          <w:tcPr>
            <w:tcW w:w="0" w:type="auto"/>
            <w:hideMark/>
          </w:tcPr>
          <w:p w14:paraId="0A1AC7CD" w14:textId="77777777" w:rsidR="0038562D" w:rsidRPr="00C45BD3" w:rsidRDefault="0038562D" w:rsidP="005672BD">
            <w:pPr>
              <w:pStyle w:val="NoSpacing"/>
              <w:rPr>
                <w:rPrChange w:id="2346" w:author="Frank R. Edwards Jr" w:date="2017-09-25T15:38:00Z">
                  <w:rPr>
                    <w:rFonts w:eastAsia="Times New Roman"/>
                  </w:rPr>
                </w:rPrChange>
              </w:rPr>
              <w:pPrChange w:id="2347" w:author="Frank R. Edwards Jr" w:date="2017-09-26T13:48:00Z">
                <w:pPr/>
              </w:pPrChange>
            </w:pPr>
            <w:r w:rsidRPr="00C45BD3">
              <w:rPr>
                <w:rPrChange w:id="2348" w:author="Frank R. Edwards Jr" w:date="2017-09-25T15:38:00Z">
                  <w:rPr>
                    <w:rFonts w:eastAsia="Times New Roman"/>
                  </w:rPr>
                </w:rPrChange>
              </w:rPr>
              <w:t xml:space="preserve">0.7 (0.2, 1.6) </w:t>
            </w:r>
          </w:p>
        </w:tc>
        <w:tc>
          <w:tcPr>
            <w:tcW w:w="0" w:type="auto"/>
            <w:hideMark/>
          </w:tcPr>
          <w:p w14:paraId="406FB8F9" w14:textId="77777777" w:rsidR="0038562D" w:rsidRPr="00C45BD3" w:rsidRDefault="0038562D" w:rsidP="005672BD">
            <w:pPr>
              <w:pStyle w:val="NoSpacing"/>
              <w:rPr>
                <w:rPrChange w:id="2349" w:author="Frank R. Edwards Jr" w:date="2017-09-25T15:38:00Z">
                  <w:rPr>
                    <w:rFonts w:eastAsia="Times New Roman"/>
                  </w:rPr>
                </w:rPrChange>
              </w:rPr>
              <w:pPrChange w:id="2350" w:author="Frank R. Edwards Jr" w:date="2017-09-26T13:48:00Z">
                <w:pPr/>
              </w:pPrChange>
            </w:pPr>
            <w:r w:rsidRPr="00C45BD3">
              <w:rPr>
                <w:rPrChange w:id="2351" w:author="Frank R. Edwards Jr" w:date="2017-09-25T15:38:00Z">
                  <w:rPr>
                    <w:rFonts w:eastAsia="Times New Roman"/>
                  </w:rPr>
                </w:rPrChange>
              </w:rPr>
              <w:t xml:space="preserve">0.3 (0.1, 1.1) </w:t>
            </w:r>
          </w:p>
        </w:tc>
        <w:tc>
          <w:tcPr>
            <w:tcW w:w="0" w:type="auto"/>
            <w:hideMark/>
          </w:tcPr>
          <w:p w14:paraId="1917F676" w14:textId="77777777" w:rsidR="0038562D" w:rsidRPr="00C45BD3" w:rsidRDefault="0038562D" w:rsidP="005672BD">
            <w:pPr>
              <w:pStyle w:val="NoSpacing"/>
              <w:rPr>
                <w:rPrChange w:id="2352" w:author="Frank R. Edwards Jr" w:date="2017-09-25T15:38:00Z">
                  <w:rPr>
                    <w:rFonts w:eastAsia="Times New Roman"/>
                  </w:rPr>
                </w:rPrChange>
              </w:rPr>
              <w:pPrChange w:id="2353" w:author="Frank R. Edwards Jr" w:date="2017-09-26T13:48:00Z">
                <w:pPr/>
              </w:pPrChange>
            </w:pPr>
            <w:r w:rsidRPr="00C45BD3">
              <w:rPr>
                <w:rPrChange w:id="2354" w:author="Frank R. Edwards Jr" w:date="2017-09-25T15:38:00Z">
                  <w:rPr>
                    <w:rFonts w:eastAsia="Times New Roman"/>
                  </w:rPr>
                </w:rPrChange>
              </w:rPr>
              <w:t xml:space="preserve">0.2 (0.1, 0.6) </w:t>
            </w:r>
          </w:p>
        </w:tc>
      </w:tr>
      <w:tr w:rsidR="0038562D" w:rsidRPr="00C45BD3" w14:paraId="6BB674BA" w14:textId="77777777" w:rsidTr="00A03543">
        <w:tc>
          <w:tcPr>
            <w:tcW w:w="0" w:type="auto"/>
            <w:hideMark/>
          </w:tcPr>
          <w:p w14:paraId="669F1BD2" w14:textId="77777777" w:rsidR="0038562D" w:rsidRPr="00C45BD3" w:rsidRDefault="0038562D" w:rsidP="005672BD">
            <w:pPr>
              <w:pStyle w:val="NoSpacing"/>
              <w:rPr>
                <w:rPrChange w:id="2355" w:author="Frank R. Edwards Jr" w:date="2017-09-25T15:38:00Z">
                  <w:rPr>
                    <w:rFonts w:eastAsia="Times New Roman"/>
                  </w:rPr>
                </w:rPrChange>
              </w:rPr>
              <w:pPrChange w:id="2356" w:author="Frank R. Edwards Jr" w:date="2017-09-26T13:48:00Z">
                <w:pPr/>
              </w:pPrChange>
            </w:pPr>
            <w:r w:rsidRPr="00C45BD3">
              <w:rPr>
                <w:rPrChange w:id="2357" w:author="Frank R. Edwards Jr" w:date="2017-09-25T15:38:00Z">
                  <w:rPr>
                    <w:rFonts w:eastAsia="Times New Roman"/>
                  </w:rPr>
                </w:rPrChange>
              </w:rPr>
              <w:t xml:space="preserve">- Noncore </w:t>
            </w:r>
          </w:p>
        </w:tc>
        <w:tc>
          <w:tcPr>
            <w:tcW w:w="0" w:type="auto"/>
            <w:hideMark/>
          </w:tcPr>
          <w:p w14:paraId="00FB270D" w14:textId="77777777" w:rsidR="0038562D" w:rsidRPr="00C45BD3" w:rsidRDefault="0038562D" w:rsidP="005672BD">
            <w:pPr>
              <w:pStyle w:val="NoSpacing"/>
              <w:rPr>
                <w:rPrChange w:id="2358" w:author="Frank R. Edwards Jr" w:date="2017-09-25T15:38:00Z">
                  <w:rPr>
                    <w:rFonts w:eastAsia="Times New Roman"/>
                  </w:rPr>
                </w:rPrChange>
              </w:rPr>
              <w:pPrChange w:id="2359" w:author="Frank R. Edwards Jr" w:date="2017-09-26T13:48:00Z">
                <w:pPr/>
              </w:pPrChange>
            </w:pPr>
            <w:r w:rsidRPr="00C45BD3">
              <w:rPr>
                <w:rPrChange w:id="2360" w:author="Frank R. Edwards Jr" w:date="2017-09-25T15:38:00Z">
                  <w:rPr>
                    <w:rFonts w:eastAsia="Times New Roman"/>
                  </w:rPr>
                </w:rPrChange>
              </w:rPr>
              <w:t xml:space="preserve">0.6 (0.2, 1.5) </w:t>
            </w:r>
          </w:p>
        </w:tc>
        <w:tc>
          <w:tcPr>
            <w:tcW w:w="0" w:type="auto"/>
            <w:hideMark/>
          </w:tcPr>
          <w:p w14:paraId="3E15D672" w14:textId="77777777" w:rsidR="0038562D" w:rsidRPr="00C45BD3" w:rsidRDefault="0038562D" w:rsidP="005672BD">
            <w:pPr>
              <w:pStyle w:val="NoSpacing"/>
              <w:rPr>
                <w:rPrChange w:id="2361" w:author="Frank R. Edwards Jr" w:date="2017-09-25T15:38:00Z">
                  <w:rPr>
                    <w:rFonts w:eastAsia="Times New Roman"/>
                  </w:rPr>
                </w:rPrChange>
              </w:rPr>
              <w:pPrChange w:id="2362" w:author="Frank R. Edwards Jr" w:date="2017-09-26T13:48:00Z">
                <w:pPr/>
              </w:pPrChange>
            </w:pPr>
            <w:r w:rsidRPr="00C45BD3">
              <w:rPr>
                <w:rPrChange w:id="2363" w:author="Frank R. Edwards Jr" w:date="2017-09-25T15:38:00Z">
                  <w:rPr>
                    <w:rFonts w:eastAsia="Times New Roman"/>
                  </w:rPr>
                </w:rPrChange>
              </w:rPr>
              <w:t xml:space="preserve">0.4 (0.1, 1.4) </w:t>
            </w:r>
          </w:p>
        </w:tc>
        <w:tc>
          <w:tcPr>
            <w:tcW w:w="0" w:type="auto"/>
            <w:hideMark/>
          </w:tcPr>
          <w:p w14:paraId="66D09A25" w14:textId="77777777" w:rsidR="0038562D" w:rsidRPr="00C45BD3" w:rsidRDefault="0038562D" w:rsidP="005672BD">
            <w:pPr>
              <w:pStyle w:val="NoSpacing"/>
              <w:rPr>
                <w:rPrChange w:id="2364" w:author="Frank R. Edwards Jr" w:date="2017-09-25T15:38:00Z">
                  <w:rPr>
                    <w:rFonts w:eastAsia="Times New Roman"/>
                  </w:rPr>
                </w:rPrChange>
              </w:rPr>
              <w:pPrChange w:id="2365" w:author="Frank R. Edwards Jr" w:date="2017-09-26T13:48:00Z">
                <w:pPr/>
              </w:pPrChange>
            </w:pPr>
            <w:r w:rsidRPr="00C45BD3">
              <w:rPr>
                <w:rPrChange w:id="2366" w:author="Frank R. Edwards Jr" w:date="2017-09-25T15:38:00Z">
                  <w:rPr>
                    <w:rFonts w:eastAsia="Times New Roman"/>
                  </w:rPr>
                </w:rPrChange>
              </w:rPr>
              <w:t xml:space="preserve">0.2 (0.1, 0.6) </w:t>
            </w:r>
          </w:p>
        </w:tc>
      </w:tr>
      <w:tr w:rsidR="0038562D" w:rsidRPr="00C45BD3" w14:paraId="407CA918" w14:textId="77777777" w:rsidTr="00A03543">
        <w:tc>
          <w:tcPr>
            <w:tcW w:w="0" w:type="auto"/>
            <w:hideMark/>
          </w:tcPr>
          <w:p w14:paraId="51A8E401" w14:textId="77777777" w:rsidR="0038562D" w:rsidRPr="00C45BD3" w:rsidRDefault="0038562D" w:rsidP="005672BD">
            <w:pPr>
              <w:pStyle w:val="NoSpacing"/>
              <w:rPr>
                <w:rPrChange w:id="2367" w:author="Frank R. Edwards Jr" w:date="2017-09-25T15:38:00Z">
                  <w:rPr>
                    <w:rFonts w:eastAsia="Times New Roman"/>
                  </w:rPr>
                </w:rPrChange>
              </w:rPr>
              <w:pPrChange w:id="2368" w:author="Frank R. Edwards Jr" w:date="2017-09-26T13:48:00Z">
                <w:pPr/>
              </w:pPrChange>
            </w:pPr>
            <w:r w:rsidRPr="00C45BD3">
              <w:rPr>
                <w:rPrChange w:id="2369" w:author="Frank R. Edwards Jr" w:date="2017-09-25T15:38:00Z">
                  <w:rPr>
                    <w:rFonts w:eastAsia="Times New Roman"/>
                  </w:rPr>
                </w:rPrChange>
              </w:rPr>
              <w:t xml:space="preserve">Pacific </w:t>
            </w:r>
          </w:p>
        </w:tc>
        <w:tc>
          <w:tcPr>
            <w:tcW w:w="0" w:type="auto"/>
            <w:hideMark/>
          </w:tcPr>
          <w:p w14:paraId="573FCB82" w14:textId="77777777" w:rsidR="0038562D" w:rsidRPr="00C45BD3" w:rsidRDefault="0038562D" w:rsidP="005672BD">
            <w:pPr>
              <w:pStyle w:val="NoSpacing"/>
              <w:rPr>
                <w:rPrChange w:id="2370" w:author="Frank R. Edwards Jr" w:date="2017-09-25T15:38:00Z">
                  <w:rPr>
                    <w:rFonts w:eastAsia="Times New Roman"/>
                  </w:rPr>
                </w:rPrChange>
              </w:rPr>
              <w:pPrChange w:id="2371" w:author="Frank R. Edwards Jr" w:date="2017-09-26T13:48:00Z">
                <w:pPr/>
              </w:pPrChange>
            </w:pPr>
          </w:p>
        </w:tc>
        <w:tc>
          <w:tcPr>
            <w:tcW w:w="0" w:type="auto"/>
            <w:hideMark/>
          </w:tcPr>
          <w:p w14:paraId="456F2F90" w14:textId="77777777" w:rsidR="0038562D" w:rsidRPr="00C45BD3" w:rsidRDefault="0038562D" w:rsidP="005672BD">
            <w:pPr>
              <w:pStyle w:val="NoSpacing"/>
              <w:rPr>
                <w:sz w:val="20"/>
                <w:szCs w:val="20"/>
                <w:rPrChange w:id="2372" w:author="Frank R. Edwards Jr" w:date="2017-09-25T15:38:00Z">
                  <w:rPr>
                    <w:rFonts w:eastAsia="Times New Roman"/>
                    <w:sz w:val="20"/>
                    <w:szCs w:val="20"/>
                  </w:rPr>
                </w:rPrChange>
              </w:rPr>
              <w:pPrChange w:id="2373" w:author="Frank R. Edwards Jr" w:date="2017-09-26T13:48:00Z">
                <w:pPr/>
              </w:pPrChange>
            </w:pPr>
          </w:p>
        </w:tc>
        <w:tc>
          <w:tcPr>
            <w:tcW w:w="0" w:type="auto"/>
            <w:hideMark/>
          </w:tcPr>
          <w:p w14:paraId="55809262" w14:textId="77777777" w:rsidR="0038562D" w:rsidRPr="00C45BD3" w:rsidRDefault="0038562D" w:rsidP="005672BD">
            <w:pPr>
              <w:pStyle w:val="NoSpacing"/>
              <w:rPr>
                <w:sz w:val="20"/>
                <w:szCs w:val="20"/>
                <w:rPrChange w:id="2374" w:author="Frank R. Edwards Jr" w:date="2017-09-25T15:38:00Z">
                  <w:rPr>
                    <w:rFonts w:eastAsia="Times New Roman"/>
                    <w:sz w:val="20"/>
                    <w:szCs w:val="20"/>
                  </w:rPr>
                </w:rPrChange>
              </w:rPr>
              <w:pPrChange w:id="2375" w:author="Frank R. Edwards Jr" w:date="2017-09-26T13:48:00Z">
                <w:pPr/>
              </w:pPrChange>
            </w:pPr>
          </w:p>
        </w:tc>
      </w:tr>
      <w:tr w:rsidR="0038562D" w:rsidRPr="00C45BD3" w14:paraId="3036F895" w14:textId="77777777" w:rsidTr="00A03543">
        <w:tc>
          <w:tcPr>
            <w:tcW w:w="0" w:type="auto"/>
            <w:hideMark/>
          </w:tcPr>
          <w:p w14:paraId="096FE25A" w14:textId="77777777" w:rsidR="0038562D" w:rsidRPr="00C45BD3" w:rsidRDefault="0038562D" w:rsidP="005672BD">
            <w:pPr>
              <w:pStyle w:val="NoSpacing"/>
              <w:rPr>
                <w:sz w:val="24"/>
                <w:szCs w:val="24"/>
                <w:rPrChange w:id="2376" w:author="Frank R. Edwards Jr" w:date="2017-09-25T15:38:00Z">
                  <w:rPr>
                    <w:rFonts w:eastAsia="Times New Roman"/>
                    <w:szCs w:val="24"/>
                  </w:rPr>
                </w:rPrChange>
              </w:rPr>
              <w:pPrChange w:id="2377" w:author="Frank R. Edwards Jr" w:date="2017-09-26T13:48:00Z">
                <w:pPr/>
              </w:pPrChange>
            </w:pPr>
            <w:r w:rsidRPr="00C45BD3">
              <w:rPr>
                <w:rPrChange w:id="2378" w:author="Frank R. Edwards Jr" w:date="2017-09-25T15:38:00Z">
                  <w:rPr>
                    <w:rFonts w:eastAsia="Times New Roman"/>
                  </w:rPr>
                </w:rPrChange>
              </w:rPr>
              <w:t xml:space="preserve">- Large Central Metro </w:t>
            </w:r>
          </w:p>
        </w:tc>
        <w:tc>
          <w:tcPr>
            <w:tcW w:w="0" w:type="auto"/>
            <w:hideMark/>
          </w:tcPr>
          <w:p w14:paraId="244B4800" w14:textId="77777777" w:rsidR="0038562D" w:rsidRPr="00C45BD3" w:rsidRDefault="0038562D" w:rsidP="005672BD">
            <w:pPr>
              <w:pStyle w:val="NoSpacing"/>
              <w:rPr>
                <w:rPrChange w:id="2379" w:author="Frank R. Edwards Jr" w:date="2017-09-25T15:38:00Z">
                  <w:rPr>
                    <w:rFonts w:eastAsia="Times New Roman"/>
                  </w:rPr>
                </w:rPrChange>
              </w:rPr>
              <w:pPrChange w:id="2380" w:author="Frank R. Edwards Jr" w:date="2017-09-26T13:48:00Z">
                <w:pPr/>
              </w:pPrChange>
            </w:pPr>
            <w:r w:rsidRPr="00C45BD3">
              <w:rPr>
                <w:rPrChange w:id="2381" w:author="Frank R. Edwards Jr" w:date="2017-09-25T15:38:00Z">
                  <w:rPr>
                    <w:rFonts w:eastAsia="Times New Roman"/>
                  </w:rPr>
                </w:rPrChange>
              </w:rPr>
              <w:t xml:space="preserve">1.5 (0.5, 3.2) </w:t>
            </w:r>
          </w:p>
        </w:tc>
        <w:tc>
          <w:tcPr>
            <w:tcW w:w="0" w:type="auto"/>
            <w:hideMark/>
          </w:tcPr>
          <w:p w14:paraId="7715EF67" w14:textId="77777777" w:rsidR="0038562D" w:rsidRPr="00C45BD3" w:rsidRDefault="0038562D" w:rsidP="005672BD">
            <w:pPr>
              <w:pStyle w:val="NoSpacing"/>
              <w:rPr>
                <w:rPrChange w:id="2382" w:author="Frank R. Edwards Jr" w:date="2017-09-25T15:38:00Z">
                  <w:rPr>
                    <w:rFonts w:eastAsia="Times New Roman"/>
                  </w:rPr>
                </w:rPrChange>
              </w:rPr>
              <w:pPrChange w:id="2383" w:author="Frank R. Edwards Jr" w:date="2017-09-26T13:48:00Z">
                <w:pPr/>
              </w:pPrChange>
            </w:pPr>
            <w:r w:rsidRPr="00C45BD3">
              <w:rPr>
                <w:rPrChange w:id="2384" w:author="Frank R. Edwards Jr" w:date="2017-09-25T15:38:00Z">
                  <w:rPr>
                    <w:rFonts w:eastAsia="Times New Roman"/>
                  </w:rPr>
                </w:rPrChange>
              </w:rPr>
              <w:t xml:space="preserve">0.4 (0.1, 1.3) </w:t>
            </w:r>
          </w:p>
        </w:tc>
        <w:tc>
          <w:tcPr>
            <w:tcW w:w="0" w:type="auto"/>
            <w:hideMark/>
          </w:tcPr>
          <w:p w14:paraId="1F8E4698" w14:textId="77777777" w:rsidR="0038562D" w:rsidRPr="00C45BD3" w:rsidRDefault="0038562D" w:rsidP="005672BD">
            <w:pPr>
              <w:pStyle w:val="NoSpacing"/>
              <w:rPr>
                <w:rPrChange w:id="2385" w:author="Frank R. Edwards Jr" w:date="2017-09-25T15:38:00Z">
                  <w:rPr>
                    <w:rFonts w:eastAsia="Times New Roman"/>
                  </w:rPr>
                </w:rPrChange>
              </w:rPr>
              <w:pPrChange w:id="2386" w:author="Frank R. Edwards Jr" w:date="2017-09-26T13:48:00Z">
                <w:pPr/>
              </w:pPrChange>
            </w:pPr>
            <w:r w:rsidRPr="00C45BD3">
              <w:rPr>
                <w:rPrChange w:id="2387" w:author="Frank R. Edwards Jr" w:date="2017-09-25T15:38:00Z">
                  <w:rPr>
                    <w:rFonts w:eastAsia="Times New Roman"/>
                  </w:rPr>
                </w:rPrChange>
              </w:rPr>
              <w:t xml:space="preserve">0.4 (0.1, 1) </w:t>
            </w:r>
          </w:p>
        </w:tc>
      </w:tr>
      <w:tr w:rsidR="0038562D" w:rsidRPr="00C45BD3" w14:paraId="22BF81F6" w14:textId="77777777" w:rsidTr="00A03543">
        <w:tc>
          <w:tcPr>
            <w:tcW w:w="0" w:type="auto"/>
            <w:hideMark/>
          </w:tcPr>
          <w:p w14:paraId="47EB2AEB" w14:textId="77777777" w:rsidR="0038562D" w:rsidRPr="00C45BD3" w:rsidRDefault="0038562D" w:rsidP="005672BD">
            <w:pPr>
              <w:pStyle w:val="NoSpacing"/>
              <w:rPr>
                <w:rPrChange w:id="2388" w:author="Frank R. Edwards Jr" w:date="2017-09-25T15:38:00Z">
                  <w:rPr>
                    <w:rFonts w:eastAsia="Times New Roman"/>
                  </w:rPr>
                </w:rPrChange>
              </w:rPr>
              <w:pPrChange w:id="2389" w:author="Frank R. Edwards Jr" w:date="2017-09-26T13:48:00Z">
                <w:pPr/>
              </w:pPrChange>
            </w:pPr>
            <w:r w:rsidRPr="00C45BD3">
              <w:rPr>
                <w:rPrChange w:id="2390" w:author="Frank R. Edwards Jr" w:date="2017-09-25T15:38:00Z">
                  <w:rPr>
                    <w:rFonts w:eastAsia="Times New Roman"/>
                  </w:rPr>
                </w:rPrChange>
              </w:rPr>
              <w:t xml:space="preserve">- Large Fringe Metro </w:t>
            </w:r>
          </w:p>
        </w:tc>
        <w:tc>
          <w:tcPr>
            <w:tcW w:w="0" w:type="auto"/>
            <w:hideMark/>
          </w:tcPr>
          <w:p w14:paraId="23DA5B74" w14:textId="77777777" w:rsidR="0038562D" w:rsidRPr="00C45BD3" w:rsidRDefault="0038562D" w:rsidP="005672BD">
            <w:pPr>
              <w:pStyle w:val="NoSpacing"/>
              <w:rPr>
                <w:rPrChange w:id="2391" w:author="Frank R. Edwards Jr" w:date="2017-09-25T15:38:00Z">
                  <w:rPr>
                    <w:rFonts w:eastAsia="Times New Roman"/>
                  </w:rPr>
                </w:rPrChange>
              </w:rPr>
              <w:pPrChange w:id="2392" w:author="Frank R. Edwards Jr" w:date="2017-09-26T13:48:00Z">
                <w:pPr/>
              </w:pPrChange>
            </w:pPr>
            <w:r w:rsidRPr="00C45BD3">
              <w:rPr>
                <w:rPrChange w:id="2393" w:author="Frank R. Edwards Jr" w:date="2017-09-25T15:38:00Z">
                  <w:rPr>
                    <w:rFonts w:eastAsia="Times New Roman"/>
                  </w:rPr>
                </w:rPrChange>
              </w:rPr>
              <w:t xml:space="preserve">1 (0.3, 2.1) </w:t>
            </w:r>
          </w:p>
        </w:tc>
        <w:tc>
          <w:tcPr>
            <w:tcW w:w="0" w:type="auto"/>
            <w:hideMark/>
          </w:tcPr>
          <w:p w14:paraId="0AF34211" w14:textId="77777777" w:rsidR="0038562D" w:rsidRPr="00C45BD3" w:rsidRDefault="0038562D" w:rsidP="005672BD">
            <w:pPr>
              <w:pStyle w:val="NoSpacing"/>
              <w:rPr>
                <w:rPrChange w:id="2394" w:author="Frank R. Edwards Jr" w:date="2017-09-25T15:38:00Z">
                  <w:rPr>
                    <w:rFonts w:eastAsia="Times New Roman"/>
                  </w:rPr>
                </w:rPrChange>
              </w:rPr>
              <w:pPrChange w:id="2395" w:author="Frank R. Edwards Jr" w:date="2017-09-26T13:48:00Z">
                <w:pPr/>
              </w:pPrChange>
            </w:pPr>
            <w:r w:rsidRPr="00C45BD3">
              <w:rPr>
                <w:rPrChange w:id="2396" w:author="Frank R. Edwards Jr" w:date="2017-09-25T15:38:00Z">
                  <w:rPr>
                    <w:rFonts w:eastAsia="Times New Roman"/>
                  </w:rPr>
                </w:rPrChange>
              </w:rPr>
              <w:t xml:space="preserve">0.4 (0.1, 1) </w:t>
            </w:r>
          </w:p>
        </w:tc>
        <w:tc>
          <w:tcPr>
            <w:tcW w:w="0" w:type="auto"/>
            <w:hideMark/>
          </w:tcPr>
          <w:p w14:paraId="313A403F" w14:textId="77777777" w:rsidR="0038562D" w:rsidRPr="00C45BD3" w:rsidRDefault="0038562D" w:rsidP="005672BD">
            <w:pPr>
              <w:pStyle w:val="NoSpacing"/>
              <w:rPr>
                <w:rPrChange w:id="2397" w:author="Frank R. Edwards Jr" w:date="2017-09-25T15:38:00Z">
                  <w:rPr>
                    <w:rFonts w:eastAsia="Times New Roman"/>
                  </w:rPr>
                </w:rPrChange>
              </w:rPr>
              <w:pPrChange w:id="2398" w:author="Frank R. Edwards Jr" w:date="2017-09-26T13:48:00Z">
                <w:pPr/>
              </w:pPrChange>
            </w:pPr>
            <w:r w:rsidRPr="00C45BD3">
              <w:rPr>
                <w:rPrChange w:id="2399" w:author="Frank R. Edwards Jr" w:date="2017-09-25T15:38:00Z">
                  <w:rPr>
                    <w:rFonts w:eastAsia="Times New Roman"/>
                  </w:rPr>
                </w:rPrChange>
              </w:rPr>
              <w:t xml:space="preserve">0.4 (0.1, 1) </w:t>
            </w:r>
          </w:p>
        </w:tc>
      </w:tr>
      <w:tr w:rsidR="0038562D" w:rsidRPr="00C45BD3" w14:paraId="203F6726" w14:textId="77777777" w:rsidTr="00A03543">
        <w:tc>
          <w:tcPr>
            <w:tcW w:w="0" w:type="auto"/>
            <w:hideMark/>
          </w:tcPr>
          <w:p w14:paraId="27E98260" w14:textId="77777777" w:rsidR="0038562D" w:rsidRPr="00C45BD3" w:rsidRDefault="0038562D" w:rsidP="005672BD">
            <w:pPr>
              <w:pStyle w:val="NoSpacing"/>
              <w:rPr>
                <w:rPrChange w:id="2400" w:author="Frank R. Edwards Jr" w:date="2017-09-25T15:38:00Z">
                  <w:rPr>
                    <w:rFonts w:eastAsia="Times New Roman"/>
                  </w:rPr>
                </w:rPrChange>
              </w:rPr>
              <w:pPrChange w:id="2401" w:author="Frank R. Edwards Jr" w:date="2017-09-26T13:48:00Z">
                <w:pPr/>
              </w:pPrChange>
            </w:pPr>
            <w:r w:rsidRPr="00C45BD3">
              <w:rPr>
                <w:rPrChange w:id="2402" w:author="Frank R. Edwards Jr" w:date="2017-09-25T15:38:00Z">
                  <w:rPr>
                    <w:rFonts w:eastAsia="Times New Roman"/>
                  </w:rPr>
                </w:rPrChange>
              </w:rPr>
              <w:t xml:space="preserve">- Medium Metro </w:t>
            </w:r>
          </w:p>
        </w:tc>
        <w:tc>
          <w:tcPr>
            <w:tcW w:w="0" w:type="auto"/>
            <w:hideMark/>
          </w:tcPr>
          <w:p w14:paraId="443B65B5" w14:textId="77777777" w:rsidR="0038562D" w:rsidRPr="00C45BD3" w:rsidRDefault="0038562D" w:rsidP="005672BD">
            <w:pPr>
              <w:pStyle w:val="NoSpacing"/>
              <w:rPr>
                <w:rPrChange w:id="2403" w:author="Frank R. Edwards Jr" w:date="2017-09-25T15:38:00Z">
                  <w:rPr>
                    <w:rFonts w:eastAsia="Times New Roman"/>
                  </w:rPr>
                </w:rPrChange>
              </w:rPr>
              <w:pPrChange w:id="2404" w:author="Frank R. Edwards Jr" w:date="2017-09-26T13:48:00Z">
                <w:pPr/>
              </w:pPrChange>
            </w:pPr>
            <w:r w:rsidRPr="00C45BD3">
              <w:rPr>
                <w:rPrChange w:id="2405" w:author="Frank R. Edwards Jr" w:date="2017-09-25T15:38:00Z">
                  <w:rPr>
                    <w:rFonts w:eastAsia="Times New Roman"/>
                  </w:rPr>
                </w:rPrChange>
              </w:rPr>
              <w:t xml:space="preserve">1.6 (0.5, 3.6) </w:t>
            </w:r>
          </w:p>
        </w:tc>
        <w:tc>
          <w:tcPr>
            <w:tcW w:w="0" w:type="auto"/>
            <w:hideMark/>
          </w:tcPr>
          <w:p w14:paraId="35B99983" w14:textId="77777777" w:rsidR="0038562D" w:rsidRPr="00C45BD3" w:rsidRDefault="0038562D" w:rsidP="005672BD">
            <w:pPr>
              <w:pStyle w:val="NoSpacing"/>
              <w:rPr>
                <w:rPrChange w:id="2406" w:author="Frank R. Edwards Jr" w:date="2017-09-25T15:38:00Z">
                  <w:rPr>
                    <w:rFonts w:eastAsia="Times New Roman"/>
                  </w:rPr>
                </w:rPrChange>
              </w:rPr>
              <w:pPrChange w:id="2407" w:author="Frank R. Edwards Jr" w:date="2017-09-26T13:48:00Z">
                <w:pPr/>
              </w:pPrChange>
            </w:pPr>
            <w:r w:rsidRPr="00C45BD3">
              <w:rPr>
                <w:rPrChange w:id="2408" w:author="Frank R. Edwards Jr" w:date="2017-09-25T15:38:00Z">
                  <w:rPr>
                    <w:rFonts w:eastAsia="Times New Roman"/>
                  </w:rPr>
                </w:rPrChange>
              </w:rPr>
              <w:t xml:space="preserve">0.5 (0.1, 1.6) </w:t>
            </w:r>
          </w:p>
        </w:tc>
        <w:tc>
          <w:tcPr>
            <w:tcW w:w="0" w:type="auto"/>
            <w:hideMark/>
          </w:tcPr>
          <w:p w14:paraId="2C42F861" w14:textId="77777777" w:rsidR="0038562D" w:rsidRPr="00C45BD3" w:rsidRDefault="0038562D" w:rsidP="005672BD">
            <w:pPr>
              <w:pStyle w:val="NoSpacing"/>
              <w:rPr>
                <w:rPrChange w:id="2409" w:author="Frank R. Edwards Jr" w:date="2017-09-25T15:38:00Z">
                  <w:rPr>
                    <w:rFonts w:eastAsia="Times New Roman"/>
                  </w:rPr>
                </w:rPrChange>
              </w:rPr>
              <w:pPrChange w:id="2410" w:author="Frank R. Edwards Jr" w:date="2017-09-26T13:48:00Z">
                <w:pPr/>
              </w:pPrChange>
            </w:pPr>
            <w:r w:rsidRPr="00C45BD3">
              <w:rPr>
                <w:rPrChange w:id="2411" w:author="Frank R. Edwards Jr" w:date="2017-09-25T15:38:00Z">
                  <w:rPr>
                    <w:rFonts w:eastAsia="Times New Roman"/>
                  </w:rPr>
                </w:rPrChange>
              </w:rPr>
              <w:t xml:space="preserve">0.6 (0.2, 1.3) </w:t>
            </w:r>
          </w:p>
        </w:tc>
      </w:tr>
      <w:tr w:rsidR="0038562D" w:rsidRPr="00C45BD3" w14:paraId="57DA1168" w14:textId="77777777" w:rsidTr="00A03543">
        <w:tc>
          <w:tcPr>
            <w:tcW w:w="0" w:type="auto"/>
            <w:hideMark/>
          </w:tcPr>
          <w:p w14:paraId="3B64E257" w14:textId="77777777" w:rsidR="0038562D" w:rsidRPr="00C45BD3" w:rsidRDefault="0038562D" w:rsidP="005672BD">
            <w:pPr>
              <w:pStyle w:val="NoSpacing"/>
              <w:rPr>
                <w:rPrChange w:id="2412" w:author="Frank R. Edwards Jr" w:date="2017-09-25T15:38:00Z">
                  <w:rPr>
                    <w:rFonts w:eastAsia="Times New Roman"/>
                  </w:rPr>
                </w:rPrChange>
              </w:rPr>
              <w:pPrChange w:id="2413" w:author="Frank R. Edwards Jr" w:date="2017-09-26T13:48:00Z">
                <w:pPr/>
              </w:pPrChange>
            </w:pPr>
            <w:r w:rsidRPr="00C45BD3">
              <w:rPr>
                <w:rPrChange w:id="2414" w:author="Frank R. Edwards Jr" w:date="2017-09-25T15:38:00Z">
                  <w:rPr>
                    <w:rFonts w:eastAsia="Times New Roman"/>
                  </w:rPr>
                </w:rPrChange>
              </w:rPr>
              <w:t xml:space="preserve">- Small Metro </w:t>
            </w:r>
          </w:p>
        </w:tc>
        <w:tc>
          <w:tcPr>
            <w:tcW w:w="0" w:type="auto"/>
            <w:hideMark/>
          </w:tcPr>
          <w:p w14:paraId="284BECAA" w14:textId="77777777" w:rsidR="0038562D" w:rsidRPr="00C45BD3" w:rsidRDefault="0038562D" w:rsidP="005672BD">
            <w:pPr>
              <w:pStyle w:val="NoSpacing"/>
              <w:rPr>
                <w:rPrChange w:id="2415" w:author="Frank R. Edwards Jr" w:date="2017-09-25T15:38:00Z">
                  <w:rPr>
                    <w:rFonts w:eastAsia="Times New Roman"/>
                  </w:rPr>
                </w:rPrChange>
              </w:rPr>
              <w:pPrChange w:id="2416" w:author="Frank R. Edwards Jr" w:date="2017-09-26T13:48:00Z">
                <w:pPr/>
              </w:pPrChange>
            </w:pPr>
            <w:r w:rsidRPr="00C45BD3">
              <w:rPr>
                <w:rPrChange w:id="2417" w:author="Frank R. Edwards Jr" w:date="2017-09-25T15:38:00Z">
                  <w:rPr>
                    <w:rFonts w:eastAsia="Times New Roman"/>
                  </w:rPr>
                </w:rPrChange>
              </w:rPr>
              <w:t xml:space="preserve">1 (0.4, 2.4) </w:t>
            </w:r>
          </w:p>
        </w:tc>
        <w:tc>
          <w:tcPr>
            <w:tcW w:w="0" w:type="auto"/>
            <w:hideMark/>
          </w:tcPr>
          <w:p w14:paraId="03C2ED0F" w14:textId="77777777" w:rsidR="0038562D" w:rsidRPr="00C45BD3" w:rsidRDefault="0038562D" w:rsidP="005672BD">
            <w:pPr>
              <w:pStyle w:val="NoSpacing"/>
              <w:rPr>
                <w:rPrChange w:id="2418" w:author="Frank R. Edwards Jr" w:date="2017-09-25T15:38:00Z">
                  <w:rPr>
                    <w:rFonts w:eastAsia="Times New Roman"/>
                  </w:rPr>
                </w:rPrChange>
              </w:rPr>
              <w:pPrChange w:id="2419" w:author="Frank R. Edwards Jr" w:date="2017-09-26T13:48:00Z">
                <w:pPr/>
              </w:pPrChange>
            </w:pPr>
            <w:r w:rsidRPr="00C45BD3">
              <w:rPr>
                <w:rPrChange w:id="2420" w:author="Frank R. Edwards Jr" w:date="2017-09-25T15:38:00Z">
                  <w:rPr>
                    <w:rFonts w:eastAsia="Times New Roman"/>
                  </w:rPr>
                </w:rPrChange>
              </w:rPr>
              <w:t xml:space="preserve">0.4 (0.1, 1.2) </w:t>
            </w:r>
          </w:p>
        </w:tc>
        <w:tc>
          <w:tcPr>
            <w:tcW w:w="0" w:type="auto"/>
            <w:hideMark/>
          </w:tcPr>
          <w:p w14:paraId="680D0DDF" w14:textId="77777777" w:rsidR="0038562D" w:rsidRPr="00C45BD3" w:rsidRDefault="0038562D" w:rsidP="005672BD">
            <w:pPr>
              <w:pStyle w:val="NoSpacing"/>
              <w:rPr>
                <w:rPrChange w:id="2421" w:author="Frank R. Edwards Jr" w:date="2017-09-25T15:38:00Z">
                  <w:rPr>
                    <w:rFonts w:eastAsia="Times New Roman"/>
                  </w:rPr>
                </w:rPrChange>
              </w:rPr>
              <w:pPrChange w:id="2422" w:author="Frank R. Edwards Jr" w:date="2017-09-26T13:48:00Z">
                <w:pPr/>
              </w:pPrChange>
            </w:pPr>
            <w:r w:rsidRPr="00C45BD3">
              <w:rPr>
                <w:rPrChange w:id="2423" w:author="Frank R. Edwards Jr" w:date="2017-09-25T15:38:00Z">
                  <w:rPr>
                    <w:rFonts w:eastAsia="Times New Roman"/>
                  </w:rPr>
                </w:rPrChange>
              </w:rPr>
              <w:t xml:space="preserve">0.6 (0.2, 1.3) </w:t>
            </w:r>
          </w:p>
        </w:tc>
      </w:tr>
      <w:tr w:rsidR="0038562D" w:rsidRPr="00C45BD3" w14:paraId="7D064667" w14:textId="77777777" w:rsidTr="00A03543">
        <w:tc>
          <w:tcPr>
            <w:tcW w:w="0" w:type="auto"/>
            <w:hideMark/>
          </w:tcPr>
          <w:p w14:paraId="63DAA41C" w14:textId="77777777" w:rsidR="0038562D" w:rsidRPr="00C45BD3" w:rsidRDefault="0038562D" w:rsidP="005672BD">
            <w:pPr>
              <w:pStyle w:val="NoSpacing"/>
              <w:rPr>
                <w:rPrChange w:id="2424" w:author="Frank R. Edwards Jr" w:date="2017-09-25T15:38:00Z">
                  <w:rPr>
                    <w:rFonts w:eastAsia="Times New Roman"/>
                  </w:rPr>
                </w:rPrChange>
              </w:rPr>
              <w:pPrChange w:id="2425" w:author="Frank R. Edwards Jr" w:date="2017-09-26T13:48:00Z">
                <w:pPr/>
              </w:pPrChange>
            </w:pPr>
            <w:r w:rsidRPr="00C45BD3">
              <w:rPr>
                <w:rPrChange w:id="2426" w:author="Frank R. Edwards Jr" w:date="2017-09-25T15:38:00Z">
                  <w:rPr>
                    <w:rFonts w:eastAsia="Times New Roman"/>
                  </w:rPr>
                </w:rPrChange>
              </w:rPr>
              <w:t xml:space="preserve">- Micropolitan </w:t>
            </w:r>
          </w:p>
        </w:tc>
        <w:tc>
          <w:tcPr>
            <w:tcW w:w="0" w:type="auto"/>
            <w:hideMark/>
          </w:tcPr>
          <w:p w14:paraId="55D6C480" w14:textId="77777777" w:rsidR="0038562D" w:rsidRPr="00C45BD3" w:rsidRDefault="0038562D" w:rsidP="005672BD">
            <w:pPr>
              <w:pStyle w:val="NoSpacing"/>
              <w:rPr>
                <w:rPrChange w:id="2427" w:author="Frank R. Edwards Jr" w:date="2017-09-25T15:38:00Z">
                  <w:rPr>
                    <w:rFonts w:eastAsia="Times New Roman"/>
                  </w:rPr>
                </w:rPrChange>
              </w:rPr>
              <w:pPrChange w:id="2428" w:author="Frank R. Edwards Jr" w:date="2017-09-26T13:48:00Z">
                <w:pPr/>
              </w:pPrChange>
            </w:pPr>
            <w:r w:rsidRPr="00C45BD3">
              <w:rPr>
                <w:rPrChange w:id="2429" w:author="Frank R. Edwards Jr" w:date="2017-09-25T15:38:00Z">
                  <w:rPr>
                    <w:rFonts w:eastAsia="Times New Roman"/>
                  </w:rPr>
                </w:rPrChange>
              </w:rPr>
              <w:t xml:space="preserve">1.2 (0.4, 2.7) </w:t>
            </w:r>
          </w:p>
        </w:tc>
        <w:tc>
          <w:tcPr>
            <w:tcW w:w="0" w:type="auto"/>
            <w:hideMark/>
          </w:tcPr>
          <w:p w14:paraId="2B3D45C8" w14:textId="77777777" w:rsidR="0038562D" w:rsidRPr="00C45BD3" w:rsidRDefault="0038562D" w:rsidP="005672BD">
            <w:pPr>
              <w:pStyle w:val="NoSpacing"/>
              <w:rPr>
                <w:rPrChange w:id="2430" w:author="Frank R. Edwards Jr" w:date="2017-09-25T15:38:00Z">
                  <w:rPr>
                    <w:rFonts w:eastAsia="Times New Roman"/>
                  </w:rPr>
                </w:rPrChange>
              </w:rPr>
              <w:pPrChange w:id="2431" w:author="Frank R. Edwards Jr" w:date="2017-09-26T13:48:00Z">
                <w:pPr/>
              </w:pPrChange>
            </w:pPr>
            <w:r w:rsidRPr="00C45BD3">
              <w:rPr>
                <w:rPrChange w:id="2432" w:author="Frank R. Edwards Jr" w:date="2017-09-25T15:38:00Z">
                  <w:rPr>
                    <w:rFonts w:eastAsia="Times New Roman"/>
                  </w:rPr>
                </w:rPrChange>
              </w:rPr>
              <w:t xml:space="preserve">0.4 (0.1, 1.3) </w:t>
            </w:r>
          </w:p>
        </w:tc>
        <w:tc>
          <w:tcPr>
            <w:tcW w:w="0" w:type="auto"/>
            <w:hideMark/>
          </w:tcPr>
          <w:p w14:paraId="68AAD6FB" w14:textId="77777777" w:rsidR="0038562D" w:rsidRPr="00C45BD3" w:rsidRDefault="0038562D" w:rsidP="005672BD">
            <w:pPr>
              <w:pStyle w:val="NoSpacing"/>
              <w:rPr>
                <w:rPrChange w:id="2433" w:author="Frank R. Edwards Jr" w:date="2017-09-25T15:38:00Z">
                  <w:rPr>
                    <w:rFonts w:eastAsia="Times New Roman"/>
                  </w:rPr>
                </w:rPrChange>
              </w:rPr>
              <w:pPrChange w:id="2434" w:author="Frank R. Edwards Jr" w:date="2017-09-26T13:48:00Z">
                <w:pPr/>
              </w:pPrChange>
            </w:pPr>
            <w:r w:rsidRPr="00C45BD3">
              <w:rPr>
                <w:rPrChange w:id="2435" w:author="Frank R. Edwards Jr" w:date="2017-09-25T15:38:00Z">
                  <w:rPr>
                    <w:rFonts w:eastAsia="Times New Roman"/>
                  </w:rPr>
                </w:rPrChange>
              </w:rPr>
              <w:t xml:space="preserve">0.6 (0.2, 1.4) </w:t>
            </w:r>
          </w:p>
        </w:tc>
      </w:tr>
      <w:tr w:rsidR="0038562D" w:rsidRPr="00C45BD3" w14:paraId="4CAB2026" w14:textId="77777777" w:rsidTr="00A03543">
        <w:tc>
          <w:tcPr>
            <w:tcW w:w="0" w:type="auto"/>
            <w:hideMark/>
          </w:tcPr>
          <w:p w14:paraId="74C7DAD8" w14:textId="77777777" w:rsidR="0038562D" w:rsidRPr="00C45BD3" w:rsidRDefault="0038562D" w:rsidP="005672BD">
            <w:pPr>
              <w:pStyle w:val="NoSpacing"/>
              <w:rPr>
                <w:rPrChange w:id="2436" w:author="Frank R. Edwards Jr" w:date="2017-09-25T15:38:00Z">
                  <w:rPr>
                    <w:rFonts w:eastAsia="Times New Roman"/>
                  </w:rPr>
                </w:rPrChange>
              </w:rPr>
              <w:pPrChange w:id="2437" w:author="Frank R. Edwards Jr" w:date="2017-09-26T13:48:00Z">
                <w:pPr/>
              </w:pPrChange>
            </w:pPr>
            <w:r w:rsidRPr="00C45BD3">
              <w:rPr>
                <w:rPrChange w:id="2438" w:author="Frank R. Edwards Jr" w:date="2017-09-25T15:38:00Z">
                  <w:rPr>
                    <w:rFonts w:eastAsia="Times New Roman"/>
                  </w:rPr>
                </w:rPrChange>
              </w:rPr>
              <w:t xml:space="preserve">- Noncore </w:t>
            </w:r>
          </w:p>
        </w:tc>
        <w:tc>
          <w:tcPr>
            <w:tcW w:w="0" w:type="auto"/>
            <w:hideMark/>
          </w:tcPr>
          <w:p w14:paraId="3223935F" w14:textId="77777777" w:rsidR="0038562D" w:rsidRPr="00C45BD3" w:rsidRDefault="0038562D" w:rsidP="005672BD">
            <w:pPr>
              <w:pStyle w:val="NoSpacing"/>
              <w:rPr>
                <w:rPrChange w:id="2439" w:author="Frank R. Edwards Jr" w:date="2017-09-25T15:38:00Z">
                  <w:rPr>
                    <w:rFonts w:eastAsia="Times New Roman"/>
                  </w:rPr>
                </w:rPrChange>
              </w:rPr>
              <w:pPrChange w:id="2440" w:author="Frank R. Edwards Jr" w:date="2017-09-26T13:48:00Z">
                <w:pPr/>
              </w:pPrChange>
            </w:pPr>
            <w:r w:rsidRPr="00C45BD3">
              <w:rPr>
                <w:rPrChange w:id="2441" w:author="Frank R. Edwards Jr" w:date="2017-09-25T15:38:00Z">
                  <w:rPr>
                    <w:rFonts w:eastAsia="Times New Roman"/>
                  </w:rPr>
                </w:rPrChange>
              </w:rPr>
              <w:t xml:space="preserve">1.1 (0.4, 2.5) </w:t>
            </w:r>
          </w:p>
        </w:tc>
        <w:tc>
          <w:tcPr>
            <w:tcW w:w="0" w:type="auto"/>
            <w:hideMark/>
          </w:tcPr>
          <w:p w14:paraId="19D96394" w14:textId="77777777" w:rsidR="0038562D" w:rsidRPr="00C45BD3" w:rsidRDefault="0038562D" w:rsidP="005672BD">
            <w:pPr>
              <w:pStyle w:val="NoSpacing"/>
              <w:rPr>
                <w:rPrChange w:id="2442" w:author="Frank R. Edwards Jr" w:date="2017-09-25T15:38:00Z">
                  <w:rPr>
                    <w:rFonts w:eastAsia="Times New Roman"/>
                  </w:rPr>
                </w:rPrChange>
              </w:rPr>
              <w:pPrChange w:id="2443" w:author="Frank R. Edwards Jr" w:date="2017-09-26T13:48:00Z">
                <w:pPr/>
              </w:pPrChange>
            </w:pPr>
            <w:r w:rsidRPr="00C45BD3">
              <w:rPr>
                <w:rPrChange w:id="2444" w:author="Frank R. Edwards Jr" w:date="2017-09-25T15:38:00Z">
                  <w:rPr>
                    <w:rFonts w:eastAsia="Times New Roman"/>
                  </w:rPr>
                </w:rPrChange>
              </w:rPr>
              <w:t xml:space="preserve">0.5 (0.1, 1.6) </w:t>
            </w:r>
          </w:p>
        </w:tc>
        <w:tc>
          <w:tcPr>
            <w:tcW w:w="0" w:type="auto"/>
            <w:hideMark/>
          </w:tcPr>
          <w:p w14:paraId="43CDE3DB" w14:textId="77777777" w:rsidR="0038562D" w:rsidRPr="00C45BD3" w:rsidRDefault="0038562D" w:rsidP="005672BD">
            <w:pPr>
              <w:pStyle w:val="NoSpacing"/>
              <w:rPr>
                <w:rPrChange w:id="2445" w:author="Frank R. Edwards Jr" w:date="2017-09-25T15:38:00Z">
                  <w:rPr>
                    <w:rFonts w:eastAsia="Times New Roman"/>
                  </w:rPr>
                </w:rPrChange>
              </w:rPr>
              <w:pPrChange w:id="2446" w:author="Frank R. Edwards Jr" w:date="2017-09-26T13:48:00Z">
                <w:pPr/>
              </w:pPrChange>
            </w:pPr>
            <w:r w:rsidRPr="00C45BD3">
              <w:rPr>
                <w:rPrChange w:id="2447" w:author="Frank R. Edwards Jr" w:date="2017-09-25T15:38:00Z">
                  <w:rPr>
                    <w:rFonts w:eastAsia="Times New Roman"/>
                  </w:rPr>
                </w:rPrChange>
              </w:rPr>
              <w:t xml:space="preserve">0.6 (0.2, 1.4) </w:t>
            </w:r>
          </w:p>
        </w:tc>
      </w:tr>
      <w:tr w:rsidR="0038562D" w:rsidRPr="00C45BD3" w14:paraId="5065DE3E" w14:textId="77777777" w:rsidTr="00A03543">
        <w:tc>
          <w:tcPr>
            <w:tcW w:w="0" w:type="auto"/>
            <w:hideMark/>
          </w:tcPr>
          <w:p w14:paraId="5BFD389B" w14:textId="77777777" w:rsidR="0038562D" w:rsidRPr="00C45BD3" w:rsidRDefault="0038562D" w:rsidP="005672BD">
            <w:pPr>
              <w:pStyle w:val="NoSpacing"/>
              <w:rPr>
                <w:rPrChange w:id="2448" w:author="Frank R. Edwards Jr" w:date="2017-09-25T15:38:00Z">
                  <w:rPr>
                    <w:rFonts w:eastAsia="Times New Roman"/>
                  </w:rPr>
                </w:rPrChange>
              </w:rPr>
              <w:pPrChange w:id="2449" w:author="Frank R. Edwards Jr" w:date="2017-09-26T13:48:00Z">
                <w:pPr/>
              </w:pPrChange>
            </w:pPr>
            <w:r w:rsidRPr="00C45BD3">
              <w:rPr>
                <w:rPrChange w:id="2450" w:author="Frank R. Edwards Jr" w:date="2017-09-25T15:38:00Z">
                  <w:rPr>
                    <w:rFonts w:eastAsia="Times New Roman"/>
                  </w:rPr>
                </w:rPrChange>
              </w:rPr>
              <w:t xml:space="preserve">South Atlantic </w:t>
            </w:r>
          </w:p>
        </w:tc>
        <w:tc>
          <w:tcPr>
            <w:tcW w:w="0" w:type="auto"/>
            <w:hideMark/>
          </w:tcPr>
          <w:p w14:paraId="1C71743E" w14:textId="77777777" w:rsidR="0038562D" w:rsidRPr="00C45BD3" w:rsidRDefault="0038562D" w:rsidP="005672BD">
            <w:pPr>
              <w:pStyle w:val="NoSpacing"/>
              <w:rPr>
                <w:rPrChange w:id="2451" w:author="Frank R. Edwards Jr" w:date="2017-09-25T15:38:00Z">
                  <w:rPr>
                    <w:rFonts w:eastAsia="Times New Roman"/>
                  </w:rPr>
                </w:rPrChange>
              </w:rPr>
              <w:pPrChange w:id="2452" w:author="Frank R. Edwards Jr" w:date="2017-09-26T13:48:00Z">
                <w:pPr/>
              </w:pPrChange>
            </w:pPr>
          </w:p>
        </w:tc>
        <w:tc>
          <w:tcPr>
            <w:tcW w:w="0" w:type="auto"/>
            <w:hideMark/>
          </w:tcPr>
          <w:p w14:paraId="47853182" w14:textId="77777777" w:rsidR="0038562D" w:rsidRPr="00C45BD3" w:rsidRDefault="0038562D" w:rsidP="005672BD">
            <w:pPr>
              <w:pStyle w:val="NoSpacing"/>
              <w:rPr>
                <w:sz w:val="20"/>
                <w:szCs w:val="20"/>
                <w:rPrChange w:id="2453" w:author="Frank R. Edwards Jr" w:date="2017-09-25T15:38:00Z">
                  <w:rPr>
                    <w:rFonts w:eastAsia="Times New Roman"/>
                    <w:sz w:val="20"/>
                    <w:szCs w:val="20"/>
                  </w:rPr>
                </w:rPrChange>
              </w:rPr>
              <w:pPrChange w:id="2454" w:author="Frank R. Edwards Jr" w:date="2017-09-26T13:48:00Z">
                <w:pPr/>
              </w:pPrChange>
            </w:pPr>
          </w:p>
        </w:tc>
        <w:tc>
          <w:tcPr>
            <w:tcW w:w="0" w:type="auto"/>
            <w:hideMark/>
          </w:tcPr>
          <w:p w14:paraId="5BC930E6" w14:textId="77777777" w:rsidR="0038562D" w:rsidRPr="00C45BD3" w:rsidRDefault="0038562D" w:rsidP="005672BD">
            <w:pPr>
              <w:pStyle w:val="NoSpacing"/>
              <w:rPr>
                <w:sz w:val="20"/>
                <w:szCs w:val="20"/>
                <w:rPrChange w:id="2455" w:author="Frank R. Edwards Jr" w:date="2017-09-25T15:38:00Z">
                  <w:rPr>
                    <w:rFonts w:eastAsia="Times New Roman"/>
                    <w:sz w:val="20"/>
                    <w:szCs w:val="20"/>
                  </w:rPr>
                </w:rPrChange>
              </w:rPr>
              <w:pPrChange w:id="2456" w:author="Frank R. Edwards Jr" w:date="2017-09-26T13:48:00Z">
                <w:pPr/>
              </w:pPrChange>
            </w:pPr>
          </w:p>
        </w:tc>
      </w:tr>
      <w:tr w:rsidR="0038562D" w:rsidRPr="00C45BD3" w14:paraId="5B939E6B" w14:textId="77777777" w:rsidTr="00A03543">
        <w:tc>
          <w:tcPr>
            <w:tcW w:w="0" w:type="auto"/>
            <w:hideMark/>
          </w:tcPr>
          <w:p w14:paraId="6F0BBF92" w14:textId="77777777" w:rsidR="0038562D" w:rsidRPr="00C45BD3" w:rsidRDefault="0038562D" w:rsidP="005672BD">
            <w:pPr>
              <w:pStyle w:val="NoSpacing"/>
              <w:rPr>
                <w:sz w:val="24"/>
                <w:szCs w:val="24"/>
                <w:rPrChange w:id="2457" w:author="Frank R. Edwards Jr" w:date="2017-09-25T15:38:00Z">
                  <w:rPr>
                    <w:rFonts w:eastAsia="Times New Roman"/>
                    <w:szCs w:val="24"/>
                  </w:rPr>
                </w:rPrChange>
              </w:rPr>
              <w:pPrChange w:id="2458" w:author="Frank R. Edwards Jr" w:date="2017-09-26T13:48:00Z">
                <w:pPr/>
              </w:pPrChange>
            </w:pPr>
            <w:r w:rsidRPr="00C45BD3">
              <w:rPr>
                <w:rPrChange w:id="2459" w:author="Frank R. Edwards Jr" w:date="2017-09-25T15:38:00Z">
                  <w:rPr>
                    <w:rFonts w:eastAsia="Times New Roman"/>
                  </w:rPr>
                </w:rPrChange>
              </w:rPr>
              <w:t xml:space="preserve">- Large Central Metro </w:t>
            </w:r>
          </w:p>
        </w:tc>
        <w:tc>
          <w:tcPr>
            <w:tcW w:w="0" w:type="auto"/>
            <w:hideMark/>
          </w:tcPr>
          <w:p w14:paraId="30C13615" w14:textId="77777777" w:rsidR="0038562D" w:rsidRPr="00C45BD3" w:rsidRDefault="0038562D" w:rsidP="005672BD">
            <w:pPr>
              <w:pStyle w:val="NoSpacing"/>
              <w:rPr>
                <w:rPrChange w:id="2460" w:author="Frank R. Edwards Jr" w:date="2017-09-25T15:38:00Z">
                  <w:rPr>
                    <w:rFonts w:eastAsia="Times New Roman"/>
                  </w:rPr>
                </w:rPrChange>
              </w:rPr>
              <w:pPrChange w:id="2461" w:author="Frank R. Edwards Jr" w:date="2017-09-26T13:48:00Z">
                <w:pPr/>
              </w:pPrChange>
            </w:pPr>
            <w:r w:rsidRPr="00C45BD3">
              <w:rPr>
                <w:rPrChange w:id="2462" w:author="Frank R. Edwards Jr" w:date="2017-09-25T15:38:00Z">
                  <w:rPr>
                    <w:rFonts w:eastAsia="Times New Roman"/>
                  </w:rPr>
                </w:rPrChange>
              </w:rPr>
              <w:t xml:space="preserve">0.9 (0.3, 2) </w:t>
            </w:r>
          </w:p>
        </w:tc>
        <w:tc>
          <w:tcPr>
            <w:tcW w:w="0" w:type="auto"/>
            <w:hideMark/>
          </w:tcPr>
          <w:p w14:paraId="7F4488C9" w14:textId="77777777" w:rsidR="0038562D" w:rsidRPr="00C45BD3" w:rsidRDefault="0038562D" w:rsidP="005672BD">
            <w:pPr>
              <w:pStyle w:val="NoSpacing"/>
              <w:rPr>
                <w:rPrChange w:id="2463" w:author="Frank R. Edwards Jr" w:date="2017-09-25T15:38:00Z">
                  <w:rPr>
                    <w:rFonts w:eastAsia="Times New Roman"/>
                  </w:rPr>
                </w:rPrChange>
              </w:rPr>
              <w:pPrChange w:id="2464" w:author="Frank R. Edwards Jr" w:date="2017-09-26T13:48:00Z">
                <w:pPr/>
              </w:pPrChange>
            </w:pPr>
            <w:r w:rsidRPr="00C45BD3">
              <w:rPr>
                <w:rPrChange w:id="2465" w:author="Frank R. Edwards Jr" w:date="2017-09-25T15:38:00Z">
                  <w:rPr>
                    <w:rFonts w:eastAsia="Times New Roman"/>
                  </w:rPr>
                </w:rPrChange>
              </w:rPr>
              <w:t xml:space="preserve">0.2 (0, 0.6) </w:t>
            </w:r>
          </w:p>
        </w:tc>
        <w:tc>
          <w:tcPr>
            <w:tcW w:w="0" w:type="auto"/>
            <w:hideMark/>
          </w:tcPr>
          <w:p w14:paraId="034079F7" w14:textId="77777777" w:rsidR="0038562D" w:rsidRPr="00C45BD3" w:rsidRDefault="0038562D" w:rsidP="005672BD">
            <w:pPr>
              <w:pStyle w:val="NoSpacing"/>
              <w:rPr>
                <w:rPrChange w:id="2466" w:author="Frank R. Edwards Jr" w:date="2017-09-25T15:38:00Z">
                  <w:rPr>
                    <w:rFonts w:eastAsia="Times New Roman"/>
                  </w:rPr>
                </w:rPrChange>
              </w:rPr>
              <w:pPrChange w:id="2467" w:author="Frank R. Edwards Jr" w:date="2017-09-26T13:48:00Z">
                <w:pPr/>
              </w:pPrChange>
            </w:pPr>
            <w:r w:rsidRPr="00C45BD3">
              <w:rPr>
                <w:rPrChange w:id="2468" w:author="Frank R. Edwards Jr" w:date="2017-09-25T15:38:00Z">
                  <w:rPr>
                    <w:rFonts w:eastAsia="Times New Roman"/>
                  </w:rPr>
                </w:rPrChange>
              </w:rPr>
              <w:t xml:space="preserve">0.3 (0.1, 0.7) </w:t>
            </w:r>
          </w:p>
        </w:tc>
      </w:tr>
      <w:tr w:rsidR="0038562D" w:rsidRPr="00C45BD3" w14:paraId="0393658A" w14:textId="77777777" w:rsidTr="00A03543">
        <w:tc>
          <w:tcPr>
            <w:tcW w:w="0" w:type="auto"/>
            <w:hideMark/>
          </w:tcPr>
          <w:p w14:paraId="493156B9" w14:textId="77777777" w:rsidR="0038562D" w:rsidRPr="00C45BD3" w:rsidRDefault="0038562D" w:rsidP="005672BD">
            <w:pPr>
              <w:pStyle w:val="NoSpacing"/>
              <w:rPr>
                <w:rPrChange w:id="2469" w:author="Frank R. Edwards Jr" w:date="2017-09-25T15:38:00Z">
                  <w:rPr>
                    <w:rFonts w:eastAsia="Times New Roman"/>
                  </w:rPr>
                </w:rPrChange>
              </w:rPr>
              <w:pPrChange w:id="2470" w:author="Frank R. Edwards Jr" w:date="2017-09-26T13:48:00Z">
                <w:pPr/>
              </w:pPrChange>
            </w:pPr>
            <w:r w:rsidRPr="00C45BD3">
              <w:rPr>
                <w:rPrChange w:id="2471" w:author="Frank R. Edwards Jr" w:date="2017-09-25T15:38:00Z">
                  <w:rPr>
                    <w:rFonts w:eastAsia="Times New Roman"/>
                  </w:rPr>
                </w:rPrChange>
              </w:rPr>
              <w:t xml:space="preserve">- Large Fringe Metro </w:t>
            </w:r>
          </w:p>
        </w:tc>
        <w:tc>
          <w:tcPr>
            <w:tcW w:w="0" w:type="auto"/>
            <w:hideMark/>
          </w:tcPr>
          <w:p w14:paraId="04D8DE9D" w14:textId="77777777" w:rsidR="0038562D" w:rsidRPr="00C45BD3" w:rsidRDefault="0038562D" w:rsidP="005672BD">
            <w:pPr>
              <w:pStyle w:val="NoSpacing"/>
              <w:rPr>
                <w:rPrChange w:id="2472" w:author="Frank R. Edwards Jr" w:date="2017-09-25T15:38:00Z">
                  <w:rPr>
                    <w:rFonts w:eastAsia="Times New Roman"/>
                  </w:rPr>
                </w:rPrChange>
              </w:rPr>
              <w:pPrChange w:id="2473" w:author="Frank R. Edwards Jr" w:date="2017-09-26T13:48:00Z">
                <w:pPr/>
              </w:pPrChange>
            </w:pPr>
            <w:r w:rsidRPr="00C45BD3">
              <w:rPr>
                <w:rPrChange w:id="2474" w:author="Frank R. Edwards Jr" w:date="2017-09-25T15:38:00Z">
                  <w:rPr>
                    <w:rFonts w:eastAsia="Times New Roman"/>
                  </w:rPr>
                </w:rPrChange>
              </w:rPr>
              <w:t xml:space="preserve">0.6 (0.2, 1.3) </w:t>
            </w:r>
          </w:p>
        </w:tc>
        <w:tc>
          <w:tcPr>
            <w:tcW w:w="0" w:type="auto"/>
            <w:hideMark/>
          </w:tcPr>
          <w:p w14:paraId="0EE0D3A0" w14:textId="77777777" w:rsidR="0038562D" w:rsidRPr="00C45BD3" w:rsidRDefault="0038562D" w:rsidP="005672BD">
            <w:pPr>
              <w:pStyle w:val="NoSpacing"/>
              <w:rPr>
                <w:rPrChange w:id="2475" w:author="Frank R. Edwards Jr" w:date="2017-09-25T15:38:00Z">
                  <w:rPr>
                    <w:rFonts w:eastAsia="Times New Roman"/>
                  </w:rPr>
                </w:rPrChange>
              </w:rPr>
              <w:pPrChange w:id="2476" w:author="Frank R. Edwards Jr" w:date="2017-09-26T13:48:00Z">
                <w:pPr/>
              </w:pPrChange>
            </w:pPr>
            <w:r w:rsidRPr="00C45BD3">
              <w:rPr>
                <w:rPrChange w:id="2477" w:author="Frank R. Edwards Jr" w:date="2017-09-25T15:38:00Z">
                  <w:rPr>
                    <w:rFonts w:eastAsia="Times New Roman"/>
                  </w:rPr>
                </w:rPrChange>
              </w:rPr>
              <w:t xml:space="preserve">0.2 (0, 0.5) </w:t>
            </w:r>
          </w:p>
        </w:tc>
        <w:tc>
          <w:tcPr>
            <w:tcW w:w="0" w:type="auto"/>
            <w:hideMark/>
          </w:tcPr>
          <w:p w14:paraId="62236981" w14:textId="77777777" w:rsidR="0038562D" w:rsidRPr="00C45BD3" w:rsidRDefault="0038562D" w:rsidP="005672BD">
            <w:pPr>
              <w:pStyle w:val="NoSpacing"/>
              <w:rPr>
                <w:rPrChange w:id="2478" w:author="Frank R. Edwards Jr" w:date="2017-09-25T15:38:00Z">
                  <w:rPr>
                    <w:rFonts w:eastAsia="Times New Roman"/>
                  </w:rPr>
                </w:rPrChange>
              </w:rPr>
              <w:pPrChange w:id="2479" w:author="Frank R. Edwards Jr" w:date="2017-09-26T13:48:00Z">
                <w:pPr/>
              </w:pPrChange>
            </w:pPr>
            <w:r w:rsidRPr="00C45BD3">
              <w:rPr>
                <w:rPrChange w:id="2480" w:author="Frank R. Edwards Jr" w:date="2017-09-25T15:38:00Z">
                  <w:rPr>
                    <w:rFonts w:eastAsia="Times New Roman"/>
                  </w:rPr>
                </w:rPrChange>
              </w:rPr>
              <w:t xml:space="preserve">0.3 (0.1, 0.7) </w:t>
            </w:r>
          </w:p>
        </w:tc>
      </w:tr>
      <w:tr w:rsidR="0038562D" w:rsidRPr="00C45BD3" w14:paraId="45A2D674" w14:textId="77777777" w:rsidTr="00A03543">
        <w:tc>
          <w:tcPr>
            <w:tcW w:w="0" w:type="auto"/>
            <w:hideMark/>
          </w:tcPr>
          <w:p w14:paraId="48AB1348" w14:textId="77777777" w:rsidR="0038562D" w:rsidRPr="00C45BD3" w:rsidRDefault="0038562D" w:rsidP="005672BD">
            <w:pPr>
              <w:pStyle w:val="NoSpacing"/>
              <w:rPr>
                <w:rPrChange w:id="2481" w:author="Frank R. Edwards Jr" w:date="2017-09-25T15:38:00Z">
                  <w:rPr>
                    <w:rFonts w:eastAsia="Times New Roman"/>
                  </w:rPr>
                </w:rPrChange>
              </w:rPr>
              <w:pPrChange w:id="2482" w:author="Frank R. Edwards Jr" w:date="2017-09-26T13:48:00Z">
                <w:pPr/>
              </w:pPrChange>
            </w:pPr>
            <w:r w:rsidRPr="00C45BD3">
              <w:rPr>
                <w:rPrChange w:id="2483" w:author="Frank R. Edwards Jr" w:date="2017-09-25T15:38:00Z">
                  <w:rPr>
                    <w:rFonts w:eastAsia="Times New Roman"/>
                  </w:rPr>
                </w:rPrChange>
              </w:rPr>
              <w:lastRenderedPageBreak/>
              <w:t xml:space="preserve">- Medium Metro </w:t>
            </w:r>
          </w:p>
        </w:tc>
        <w:tc>
          <w:tcPr>
            <w:tcW w:w="0" w:type="auto"/>
            <w:hideMark/>
          </w:tcPr>
          <w:p w14:paraId="660F9B2E" w14:textId="77777777" w:rsidR="0038562D" w:rsidRPr="00C45BD3" w:rsidRDefault="0038562D" w:rsidP="005672BD">
            <w:pPr>
              <w:pStyle w:val="NoSpacing"/>
              <w:rPr>
                <w:rPrChange w:id="2484" w:author="Frank R. Edwards Jr" w:date="2017-09-25T15:38:00Z">
                  <w:rPr>
                    <w:rFonts w:eastAsia="Times New Roman"/>
                  </w:rPr>
                </w:rPrChange>
              </w:rPr>
              <w:pPrChange w:id="2485" w:author="Frank R. Edwards Jr" w:date="2017-09-26T13:48:00Z">
                <w:pPr/>
              </w:pPrChange>
            </w:pPr>
            <w:r w:rsidRPr="00C45BD3">
              <w:rPr>
                <w:rPrChange w:id="2486" w:author="Frank R. Edwards Jr" w:date="2017-09-25T15:38:00Z">
                  <w:rPr>
                    <w:rFonts w:eastAsia="Times New Roman"/>
                  </w:rPr>
                </w:rPrChange>
              </w:rPr>
              <w:t xml:space="preserve">1 (0.3, 2.2) </w:t>
            </w:r>
          </w:p>
        </w:tc>
        <w:tc>
          <w:tcPr>
            <w:tcW w:w="0" w:type="auto"/>
            <w:hideMark/>
          </w:tcPr>
          <w:p w14:paraId="7FC10E5F" w14:textId="77777777" w:rsidR="0038562D" w:rsidRPr="00C45BD3" w:rsidRDefault="0038562D" w:rsidP="005672BD">
            <w:pPr>
              <w:pStyle w:val="NoSpacing"/>
              <w:rPr>
                <w:rPrChange w:id="2487" w:author="Frank R. Edwards Jr" w:date="2017-09-25T15:38:00Z">
                  <w:rPr>
                    <w:rFonts w:eastAsia="Times New Roman"/>
                  </w:rPr>
                </w:rPrChange>
              </w:rPr>
              <w:pPrChange w:id="2488" w:author="Frank R. Edwards Jr" w:date="2017-09-26T13:48:00Z">
                <w:pPr/>
              </w:pPrChange>
            </w:pPr>
            <w:r w:rsidRPr="00C45BD3">
              <w:rPr>
                <w:rPrChange w:id="2489" w:author="Frank R. Edwards Jr" w:date="2017-09-25T15:38:00Z">
                  <w:rPr>
                    <w:rFonts w:eastAsia="Times New Roman"/>
                  </w:rPr>
                </w:rPrChange>
              </w:rPr>
              <w:t xml:space="preserve">0.2 (0.1, 0.8) </w:t>
            </w:r>
          </w:p>
        </w:tc>
        <w:tc>
          <w:tcPr>
            <w:tcW w:w="0" w:type="auto"/>
            <w:hideMark/>
          </w:tcPr>
          <w:p w14:paraId="2C514A79" w14:textId="77777777" w:rsidR="0038562D" w:rsidRPr="00C45BD3" w:rsidRDefault="0038562D" w:rsidP="005672BD">
            <w:pPr>
              <w:pStyle w:val="NoSpacing"/>
              <w:rPr>
                <w:rPrChange w:id="2490" w:author="Frank R. Edwards Jr" w:date="2017-09-25T15:38:00Z">
                  <w:rPr>
                    <w:rFonts w:eastAsia="Times New Roman"/>
                  </w:rPr>
                </w:rPrChange>
              </w:rPr>
              <w:pPrChange w:id="2491" w:author="Frank R. Edwards Jr" w:date="2017-09-26T13:48:00Z">
                <w:pPr/>
              </w:pPrChange>
            </w:pPr>
            <w:r w:rsidRPr="00C45BD3">
              <w:rPr>
                <w:rPrChange w:id="2492" w:author="Frank R. Edwards Jr" w:date="2017-09-25T15:38:00Z">
                  <w:rPr>
                    <w:rFonts w:eastAsia="Times New Roman"/>
                  </w:rPr>
                </w:rPrChange>
              </w:rPr>
              <w:t xml:space="preserve">0.4 (0.1, 0.9) </w:t>
            </w:r>
          </w:p>
        </w:tc>
      </w:tr>
      <w:tr w:rsidR="0038562D" w:rsidRPr="00C45BD3" w14:paraId="45878989" w14:textId="77777777" w:rsidTr="00A03543">
        <w:tc>
          <w:tcPr>
            <w:tcW w:w="0" w:type="auto"/>
            <w:hideMark/>
          </w:tcPr>
          <w:p w14:paraId="1309F975" w14:textId="77777777" w:rsidR="0038562D" w:rsidRPr="00C45BD3" w:rsidRDefault="0038562D" w:rsidP="005672BD">
            <w:pPr>
              <w:pStyle w:val="NoSpacing"/>
              <w:rPr>
                <w:rPrChange w:id="2493" w:author="Frank R. Edwards Jr" w:date="2017-09-25T15:38:00Z">
                  <w:rPr>
                    <w:rFonts w:eastAsia="Times New Roman"/>
                  </w:rPr>
                </w:rPrChange>
              </w:rPr>
              <w:pPrChange w:id="2494" w:author="Frank R. Edwards Jr" w:date="2017-09-26T13:48:00Z">
                <w:pPr/>
              </w:pPrChange>
            </w:pPr>
            <w:r w:rsidRPr="00C45BD3">
              <w:rPr>
                <w:rPrChange w:id="2495" w:author="Frank R. Edwards Jr" w:date="2017-09-25T15:38:00Z">
                  <w:rPr>
                    <w:rFonts w:eastAsia="Times New Roman"/>
                  </w:rPr>
                </w:rPrChange>
              </w:rPr>
              <w:t xml:space="preserve">- Small Metro </w:t>
            </w:r>
          </w:p>
        </w:tc>
        <w:tc>
          <w:tcPr>
            <w:tcW w:w="0" w:type="auto"/>
            <w:hideMark/>
          </w:tcPr>
          <w:p w14:paraId="00B3C4C4" w14:textId="77777777" w:rsidR="0038562D" w:rsidRPr="00C45BD3" w:rsidRDefault="0038562D" w:rsidP="005672BD">
            <w:pPr>
              <w:pStyle w:val="NoSpacing"/>
              <w:rPr>
                <w:rPrChange w:id="2496" w:author="Frank R. Edwards Jr" w:date="2017-09-25T15:38:00Z">
                  <w:rPr>
                    <w:rFonts w:eastAsia="Times New Roman"/>
                  </w:rPr>
                </w:rPrChange>
              </w:rPr>
              <w:pPrChange w:id="2497" w:author="Frank R. Edwards Jr" w:date="2017-09-26T13:48:00Z">
                <w:pPr/>
              </w:pPrChange>
            </w:pPr>
            <w:r w:rsidRPr="00C45BD3">
              <w:rPr>
                <w:rPrChange w:id="2498" w:author="Frank R. Edwards Jr" w:date="2017-09-25T15:38:00Z">
                  <w:rPr>
                    <w:rFonts w:eastAsia="Times New Roman"/>
                  </w:rPr>
                </w:rPrChange>
              </w:rPr>
              <w:t xml:space="preserve">0.7 (0.2, 1.5) </w:t>
            </w:r>
          </w:p>
        </w:tc>
        <w:tc>
          <w:tcPr>
            <w:tcW w:w="0" w:type="auto"/>
            <w:hideMark/>
          </w:tcPr>
          <w:p w14:paraId="0B903CB8" w14:textId="77777777" w:rsidR="0038562D" w:rsidRPr="00C45BD3" w:rsidRDefault="0038562D" w:rsidP="005672BD">
            <w:pPr>
              <w:pStyle w:val="NoSpacing"/>
              <w:rPr>
                <w:rPrChange w:id="2499" w:author="Frank R. Edwards Jr" w:date="2017-09-25T15:38:00Z">
                  <w:rPr>
                    <w:rFonts w:eastAsia="Times New Roman"/>
                  </w:rPr>
                </w:rPrChange>
              </w:rPr>
              <w:pPrChange w:id="2500" w:author="Frank R. Edwards Jr" w:date="2017-09-26T13:48:00Z">
                <w:pPr/>
              </w:pPrChange>
            </w:pPr>
            <w:r w:rsidRPr="00C45BD3">
              <w:rPr>
                <w:rPrChange w:id="2501" w:author="Frank R. Edwards Jr" w:date="2017-09-25T15:38:00Z">
                  <w:rPr>
                    <w:rFonts w:eastAsia="Times New Roman"/>
                  </w:rPr>
                </w:rPrChange>
              </w:rPr>
              <w:t xml:space="preserve">0.2 (0, 0.6) </w:t>
            </w:r>
          </w:p>
        </w:tc>
        <w:tc>
          <w:tcPr>
            <w:tcW w:w="0" w:type="auto"/>
            <w:hideMark/>
          </w:tcPr>
          <w:p w14:paraId="37760416" w14:textId="77777777" w:rsidR="0038562D" w:rsidRPr="00C45BD3" w:rsidRDefault="0038562D" w:rsidP="005672BD">
            <w:pPr>
              <w:pStyle w:val="NoSpacing"/>
              <w:rPr>
                <w:rPrChange w:id="2502" w:author="Frank R. Edwards Jr" w:date="2017-09-25T15:38:00Z">
                  <w:rPr>
                    <w:rFonts w:eastAsia="Times New Roman"/>
                  </w:rPr>
                </w:rPrChange>
              </w:rPr>
              <w:pPrChange w:id="2503" w:author="Frank R. Edwards Jr" w:date="2017-09-26T13:48:00Z">
                <w:pPr/>
              </w:pPrChange>
            </w:pPr>
            <w:r w:rsidRPr="00C45BD3">
              <w:rPr>
                <w:rPrChange w:id="2504" w:author="Frank R. Edwards Jr" w:date="2017-09-25T15:38:00Z">
                  <w:rPr>
                    <w:rFonts w:eastAsia="Times New Roman"/>
                  </w:rPr>
                </w:rPrChange>
              </w:rPr>
              <w:t xml:space="preserve">0.4 (0.1, 0.9) </w:t>
            </w:r>
          </w:p>
        </w:tc>
      </w:tr>
      <w:tr w:rsidR="0038562D" w:rsidRPr="00C45BD3" w14:paraId="5CB7F140" w14:textId="77777777" w:rsidTr="00A03543">
        <w:tc>
          <w:tcPr>
            <w:tcW w:w="0" w:type="auto"/>
            <w:hideMark/>
          </w:tcPr>
          <w:p w14:paraId="7BB41E23" w14:textId="77777777" w:rsidR="0038562D" w:rsidRPr="00C45BD3" w:rsidRDefault="0038562D" w:rsidP="005672BD">
            <w:pPr>
              <w:pStyle w:val="NoSpacing"/>
              <w:rPr>
                <w:rPrChange w:id="2505" w:author="Frank R. Edwards Jr" w:date="2017-09-25T15:38:00Z">
                  <w:rPr>
                    <w:rFonts w:eastAsia="Times New Roman"/>
                  </w:rPr>
                </w:rPrChange>
              </w:rPr>
              <w:pPrChange w:id="2506" w:author="Frank R. Edwards Jr" w:date="2017-09-26T13:48:00Z">
                <w:pPr/>
              </w:pPrChange>
            </w:pPr>
            <w:r w:rsidRPr="00C45BD3">
              <w:rPr>
                <w:rPrChange w:id="2507" w:author="Frank R. Edwards Jr" w:date="2017-09-25T15:38:00Z">
                  <w:rPr>
                    <w:rFonts w:eastAsia="Times New Roman"/>
                  </w:rPr>
                </w:rPrChange>
              </w:rPr>
              <w:t xml:space="preserve">- Micropolitan </w:t>
            </w:r>
          </w:p>
        </w:tc>
        <w:tc>
          <w:tcPr>
            <w:tcW w:w="0" w:type="auto"/>
            <w:hideMark/>
          </w:tcPr>
          <w:p w14:paraId="47F52EF5" w14:textId="77777777" w:rsidR="0038562D" w:rsidRPr="00C45BD3" w:rsidRDefault="0038562D" w:rsidP="005672BD">
            <w:pPr>
              <w:pStyle w:val="NoSpacing"/>
              <w:rPr>
                <w:rPrChange w:id="2508" w:author="Frank R. Edwards Jr" w:date="2017-09-25T15:38:00Z">
                  <w:rPr>
                    <w:rFonts w:eastAsia="Times New Roman"/>
                  </w:rPr>
                </w:rPrChange>
              </w:rPr>
              <w:pPrChange w:id="2509" w:author="Frank R. Edwards Jr" w:date="2017-09-26T13:48:00Z">
                <w:pPr/>
              </w:pPrChange>
            </w:pPr>
            <w:r w:rsidRPr="00C45BD3">
              <w:rPr>
                <w:rPrChange w:id="2510" w:author="Frank R. Edwards Jr" w:date="2017-09-25T15:38:00Z">
                  <w:rPr>
                    <w:rFonts w:eastAsia="Times New Roman"/>
                  </w:rPr>
                </w:rPrChange>
              </w:rPr>
              <w:t xml:space="preserve">0.7 (0.2, 1.6) </w:t>
            </w:r>
          </w:p>
        </w:tc>
        <w:tc>
          <w:tcPr>
            <w:tcW w:w="0" w:type="auto"/>
            <w:hideMark/>
          </w:tcPr>
          <w:p w14:paraId="24174BCA" w14:textId="77777777" w:rsidR="0038562D" w:rsidRPr="00C45BD3" w:rsidRDefault="0038562D" w:rsidP="005672BD">
            <w:pPr>
              <w:pStyle w:val="NoSpacing"/>
              <w:rPr>
                <w:rPrChange w:id="2511" w:author="Frank R. Edwards Jr" w:date="2017-09-25T15:38:00Z">
                  <w:rPr>
                    <w:rFonts w:eastAsia="Times New Roman"/>
                  </w:rPr>
                </w:rPrChange>
              </w:rPr>
              <w:pPrChange w:id="2512" w:author="Frank R. Edwards Jr" w:date="2017-09-26T13:48:00Z">
                <w:pPr/>
              </w:pPrChange>
            </w:pPr>
            <w:r w:rsidRPr="00C45BD3">
              <w:rPr>
                <w:rPrChange w:id="2513" w:author="Frank R. Edwards Jr" w:date="2017-09-25T15:38:00Z">
                  <w:rPr>
                    <w:rFonts w:eastAsia="Times New Roman"/>
                  </w:rPr>
                </w:rPrChange>
              </w:rPr>
              <w:t xml:space="preserve">0.2 (0, 0.6) </w:t>
            </w:r>
          </w:p>
        </w:tc>
        <w:tc>
          <w:tcPr>
            <w:tcW w:w="0" w:type="auto"/>
            <w:hideMark/>
          </w:tcPr>
          <w:p w14:paraId="2CC3559B" w14:textId="77777777" w:rsidR="0038562D" w:rsidRPr="00C45BD3" w:rsidRDefault="0038562D" w:rsidP="005672BD">
            <w:pPr>
              <w:pStyle w:val="NoSpacing"/>
              <w:rPr>
                <w:rPrChange w:id="2514" w:author="Frank R. Edwards Jr" w:date="2017-09-25T15:38:00Z">
                  <w:rPr>
                    <w:rFonts w:eastAsia="Times New Roman"/>
                  </w:rPr>
                </w:rPrChange>
              </w:rPr>
              <w:pPrChange w:id="2515" w:author="Frank R. Edwards Jr" w:date="2017-09-26T13:48:00Z">
                <w:pPr/>
              </w:pPrChange>
            </w:pPr>
            <w:r w:rsidRPr="00C45BD3">
              <w:rPr>
                <w:rPrChange w:id="2516" w:author="Frank R. Edwards Jr" w:date="2017-09-25T15:38:00Z">
                  <w:rPr>
                    <w:rFonts w:eastAsia="Times New Roman"/>
                  </w:rPr>
                </w:rPrChange>
              </w:rPr>
              <w:t xml:space="preserve">0.4 (0.2, 1) </w:t>
            </w:r>
          </w:p>
        </w:tc>
      </w:tr>
      <w:tr w:rsidR="0038562D" w:rsidRPr="00C45BD3" w14:paraId="5CC03A0C" w14:textId="77777777" w:rsidTr="00A03543">
        <w:tc>
          <w:tcPr>
            <w:tcW w:w="0" w:type="auto"/>
            <w:hideMark/>
          </w:tcPr>
          <w:p w14:paraId="17AF0B34" w14:textId="77777777" w:rsidR="0038562D" w:rsidRPr="00C45BD3" w:rsidRDefault="0038562D" w:rsidP="005672BD">
            <w:pPr>
              <w:pStyle w:val="NoSpacing"/>
              <w:rPr>
                <w:rPrChange w:id="2517" w:author="Frank R. Edwards Jr" w:date="2017-09-25T15:38:00Z">
                  <w:rPr>
                    <w:rFonts w:eastAsia="Times New Roman"/>
                  </w:rPr>
                </w:rPrChange>
              </w:rPr>
              <w:pPrChange w:id="2518" w:author="Frank R. Edwards Jr" w:date="2017-09-26T13:48:00Z">
                <w:pPr/>
              </w:pPrChange>
            </w:pPr>
            <w:r w:rsidRPr="00C45BD3">
              <w:rPr>
                <w:rPrChange w:id="2519" w:author="Frank R. Edwards Jr" w:date="2017-09-25T15:38:00Z">
                  <w:rPr>
                    <w:rFonts w:eastAsia="Times New Roman"/>
                  </w:rPr>
                </w:rPrChange>
              </w:rPr>
              <w:t xml:space="preserve">- Noncore </w:t>
            </w:r>
          </w:p>
        </w:tc>
        <w:tc>
          <w:tcPr>
            <w:tcW w:w="0" w:type="auto"/>
            <w:hideMark/>
          </w:tcPr>
          <w:p w14:paraId="314D9366" w14:textId="77777777" w:rsidR="0038562D" w:rsidRPr="00C45BD3" w:rsidRDefault="0038562D" w:rsidP="005672BD">
            <w:pPr>
              <w:pStyle w:val="NoSpacing"/>
              <w:rPr>
                <w:rPrChange w:id="2520" w:author="Frank R. Edwards Jr" w:date="2017-09-25T15:38:00Z">
                  <w:rPr>
                    <w:rFonts w:eastAsia="Times New Roman"/>
                  </w:rPr>
                </w:rPrChange>
              </w:rPr>
              <w:pPrChange w:id="2521" w:author="Frank R. Edwards Jr" w:date="2017-09-26T13:48:00Z">
                <w:pPr/>
              </w:pPrChange>
            </w:pPr>
            <w:r w:rsidRPr="00C45BD3">
              <w:rPr>
                <w:rPrChange w:id="2522" w:author="Frank R. Edwards Jr" w:date="2017-09-25T15:38:00Z">
                  <w:rPr>
                    <w:rFonts w:eastAsia="Times New Roman"/>
                  </w:rPr>
                </w:rPrChange>
              </w:rPr>
              <w:t xml:space="preserve">0.7 (0.2, 1.5) </w:t>
            </w:r>
          </w:p>
        </w:tc>
        <w:tc>
          <w:tcPr>
            <w:tcW w:w="0" w:type="auto"/>
            <w:hideMark/>
          </w:tcPr>
          <w:p w14:paraId="081C6ACD" w14:textId="77777777" w:rsidR="0038562D" w:rsidRPr="00C45BD3" w:rsidRDefault="0038562D" w:rsidP="005672BD">
            <w:pPr>
              <w:pStyle w:val="NoSpacing"/>
              <w:rPr>
                <w:rPrChange w:id="2523" w:author="Frank R. Edwards Jr" w:date="2017-09-25T15:38:00Z">
                  <w:rPr>
                    <w:rFonts w:eastAsia="Times New Roman"/>
                  </w:rPr>
                </w:rPrChange>
              </w:rPr>
              <w:pPrChange w:id="2524" w:author="Frank R. Edwards Jr" w:date="2017-09-26T13:48:00Z">
                <w:pPr/>
              </w:pPrChange>
            </w:pPr>
            <w:r w:rsidRPr="00C45BD3">
              <w:rPr>
                <w:rPrChange w:id="2525" w:author="Frank R. Edwards Jr" w:date="2017-09-25T15:38:00Z">
                  <w:rPr>
                    <w:rFonts w:eastAsia="Times New Roman"/>
                  </w:rPr>
                </w:rPrChange>
              </w:rPr>
              <w:t xml:space="preserve">0.3 (0, 0.7) </w:t>
            </w:r>
          </w:p>
        </w:tc>
        <w:tc>
          <w:tcPr>
            <w:tcW w:w="0" w:type="auto"/>
            <w:hideMark/>
          </w:tcPr>
          <w:p w14:paraId="4539FD89" w14:textId="77777777" w:rsidR="0038562D" w:rsidRPr="00C45BD3" w:rsidRDefault="0038562D" w:rsidP="005672BD">
            <w:pPr>
              <w:pStyle w:val="NoSpacing"/>
              <w:rPr>
                <w:rPrChange w:id="2526" w:author="Frank R. Edwards Jr" w:date="2017-09-25T15:38:00Z">
                  <w:rPr>
                    <w:rFonts w:eastAsia="Times New Roman"/>
                  </w:rPr>
                </w:rPrChange>
              </w:rPr>
              <w:pPrChange w:id="2527" w:author="Frank R. Edwards Jr" w:date="2017-09-26T13:48:00Z">
                <w:pPr/>
              </w:pPrChange>
            </w:pPr>
            <w:r w:rsidRPr="00C45BD3">
              <w:rPr>
                <w:rPrChange w:id="2528" w:author="Frank R. Edwards Jr" w:date="2017-09-25T15:38:00Z">
                  <w:rPr>
                    <w:rFonts w:eastAsia="Times New Roman"/>
                  </w:rPr>
                </w:rPrChange>
              </w:rPr>
              <w:t xml:space="preserve">0.4 (0.2, 1) </w:t>
            </w:r>
          </w:p>
        </w:tc>
      </w:tr>
      <w:tr w:rsidR="0038562D" w:rsidRPr="00C45BD3" w14:paraId="43EBD51A" w14:textId="77777777" w:rsidTr="00A03543">
        <w:tc>
          <w:tcPr>
            <w:tcW w:w="0" w:type="auto"/>
            <w:hideMark/>
          </w:tcPr>
          <w:p w14:paraId="557FD0EC" w14:textId="77777777" w:rsidR="0038562D" w:rsidRPr="00C45BD3" w:rsidRDefault="0038562D" w:rsidP="005672BD">
            <w:pPr>
              <w:pStyle w:val="NoSpacing"/>
              <w:rPr>
                <w:rPrChange w:id="2529" w:author="Frank R. Edwards Jr" w:date="2017-09-25T15:38:00Z">
                  <w:rPr>
                    <w:rFonts w:eastAsia="Times New Roman"/>
                  </w:rPr>
                </w:rPrChange>
              </w:rPr>
              <w:pPrChange w:id="2530" w:author="Frank R. Edwards Jr" w:date="2017-09-26T13:48:00Z">
                <w:pPr/>
              </w:pPrChange>
            </w:pPr>
            <w:r w:rsidRPr="00C45BD3">
              <w:rPr>
                <w:rPrChange w:id="2531" w:author="Frank R. Edwards Jr" w:date="2017-09-25T15:38:00Z">
                  <w:rPr>
                    <w:rFonts w:eastAsia="Times New Roman"/>
                  </w:rPr>
                </w:rPrChange>
              </w:rPr>
              <w:t xml:space="preserve">West North Central </w:t>
            </w:r>
          </w:p>
        </w:tc>
        <w:tc>
          <w:tcPr>
            <w:tcW w:w="0" w:type="auto"/>
            <w:hideMark/>
          </w:tcPr>
          <w:p w14:paraId="237EE386" w14:textId="77777777" w:rsidR="0038562D" w:rsidRPr="00C45BD3" w:rsidRDefault="0038562D" w:rsidP="005672BD">
            <w:pPr>
              <w:pStyle w:val="NoSpacing"/>
              <w:rPr>
                <w:rPrChange w:id="2532" w:author="Frank R. Edwards Jr" w:date="2017-09-25T15:38:00Z">
                  <w:rPr>
                    <w:rFonts w:eastAsia="Times New Roman"/>
                  </w:rPr>
                </w:rPrChange>
              </w:rPr>
              <w:pPrChange w:id="2533" w:author="Frank R. Edwards Jr" w:date="2017-09-26T13:48:00Z">
                <w:pPr/>
              </w:pPrChange>
            </w:pPr>
          </w:p>
        </w:tc>
        <w:tc>
          <w:tcPr>
            <w:tcW w:w="0" w:type="auto"/>
            <w:hideMark/>
          </w:tcPr>
          <w:p w14:paraId="55EB53D6" w14:textId="77777777" w:rsidR="0038562D" w:rsidRPr="00C45BD3" w:rsidRDefault="0038562D" w:rsidP="005672BD">
            <w:pPr>
              <w:pStyle w:val="NoSpacing"/>
              <w:rPr>
                <w:sz w:val="20"/>
                <w:szCs w:val="20"/>
                <w:rPrChange w:id="2534" w:author="Frank R. Edwards Jr" w:date="2017-09-25T15:38:00Z">
                  <w:rPr>
                    <w:rFonts w:eastAsia="Times New Roman"/>
                    <w:sz w:val="20"/>
                    <w:szCs w:val="20"/>
                  </w:rPr>
                </w:rPrChange>
              </w:rPr>
              <w:pPrChange w:id="2535" w:author="Frank R. Edwards Jr" w:date="2017-09-26T13:48:00Z">
                <w:pPr/>
              </w:pPrChange>
            </w:pPr>
          </w:p>
        </w:tc>
        <w:tc>
          <w:tcPr>
            <w:tcW w:w="0" w:type="auto"/>
            <w:hideMark/>
          </w:tcPr>
          <w:p w14:paraId="3FFC0F82" w14:textId="77777777" w:rsidR="0038562D" w:rsidRPr="00C45BD3" w:rsidRDefault="0038562D" w:rsidP="005672BD">
            <w:pPr>
              <w:pStyle w:val="NoSpacing"/>
              <w:rPr>
                <w:sz w:val="20"/>
                <w:szCs w:val="20"/>
                <w:rPrChange w:id="2536" w:author="Frank R. Edwards Jr" w:date="2017-09-25T15:38:00Z">
                  <w:rPr>
                    <w:rFonts w:eastAsia="Times New Roman"/>
                    <w:sz w:val="20"/>
                    <w:szCs w:val="20"/>
                  </w:rPr>
                </w:rPrChange>
              </w:rPr>
              <w:pPrChange w:id="2537" w:author="Frank R. Edwards Jr" w:date="2017-09-26T13:48:00Z">
                <w:pPr/>
              </w:pPrChange>
            </w:pPr>
          </w:p>
        </w:tc>
      </w:tr>
      <w:tr w:rsidR="0038562D" w:rsidRPr="00C45BD3" w14:paraId="67A02276" w14:textId="77777777" w:rsidTr="00A03543">
        <w:tc>
          <w:tcPr>
            <w:tcW w:w="0" w:type="auto"/>
            <w:hideMark/>
          </w:tcPr>
          <w:p w14:paraId="495B2F58" w14:textId="77777777" w:rsidR="0038562D" w:rsidRPr="00C45BD3" w:rsidRDefault="0038562D" w:rsidP="005672BD">
            <w:pPr>
              <w:pStyle w:val="NoSpacing"/>
              <w:rPr>
                <w:sz w:val="24"/>
                <w:szCs w:val="24"/>
                <w:rPrChange w:id="2538" w:author="Frank R. Edwards Jr" w:date="2017-09-25T15:38:00Z">
                  <w:rPr>
                    <w:rFonts w:eastAsia="Times New Roman"/>
                    <w:szCs w:val="24"/>
                  </w:rPr>
                </w:rPrChange>
              </w:rPr>
              <w:pPrChange w:id="2539" w:author="Frank R. Edwards Jr" w:date="2017-09-26T13:48:00Z">
                <w:pPr/>
              </w:pPrChange>
            </w:pPr>
            <w:r w:rsidRPr="00C45BD3">
              <w:rPr>
                <w:rPrChange w:id="2540" w:author="Frank R. Edwards Jr" w:date="2017-09-25T15:38:00Z">
                  <w:rPr>
                    <w:rFonts w:eastAsia="Times New Roman"/>
                  </w:rPr>
                </w:rPrChange>
              </w:rPr>
              <w:t xml:space="preserve">- Large Central Metro </w:t>
            </w:r>
          </w:p>
        </w:tc>
        <w:tc>
          <w:tcPr>
            <w:tcW w:w="0" w:type="auto"/>
            <w:hideMark/>
          </w:tcPr>
          <w:p w14:paraId="4A342832" w14:textId="77777777" w:rsidR="0038562D" w:rsidRPr="00C45BD3" w:rsidRDefault="0038562D" w:rsidP="005672BD">
            <w:pPr>
              <w:pStyle w:val="NoSpacing"/>
              <w:rPr>
                <w:rPrChange w:id="2541" w:author="Frank R. Edwards Jr" w:date="2017-09-25T15:38:00Z">
                  <w:rPr>
                    <w:rFonts w:eastAsia="Times New Roman"/>
                  </w:rPr>
                </w:rPrChange>
              </w:rPr>
              <w:pPrChange w:id="2542" w:author="Frank R. Edwards Jr" w:date="2017-09-26T13:48:00Z">
                <w:pPr/>
              </w:pPrChange>
            </w:pPr>
            <w:r w:rsidRPr="00C45BD3">
              <w:rPr>
                <w:rPrChange w:id="2543" w:author="Frank R. Edwards Jr" w:date="2017-09-25T15:38:00Z">
                  <w:rPr>
                    <w:rFonts w:eastAsia="Times New Roman"/>
                  </w:rPr>
                </w:rPrChange>
              </w:rPr>
              <w:t xml:space="preserve">1.4 (0.5, 3.3) </w:t>
            </w:r>
          </w:p>
        </w:tc>
        <w:tc>
          <w:tcPr>
            <w:tcW w:w="0" w:type="auto"/>
            <w:hideMark/>
          </w:tcPr>
          <w:p w14:paraId="4DF6EF37" w14:textId="77777777" w:rsidR="0038562D" w:rsidRPr="00C45BD3" w:rsidRDefault="0038562D" w:rsidP="005672BD">
            <w:pPr>
              <w:pStyle w:val="NoSpacing"/>
              <w:rPr>
                <w:rPrChange w:id="2544" w:author="Frank R. Edwards Jr" w:date="2017-09-25T15:38:00Z">
                  <w:rPr>
                    <w:rFonts w:eastAsia="Times New Roman"/>
                  </w:rPr>
                </w:rPrChange>
              </w:rPr>
              <w:pPrChange w:id="2545" w:author="Frank R. Edwards Jr" w:date="2017-09-26T13:48:00Z">
                <w:pPr/>
              </w:pPrChange>
            </w:pPr>
            <w:r w:rsidRPr="00C45BD3">
              <w:rPr>
                <w:rPrChange w:id="2546" w:author="Frank R. Edwards Jr" w:date="2017-09-25T15:38:00Z">
                  <w:rPr>
                    <w:rFonts w:eastAsia="Times New Roman"/>
                  </w:rPr>
                </w:rPrChange>
              </w:rPr>
              <w:t xml:space="preserve">0.4 (0.1, 1.2) </w:t>
            </w:r>
          </w:p>
        </w:tc>
        <w:tc>
          <w:tcPr>
            <w:tcW w:w="0" w:type="auto"/>
            <w:hideMark/>
          </w:tcPr>
          <w:p w14:paraId="1543DDC9" w14:textId="77777777" w:rsidR="0038562D" w:rsidRPr="00C45BD3" w:rsidRDefault="0038562D" w:rsidP="005672BD">
            <w:pPr>
              <w:pStyle w:val="NoSpacing"/>
              <w:rPr>
                <w:rPrChange w:id="2547" w:author="Frank R. Edwards Jr" w:date="2017-09-25T15:38:00Z">
                  <w:rPr>
                    <w:rFonts w:eastAsia="Times New Roman"/>
                  </w:rPr>
                </w:rPrChange>
              </w:rPr>
              <w:pPrChange w:id="2548" w:author="Frank R. Edwards Jr" w:date="2017-09-26T13:48:00Z">
                <w:pPr/>
              </w:pPrChange>
            </w:pPr>
            <w:r w:rsidRPr="00C45BD3">
              <w:rPr>
                <w:rPrChange w:id="2549" w:author="Frank R. Edwards Jr" w:date="2017-09-25T15:38:00Z">
                  <w:rPr>
                    <w:rFonts w:eastAsia="Times New Roman"/>
                  </w:rPr>
                </w:rPrChange>
              </w:rPr>
              <w:t xml:space="preserve">0.3 (0.1, 0.6) </w:t>
            </w:r>
          </w:p>
        </w:tc>
      </w:tr>
      <w:tr w:rsidR="0038562D" w:rsidRPr="00C45BD3" w14:paraId="1D41DBC0" w14:textId="77777777" w:rsidTr="00A03543">
        <w:tc>
          <w:tcPr>
            <w:tcW w:w="0" w:type="auto"/>
            <w:hideMark/>
          </w:tcPr>
          <w:p w14:paraId="0556FCC9" w14:textId="77777777" w:rsidR="0038562D" w:rsidRPr="00C45BD3" w:rsidRDefault="0038562D" w:rsidP="005672BD">
            <w:pPr>
              <w:pStyle w:val="NoSpacing"/>
              <w:rPr>
                <w:rPrChange w:id="2550" w:author="Frank R. Edwards Jr" w:date="2017-09-25T15:38:00Z">
                  <w:rPr>
                    <w:rFonts w:eastAsia="Times New Roman"/>
                  </w:rPr>
                </w:rPrChange>
              </w:rPr>
              <w:pPrChange w:id="2551" w:author="Frank R. Edwards Jr" w:date="2017-09-26T13:48:00Z">
                <w:pPr/>
              </w:pPrChange>
            </w:pPr>
            <w:r w:rsidRPr="00C45BD3">
              <w:rPr>
                <w:rPrChange w:id="2552" w:author="Frank R. Edwards Jr" w:date="2017-09-25T15:38:00Z">
                  <w:rPr>
                    <w:rFonts w:eastAsia="Times New Roman"/>
                  </w:rPr>
                </w:rPrChange>
              </w:rPr>
              <w:t xml:space="preserve">- Large Fringe Metro </w:t>
            </w:r>
          </w:p>
        </w:tc>
        <w:tc>
          <w:tcPr>
            <w:tcW w:w="0" w:type="auto"/>
            <w:hideMark/>
          </w:tcPr>
          <w:p w14:paraId="752C5E6B" w14:textId="77777777" w:rsidR="0038562D" w:rsidRPr="00C45BD3" w:rsidRDefault="0038562D" w:rsidP="005672BD">
            <w:pPr>
              <w:pStyle w:val="NoSpacing"/>
              <w:rPr>
                <w:rPrChange w:id="2553" w:author="Frank R. Edwards Jr" w:date="2017-09-25T15:38:00Z">
                  <w:rPr>
                    <w:rFonts w:eastAsia="Times New Roman"/>
                  </w:rPr>
                </w:rPrChange>
              </w:rPr>
              <w:pPrChange w:id="2554" w:author="Frank R. Edwards Jr" w:date="2017-09-26T13:48:00Z">
                <w:pPr/>
              </w:pPrChange>
            </w:pPr>
            <w:r w:rsidRPr="00C45BD3">
              <w:rPr>
                <w:rPrChange w:id="2555" w:author="Frank R. Edwards Jr" w:date="2017-09-25T15:38:00Z">
                  <w:rPr>
                    <w:rFonts w:eastAsia="Times New Roman"/>
                  </w:rPr>
                </w:rPrChange>
              </w:rPr>
              <w:t xml:space="preserve">1 (0.3, 2.2) </w:t>
            </w:r>
          </w:p>
        </w:tc>
        <w:tc>
          <w:tcPr>
            <w:tcW w:w="0" w:type="auto"/>
            <w:hideMark/>
          </w:tcPr>
          <w:p w14:paraId="422F1FF0" w14:textId="77777777" w:rsidR="0038562D" w:rsidRPr="00C45BD3" w:rsidRDefault="0038562D" w:rsidP="005672BD">
            <w:pPr>
              <w:pStyle w:val="NoSpacing"/>
              <w:rPr>
                <w:rPrChange w:id="2556" w:author="Frank R. Edwards Jr" w:date="2017-09-25T15:38:00Z">
                  <w:rPr>
                    <w:rFonts w:eastAsia="Times New Roman"/>
                  </w:rPr>
                </w:rPrChange>
              </w:rPr>
              <w:pPrChange w:id="2557" w:author="Frank R. Edwards Jr" w:date="2017-09-26T13:48:00Z">
                <w:pPr/>
              </w:pPrChange>
            </w:pPr>
            <w:r w:rsidRPr="00C45BD3">
              <w:rPr>
                <w:rPrChange w:id="2558" w:author="Frank R. Edwards Jr" w:date="2017-09-25T15:38:00Z">
                  <w:rPr>
                    <w:rFonts w:eastAsia="Times New Roman"/>
                  </w:rPr>
                </w:rPrChange>
              </w:rPr>
              <w:t xml:space="preserve">0.3 (0.1, 1) </w:t>
            </w:r>
          </w:p>
        </w:tc>
        <w:tc>
          <w:tcPr>
            <w:tcW w:w="0" w:type="auto"/>
            <w:hideMark/>
          </w:tcPr>
          <w:p w14:paraId="24E917C6" w14:textId="77777777" w:rsidR="0038562D" w:rsidRPr="00C45BD3" w:rsidRDefault="0038562D" w:rsidP="005672BD">
            <w:pPr>
              <w:pStyle w:val="NoSpacing"/>
              <w:rPr>
                <w:rPrChange w:id="2559" w:author="Frank R. Edwards Jr" w:date="2017-09-25T15:38:00Z">
                  <w:rPr>
                    <w:rFonts w:eastAsia="Times New Roman"/>
                  </w:rPr>
                </w:rPrChange>
              </w:rPr>
              <w:pPrChange w:id="2560" w:author="Frank R. Edwards Jr" w:date="2017-09-26T13:48:00Z">
                <w:pPr/>
              </w:pPrChange>
            </w:pPr>
            <w:r w:rsidRPr="00C45BD3">
              <w:rPr>
                <w:rPrChange w:id="2561" w:author="Frank R. Edwards Jr" w:date="2017-09-25T15:38:00Z">
                  <w:rPr>
                    <w:rFonts w:eastAsia="Times New Roman"/>
                  </w:rPr>
                </w:rPrChange>
              </w:rPr>
              <w:t xml:space="preserve">0.3 (0.1, 0.6) </w:t>
            </w:r>
          </w:p>
        </w:tc>
      </w:tr>
      <w:tr w:rsidR="0038562D" w:rsidRPr="00C45BD3" w14:paraId="2FFEACF4" w14:textId="77777777" w:rsidTr="00A03543">
        <w:tc>
          <w:tcPr>
            <w:tcW w:w="0" w:type="auto"/>
            <w:hideMark/>
          </w:tcPr>
          <w:p w14:paraId="02981FE8" w14:textId="77777777" w:rsidR="0038562D" w:rsidRPr="00C45BD3" w:rsidRDefault="0038562D" w:rsidP="005672BD">
            <w:pPr>
              <w:pStyle w:val="NoSpacing"/>
              <w:rPr>
                <w:rPrChange w:id="2562" w:author="Frank R. Edwards Jr" w:date="2017-09-25T15:38:00Z">
                  <w:rPr>
                    <w:rFonts w:eastAsia="Times New Roman"/>
                  </w:rPr>
                </w:rPrChange>
              </w:rPr>
              <w:pPrChange w:id="2563" w:author="Frank R. Edwards Jr" w:date="2017-09-26T13:48:00Z">
                <w:pPr/>
              </w:pPrChange>
            </w:pPr>
            <w:r w:rsidRPr="00C45BD3">
              <w:rPr>
                <w:rPrChange w:id="2564" w:author="Frank R. Edwards Jr" w:date="2017-09-25T15:38:00Z">
                  <w:rPr>
                    <w:rFonts w:eastAsia="Times New Roman"/>
                  </w:rPr>
                </w:rPrChange>
              </w:rPr>
              <w:t xml:space="preserve">- Medium Metro </w:t>
            </w:r>
          </w:p>
        </w:tc>
        <w:tc>
          <w:tcPr>
            <w:tcW w:w="0" w:type="auto"/>
            <w:hideMark/>
          </w:tcPr>
          <w:p w14:paraId="210CC1E1" w14:textId="77777777" w:rsidR="0038562D" w:rsidRPr="00C45BD3" w:rsidRDefault="0038562D" w:rsidP="005672BD">
            <w:pPr>
              <w:pStyle w:val="NoSpacing"/>
              <w:rPr>
                <w:rPrChange w:id="2565" w:author="Frank R. Edwards Jr" w:date="2017-09-25T15:38:00Z">
                  <w:rPr>
                    <w:rFonts w:eastAsia="Times New Roman"/>
                  </w:rPr>
                </w:rPrChange>
              </w:rPr>
              <w:pPrChange w:id="2566" w:author="Frank R. Edwards Jr" w:date="2017-09-26T13:48:00Z">
                <w:pPr/>
              </w:pPrChange>
            </w:pPr>
            <w:r w:rsidRPr="00C45BD3">
              <w:rPr>
                <w:rPrChange w:id="2567" w:author="Frank R. Edwards Jr" w:date="2017-09-25T15:38:00Z">
                  <w:rPr>
                    <w:rFonts w:eastAsia="Times New Roman"/>
                  </w:rPr>
                </w:rPrChange>
              </w:rPr>
              <w:t xml:space="preserve">1.6 (0.5, 3.8) </w:t>
            </w:r>
          </w:p>
        </w:tc>
        <w:tc>
          <w:tcPr>
            <w:tcW w:w="0" w:type="auto"/>
            <w:hideMark/>
          </w:tcPr>
          <w:p w14:paraId="017689DE" w14:textId="77777777" w:rsidR="0038562D" w:rsidRPr="00C45BD3" w:rsidRDefault="0038562D" w:rsidP="005672BD">
            <w:pPr>
              <w:pStyle w:val="NoSpacing"/>
              <w:rPr>
                <w:rPrChange w:id="2568" w:author="Frank R. Edwards Jr" w:date="2017-09-25T15:38:00Z">
                  <w:rPr>
                    <w:rFonts w:eastAsia="Times New Roman"/>
                  </w:rPr>
                </w:rPrChange>
              </w:rPr>
              <w:pPrChange w:id="2569" w:author="Frank R. Edwards Jr" w:date="2017-09-26T13:48:00Z">
                <w:pPr/>
              </w:pPrChange>
            </w:pPr>
            <w:r w:rsidRPr="00C45BD3">
              <w:rPr>
                <w:rPrChange w:id="2570" w:author="Frank R. Edwards Jr" w:date="2017-09-25T15:38:00Z">
                  <w:rPr>
                    <w:rFonts w:eastAsia="Times New Roman"/>
                  </w:rPr>
                </w:rPrChange>
              </w:rPr>
              <w:t xml:space="preserve">0.5 (0.1, 1.4) </w:t>
            </w:r>
          </w:p>
        </w:tc>
        <w:tc>
          <w:tcPr>
            <w:tcW w:w="0" w:type="auto"/>
            <w:hideMark/>
          </w:tcPr>
          <w:p w14:paraId="3B93CBD0" w14:textId="77777777" w:rsidR="0038562D" w:rsidRPr="00C45BD3" w:rsidRDefault="0038562D" w:rsidP="005672BD">
            <w:pPr>
              <w:pStyle w:val="NoSpacing"/>
              <w:rPr>
                <w:rPrChange w:id="2571" w:author="Frank R. Edwards Jr" w:date="2017-09-25T15:38:00Z">
                  <w:rPr>
                    <w:rFonts w:eastAsia="Times New Roman"/>
                  </w:rPr>
                </w:rPrChange>
              </w:rPr>
              <w:pPrChange w:id="2572" w:author="Frank R. Edwards Jr" w:date="2017-09-26T13:48:00Z">
                <w:pPr/>
              </w:pPrChange>
            </w:pPr>
            <w:r w:rsidRPr="00C45BD3">
              <w:rPr>
                <w:rPrChange w:id="2573" w:author="Frank R. Edwards Jr" w:date="2017-09-25T15:38:00Z">
                  <w:rPr>
                    <w:rFonts w:eastAsia="Times New Roman"/>
                  </w:rPr>
                </w:rPrChange>
              </w:rPr>
              <w:t xml:space="preserve">0.4 (0.1, 0.8) </w:t>
            </w:r>
          </w:p>
        </w:tc>
      </w:tr>
      <w:tr w:rsidR="0038562D" w:rsidRPr="00C45BD3" w14:paraId="7A8E5619" w14:textId="77777777" w:rsidTr="00A03543">
        <w:tc>
          <w:tcPr>
            <w:tcW w:w="0" w:type="auto"/>
            <w:hideMark/>
          </w:tcPr>
          <w:p w14:paraId="583DC908" w14:textId="77777777" w:rsidR="0038562D" w:rsidRPr="00C45BD3" w:rsidRDefault="0038562D" w:rsidP="005672BD">
            <w:pPr>
              <w:pStyle w:val="NoSpacing"/>
              <w:rPr>
                <w:rPrChange w:id="2574" w:author="Frank R. Edwards Jr" w:date="2017-09-25T15:38:00Z">
                  <w:rPr>
                    <w:rFonts w:eastAsia="Times New Roman"/>
                  </w:rPr>
                </w:rPrChange>
              </w:rPr>
              <w:pPrChange w:id="2575" w:author="Frank R. Edwards Jr" w:date="2017-09-26T13:48:00Z">
                <w:pPr/>
              </w:pPrChange>
            </w:pPr>
            <w:r w:rsidRPr="00C45BD3">
              <w:rPr>
                <w:rPrChange w:id="2576" w:author="Frank R. Edwards Jr" w:date="2017-09-25T15:38:00Z">
                  <w:rPr>
                    <w:rFonts w:eastAsia="Times New Roman"/>
                  </w:rPr>
                </w:rPrChange>
              </w:rPr>
              <w:t xml:space="preserve">- Small Metro </w:t>
            </w:r>
          </w:p>
        </w:tc>
        <w:tc>
          <w:tcPr>
            <w:tcW w:w="0" w:type="auto"/>
            <w:hideMark/>
          </w:tcPr>
          <w:p w14:paraId="5556212E" w14:textId="77777777" w:rsidR="0038562D" w:rsidRPr="00C45BD3" w:rsidRDefault="0038562D" w:rsidP="005672BD">
            <w:pPr>
              <w:pStyle w:val="NoSpacing"/>
              <w:rPr>
                <w:rPrChange w:id="2577" w:author="Frank R. Edwards Jr" w:date="2017-09-25T15:38:00Z">
                  <w:rPr>
                    <w:rFonts w:eastAsia="Times New Roman"/>
                  </w:rPr>
                </w:rPrChange>
              </w:rPr>
              <w:pPrChange w:id="2578" w:author="Frank R. Edwards Jr" w:date="2017-09-26T13:48:00Z">
                <w:pPr/>
              </w:pPrChange>
            </w:pPr>
            <w:r w:rsidRPr="00C45BD3">
              <w:rPr>
                <w:rPrChange w:id="2579" w:author="Frank R. Edwards Jr" w:date="2017-09-25T15:38:00Z">
                  <w:rPr>
                    <w:rFonts w:eastAsia="Times New Roman"/>
                  </w:rPr>
                </w:rPrChange>
              </w:rPr>
              <w:t xml:space="preserve">1.1 (0.4, 2.4) </w:t>
            </w:r>
          </w:p>
        </w:tc>
        <w:tc>
          <w:tcPr>
            <w:tcW w:w="0" w:type="auto"/>
            <w:hideMark/>
          </w:tcPr>
          <w:p w14:paraId="6443C36A" w14:textId="77777777" w:rsidR="0038562D" w:rsidRPr="00C45BD3" w:rsidRDefault="0038562D" w:rsidP="005672BD">
            <w:pPr>
              <w:pStyle w:val="NoSpacing"/>
              <w:rPr>
                <w:rPrChange w:id="2580" w:author="Frank R. Edwards Jr" w:date="2017-09-25T15:38:00Z">
                  <w:rPr>
                    <w:rFonts w:eastAsia="Times New Roman"/>
                  </w:rPr>
                </w:rPrChange>
              </w:rPr>
              <w:pPrChange w:id="2581" w:author="Frank R. Edwards Jr" w:date="2017-09-26T13:48:00Z">
                <w:pPr/>
              </w:pPrChange>
            </w:pPr>
            <w:r w:rsidRPr="00C45BD3">
              <w:rPr>
                <w:rPrChange w:id="2582" w:author="Frank R. Edwards Jr" w:date="2017-09-25T15:38:00Z">
                  <w:rPr>
                    <w:rFonts w:eastAsia="Times New Roman"/>
                  </w:rPr>
                </w:rPrChange>
              </w:rPr>
              <w:t xml:space="preserve">0.4 (0.1, 1.1) </w:t>
            </w:r>
          </w:p>
        </w:tc>
        <w:tc>
          <w:tcPr>
            <w:tcW w:w="0" w:type="auto"/>
            <w:hideMark/>
          </w:tcPr>
          <w:p w14:paraId="16ACB451" w14:textId="77777777" w:rsidR="0038562D" w:rsidRPr="00C45BD3" w:rsidRDefault="0038562D" w:rsidP="005672BD">
            <w:pPr>
              <w:pStyle w:val="NoSpacing"/>
              <w:rPr>
                <w:rPrChange w:id="2583" w:author="Frank R. Edwards Jr" w:date="2017-09-25T15:38:00Z">
                  <w:rPr>
                    <w:rFonts w:eastAsia="Times New Roman"/>
                  </w:rPr>
                </w:rPrChange>
              </w:rPr>
              <w:pPrChange w:id="2584" w:author="Frank R. Edwards Jr" w:date="2017-09-26T13:48:00Z">
                <w:pPr/>
              </w:pPrChange>
            </w:pPr>
            <w:r w:rsidRPr="00C45BD3">
              <w:rPr>
                <w:rPrChange w:id="2585" w:author="Frank R. Edwards Jr" w:date="2017-09-25T15:38:00Z">
                  <w:rPr>
                    <w:rFonts w:eastAsia="Times New Roman"/>
                  </w:rPr>
                </w:rPrChange>
              </w:rPr>
              <w:t xml:space="preserve">0.4 (0.1, 0.8) </w:t>
            </w:r>
          </w:p>
        </w:tc>
      </w:tr>
      <w:tr w:rsidR="0038562D" w:rsidRPr="00C45BD3" w14:paraId="2299501A" w14:textId="77777777" w:rsidTr="00A03543">
        <w:tc>
          <w:tcPr>
            <w:tcW w:w="0" w:type="auto"/>
            <w:hideMark/>
          </w:tcPr>
          <w:p w14:paraId="4189F2A5" w14:textId="77777777" w:rsidR="0038562D" w:rsidRPr="00C45BD3" w:rsidRDefault="0038562D" w:rsidP="005672BD">
            <w:pPr>
              <w:pStyle w:val="NoSpacing"/>
              <w:rPr>
                <w:rPrChange w:id="2586" w:author="Frank R. Edwards Jr" w:date="2017-09-25T15:38:00Z">
                  <w:rPr>
                    <w:rFonts w:eastAsia="Times New Roman"/>
                  </w:rPr>
                </w:rPrChange>
              </w:rPr>
              <w:pPrChange w:id="2587" w:author="Frank R. Edwards Jr" w:date="2017-09-26T13:48:00Z">
                <w:pPr/>
              </w:pPrChange>
            </w:pPr>
            <w:r w:rsidRPr="00C45BD3">
              <w:rPr>
                <w:rPrChange w:id="2588" w:author="Frank R. Edwards Jr" w:date="2017-09-25T15:38:00Z">
                  <w:rPr>
                    <w:rFonts w:eastAsia="Times New Roman"/>
                  </w:rPr>
                </w:rPrChange>
              </w:rPr>
              <w:t xml:space="preserve">- Micropolitan </w:t>
            </w:r>
          </w:p>
        </w:tc>
        <w:tc>
          <w:tcPr>
            <w:tcW w:w="0" w:type="auto"/>
            <w:hideMark/>
          </w:tcPr>
          <w:p w14:paraId="642E7DA1" w14:textId="77777777" w:rsidR="0038562D" w:rsidRPr="00C45BD3" w:rsidRDefault="0038562D" w:rsidP="005672BD">
            <w:pPr>
              <w:pStyle w:val="NoSpacing"/>
              <w:rPr>
                <w:rPrChange w:id="2589" w:author="Frank R. Edwards Jr" w:date="2017-09-25T15:38:00Z">
                  <w:rPr>
                    <w:rFonts w:eastAsia="Times New Roman"/>
                  </w:rPr>
                </w:rPrChange>
              </w:rPr>
              <w:pPrChange w:id="2590" w:author="Frank R. Edwards Jr" w:date="2017-09-26T13:48:00Z">
                <w:pPr/>
              </w:pPrChange>
            </w:pPr>
            <w:r w:rsidRPr="00C45BD3">
              <w:rPr>
                <w:rPrChange w:id="2591" w:author="Frank R. Edwards Jr" w:date="2017-09-25T15:38:00Z">
                  <w:rPr>
                    <w:rFonts w:eastAsia="Times New Roman"/>
                  </w:rPr>
                </w:rPrChange>
              </w:rPr>
              <w:t xml:space="preserve">1.2 (0.4, 2.6) </w:t>
            </w:r>
          </w:p>
        </w:tc>
        <w:tc>
          <w:tcPr>
            <w:tcW w:w="0" w:type="auto"/>
            <w:hideMark/>
          </w:tcPr>
          <w:p w14:paraId="66967396" w14:textId="77777777" w:rsidR="0038562D" w:rsidRPr="00C45BD3" w:rsidRDefault="0038562D" w:rsidP="005672BD">
            <w:pPr>
              <w:pStyle w:val="NoSpacing"/>
              <w:rPr>
                <w:rPrChange w:id="2592" w:author="Frank R. Edwards Jr" w:date="2017-09-25T15:38:00Z">
                  <w:rPr>
                    <w:rFonts w:eastAsia="Times New Roman"/>
                  </w:rPr>
                </w:rPrChange>
              </w:rPr>
              <w:pPrChange w:id="2593" w:author="Frank R. Edwards Jr" w:date="2017-09-26T13:48:00Z">
                <w:pPr/>
              </w:pPrChange>
            </w:pPr>
            <w:r w:rsidRPr="00C45BD3">
              <w:rPr>
                <w:rPrChange w:id="2594" w:author="Frank R. Edwards Jr" w:date="2017-09-25T15:38:00Z">
                  <w:rPr>
                    <w:rFonts w:eastAsia="Times New Roman"/>
                  </w:rPr>
                </w:rPrChange>
              </w:rPr>
              <w:t xml:space="preserve">0.4 (0.1, 1.2) </w:t>
            </w:r>
          </w:p>
        </w:tc>
        <w:tc>
          <w:tcPr>
            <w:tcW w:w="0" w:type="auto"/>
            <w:hideMark/>
          </w:tcPr>
          <w:p w14:paraId="34DD2320" w14:textId="77777777" w:rsidR="0038562D" w:rsidRPr="00C45BD3" w:rsidRDefault="0038562D" w:rsidP="005672BD">
            <w:pPr>
              <w:pStyle w:val="NoSpacing"/>
              <w:rPr>
                <w:rPrChange w:id="2595" w:author="Frank R. Edwards Jr" w:date="2017-09-25T15:38:00Z">
                  <w:rPr>
                    <w:rFonts w:eastAsia="Times New Roman"/>
                  </w:rPr>
                </w:rPrChange>
              </w:rPr>
              <w:pPrChange w:id="2596" w:author="Frank R. Edwards Jr" w:date="2017-09-26T13:48:00Z">
                <w:pPr/>
              </w:pPrChange>
            </w:pPr>
            <w:r w:rsidRPr="00C45BD3">
              <w:rPr>
                <w:rPrChange w:id="2597" w:author="Frank R. Edwards Jr" w:date="2017-09-25T15:38:00Z">
                  <w:rPr>
                    <w:rFonts w:eastAsia="Times New Roman"/>
                  </w:rPr>
                </w:rPrChange>
              </w:rPr>
              <w:t xml:space="preserve">0.4 (0.1, 0.9) </w:t>
            </w:r>
          </w:p>
        </w:tc>
      </w:tr>
      <w:tr w:rsidR="0038562D" w:rsidRPr="00C45BD3" w14:paraId="6B39B38E" w14:textId="77777777" w:rsidTr="00A03543">
        <w:tc>
          <w:tcPr>
            <w:tcW w:w="0" w:type="auto"/>
            <w:hideMark/>
          </w:tcPr>
          <w:p w14:paraId="6EA2C83D" w14:textId="77777777" w:rsidR="0038562D" w:rsidRPr="00C45BD3" w:rsidRDefault="0038562D" w:rsidP="005672BD">
            <w:pPr>
              <w:pStyle w:val="NoSpacing"/>
              <w:rPr>
                <w:rPrChange w:id="2598" w:author="Frank R. Edwards Jr" w:date="2017-09-25T15:38:00Z">
                  <w:rPr>
                    <w:rFonts w:eastAsia="Times New Roman"/>
                  </w:rPr>
                </w:rPrChange>
              </w:rPr>
              <w:pPrChange w:id="2599" w:author="Frank R. Edwards Jr" w:date="2017-09-26T13:48:00Z">
                <w:pPr/>
              </w:pPrChange>
            </w:pPr>
            <w:r w:rsidRPr="00C45BD3">
              <w:rPr>
                <w:rPrChange w:id="2600" w:author="Frank R. Edwards Jr" w:date="2017-09-25T15:38:00Z">
                  <w:rPr>
                    <w:rFonts w:eastAsia="Times New Roman"/>
                  </w:rPr>
                </w:rPrChange>
              </w:rPr>
              <w:t xml:space="preserve">- Noncore </w:t>
            </w:r>
          </w:p>
        </w:tc>
        <w:tc>
          <w:tcPr>
            <w:tcW w:w="0" w:type="auto"/>
            <w:hideMark/>
          </w:tcPr>
          <w:p w14:paraId="75E8C158" w14:textId="77777777" w:rsidR="0038562D" w:rsidRPr="00C45BD3" w:rsidRDefault="0038562D" w:rsidP="005672BD">
            <w:pPr>
              <w:pStyle w:val="NoSpacing"/>
              <w:rPr>
                <w:rPrChange w:id="2601" w:author="Frank R. Edwards Jr" w:date="2017-09-25T15:38:00Z">
                  <w:rPr>
                    <w:rFonts w:eastAsia="Times New Roman"/>
                  </w:rPr>
                </w:rPrChange>
              </w:rPr>
              <w:pPrChange w:id="2602" w:author="Frank R. Edwards Jr" w:date="2017-09-26T13:48:00Z">
                <w:pPr/>
              </w:pPrChange>
            </w:pPr>
            <w:r w:rsidRPr="00C45BD3">
              <w:rPr>
                <w:rPrChange w:id="2603" w:author="Frank R. Edwards Jr" w:date="2017-09-25T15:38:00Z">
                  <w:rPr>
                    <w:rFonts w:eastAsia="Times New Roman"/>
                  </w:rPr>
                </w:rPrChange>
              </w:rPr>
              <w:t xml:space="preserve">1.1 (0.3, 2.5) </w:t>
            </w:r>
          </w:p>
        </w:tc>
        <w:tc>
          <w:tcPr>
            <w:tcW w:w="0" w:type="auto"/>
            <w:hideMark/>
          </w:tcPr>
          <w:p w14:paraId="7D4E5077" w14:textId="77777777" w:rsidR="0038562D" w:rsidRPr="00C45BD3" w:rsidRDefault="0038562D" w:rsidP="005672BD">
            <w:pPr>
              <w:pStyle w:val="NoSpacing"/>
              <w:rPr>
                <w:rPrChange w:id="2604" w:author="Frank R. Edwards Jr" w:date="2017-09-25T15:38:00Z">
                  <w:rPr>
                    <w:rFonts w:eastAsia="Times New Roman"/>
                  </w:rPr>
                </w:rPrChange>
              </w:rPr>
              <w:pPrChange w:id="2605" w:author="Frank R. Edwards Jr" w:date="2017-09-26T13:48:00Z">
                <w:pPr/>
              </w:pPrChange>
            </w:pPr>
            <w:r w:rsidRPr="00C45BD3">
              <w:rPr>
                <w:rPrChange w:id="2606" w:author="Frank R. Edwards Jr" w:date="2017-09-25T15:38:00Z">
                  <w:rPr>
                    <w:rFonts w:eastAsia="Times New Roman"/>
                  </w:rPr>
                </w:rPrChange>
              </w:rPr>
              <w:t xml:space="preserve">0.5 (0.1, 1.4) </w:t>
            </w:r>
          </w:p>
        </w:tc>
        <w:tc>
          <w:tcPr>
            <w:tcW w:w="0" w:type="auto"/>
            <w:hideMark/>
          </w:tcPr>
          <w:p w14:paraId="4071DD0B" w14:textId="77777777" w:rsidR="0038562D" w:rsidRPr="00C45BD3" w:rsidRDefault="0038562D" w:rsidP="005672BD">
            <w:pPr>
              <w:pStyle w:val="NoSpacing"/>
              <w:rPr>
                <w:rPrChange w:id="2607" w:author="Frank R. Edwards Jr" w:date="2017-09-25T15:38:00Z">
                  <w:rPr>
                    <w:rFonts w:eastAsia="Times New Roman"/>
                  </w:rPr>
                </w:rPrChange>
              </w:rPr>
              <w:pPrChange w:id="2608" w:author="Frank R. Edwards Jr" w:date="2017-09-26T13:48:00Z">
                <w:pPr/>
              </w:pPrChange>
            </w:pPr>
            <w:r w:rsidRPr="00C45BD3">
              <w:rPr>
                <w:rPrChange w:id="2609" w:author="Frank R. Edwards Jr" w:date="2017-09-25T15:38:00Z">
                  <w:rPr>
                    <w:rFonts w:eastAsia="Times New Roman"/>
                  </w:rPr>
                </w:rPrChange>
              </w:rPr>
              <w:t xml:space="preserve">0.4 (0.1, 0.9) </w:t>
            </w:r>
          </w:p>
        </w:tc>
      </w:tr>
      <w:tr w:rsidR="0038562D" w:rsidRPr="00C45BD3" w14:paraId="1DF2722D" w14:textId="77777777" w:rsidTr="00A03543">
        <w:tc>
          <w:tcPr>
            <w:tcW w:w="0" w:type="auto"/>
            <w:hideMark/>
          </w:tcPr>
          <w:p w14:paraId="1FAA3025" w14:textId="77777777" w:rsidR="0038562D" w:rsidRPr="00C45BD3" w:rsidRDefault="0038562D" w:rsidP="005672BD">
            <w:pPr>
              <w:pStyle w:val="NoSpacing"/>
              <w:rPr>
                <w:rPrChange w:id="2610" w:author="Frank R. Edwards Jr" w:date="2017-09-25T15:38:00Z">
                  <w:rPr>
                    <w:rFonts w:eastAsia="Times New Roman"/>
                  </w:rPr>
                </w:rPrChange>
              </w:rPr>
              <w:pPrChange w:id="2611" w:author="Frank R. Edwards Jr" w:date="2017-09-26T13:48:00Z">
                <w:pPr/>
              </w:pPrChange>
            </w:pPr>
            <w:r w:rsidRPr="00C45BD3">
              <w:rPr>
                <w:rPrChange w:id="2612" w:author="Frank R. Edwards Jr" w:date="2017-09-25T15:38:00Z">
                  <w:rPr>
                    <w:rFonts w:eastAsia="Times New Roman"/>
                  </w:rPr>
                </w:rPrChange>
              </w:rPr>
              <w:t xml:space="preserve">West South Central </w:t>
            </w:r>
          </w:p>
        </w:tc>
        <w:tc>
          <w:tcPr>
            <w:tcW w:w="0" w:type="auto"/>
            <w:hideMark/>
          </w:tcPr>
          <w:p w14:paraId="5F05C219" w14:textId="77777777" w:rsidR="0038562D" w:rsidRPr="00C45BD3" w:rsidRDefault="0038562D" w:rsidP="005672BD">
            <w:pPr>
              <w:pStyle w:val="NoSpacing"/>
              <w:rPr>
                <w:rPrChange w:id="2613" w:author="Frank R. Edwards Jr" w:date="2017-09-25T15:38:00Z">
                  <w:rPr>
                    <w:rFonts w:eastAsia="Times New Roman"/>
                  </w:rPr>
                </w:rPrChange>
              </w:rPr>
              <w:pPrChange w:id="2614" w:author="Frank R. Edwards Jr" w:date="2017-09-26T13:48:00Z">
                <w:pPr/>
              </w:pPrChange>
            </w:pPr>
          </w:p>
        </w:tc>
        <w:tc>
          <w:tcPr>
            <w:tcW w:w="0" w:type="auto"/>
            <w:hideMark/>
          </w:tcPr>
          <w:p w14:paraId="7AF41DEF" w14:textId="77777777" w:rsidR="0038562D" w:rsidRPr="00C45BD3" w:rsidRDefault="0038562D" w:rsidP="005672BD">
            <w:pPr>
              <w:pStyle w:val="NoSpacing"/>
              <w:rPr>
                <w:sz w:val="20"/>
                <w:szCs w:val="20"/>
                <w:rPrChange w:id="2615" w:author="Frank R. Edwards Jr" w:date="2017-09-25T15:38:00Z">
                  <w:rPr>
                    <w:rFonts w:eastAsia="Times New Roman"/>
                    <w:sz w:val="20"/>
                    <w:szCs w:val="20"/>
                  </w:rPr>
                </w:rPrChange>
              </w:rPr>
              <w:pPrChange w:id="2616" w:author="Frank R. Edwards Jr" w:date="2017-09-26T13:48:00Z">
                <w:pPr/>
              </w:pPrChange>
            </w:pPr>
          </w:p>
        </w:tc>
        <w:tc>
          <w:tcPr>
            <w:tcW w:w="0" w:type="auto"/>
            <w:hideMark/>
          </w:tcPr>
          <w:p w14:paraId="022D4666" w14:textId="77777777" w:rsidR="0038562D" w:rsidRPr="00C45BD3" w:rsidRDefault="0038562D" w:rsidP="005672BD">
            <w:pPr>
              <w:pStyle w:val="NoSpacing"/>
              <w:rPr>
                <w:sz w:val="20"/>
                <w:szCs w:val="20"/>
                <w:rPrChange w:id="2617" w:author="Frank R. Edwards Jr" w:date="2017-09-25T15:38:00Z">
                  <w:rPr>
                    <w:rFonts w:eastAsia="Times New Roman"/>
                    <w:sz w:val="20"/>
                    <w:szCs w:val="20"/>
                  </w:rPr>
                </w:rPrChange>
              </w:rPr>
              <w:pPrChange w:id="2618" w:author="Frank R. Edwards Jr" w:date="2017-09-26T13:48:00Z">
                <w:pPr/>
              </w:pPrChange>
            </w:pPr>
          </w:p>
        </w:tc>
      </w:tr>
      <w:tr w:rsidR="0038562D" w:rsidRPr="00C45BD3" w14:paraId="37441F66" w14:textId="77777777" w:rsidTr="00A03543">
        <w:tc>
          <w:tcPr>
            <w:tcW w:w="0" w:type="auto"/>
            <w:hideMark/>
          </w:tcPr>
          <w:p w14:paraId="7912E7E3" w14:textId="77777777" w:rsidR="0038562D" w:rsidRPr="00C45BD3" w:rsidRDefault="0038562D" w:rsidP="005672BD">
            <w:pPr>
              <w:pStyle w:val="NoSpacing"/>
              <w:rPr>
                <w:sz w:val="24"/>
                <w:szCs w:val="24"/>
                <w:rPrChange w:id="2619" w:author="Frank R. Edwards Jr" w:date="2017-09-25T15:38:00Z">
                  <w:rPr>
                    <w:rFonts w:eastAsia="Times New Roman"/>
                    <w:szCs w:val="24"/>
                  </w:rPr>
                </w:rPrChange>
              </w:rPr>
              <w:pPrChange w:id="2620" w:author="Frank R. Edwards Jr" w:date="2017-09-26T13:48:00Z">
                <w:pPr/>
              </w:pPrChange>
            </w:pPr>
            <w:r w:rsidRPr="00C45BD3">
              <w:rPr>
                <w:rPrChange w:id="2621" w:author="Frank R. Edwards Jr" w:date="2017-09-25T15:38:00Z">
                  <w:rPr>
                    <w:rFonts w:eastAsia="Times New Roman"/>
                  </w:rPr>
                </w:rPrChange>
              </w:rPr>
              <w:t xml:space="preserve">- Large Central Metro </w:t>
            </w:r>
          </w:p>
        </w:tc>
        <w:tc>
          <w:tcPr>
            <w:tcW w:w="0" w:type="auto"/>
            <w:hideMark/>
          </w:tcPr>
          <w:p w14:paraId="6556E181" w14:textId="77777777" w:rsidR="0038562D" w:rsidRPr="00C45BD3" w:rsidRDefault="0038562D" w:rsidP="005672BD">
            <w:pPr>
              <w:pStyle w:val="NoSpacing"/>
              <w:rPr>
                <w:rPrChange w:id="2622" w:author="Frank R. Edwards Jr" w:date="2017-09-25T15:38:00Z">
                  <w:rPr>
                    <w:rFonts w:eastAsia="Times New Roman"/>
                  </w:rPr>
                </w:rPrChange>
              </w:rPr>
              <w:pPrChange w:id="2623" w:author="Frank R. Edwards Jr" w:date="2017-09-26T13:48:00Z">
                <w:pPr/>
              </w:pPrChange>
            </w:pPr>
            <w:r w:rsidRPr="00C45BD3">
              <w:rPr>
                <w:rPrChange w:id="2624" w:author="Frank R. Edwards Jr" w:date="2017-09-25T15:38:00Z">
                  <w:rPr>
                    <w:rFonts w:eastAsia="Times New Roman"/>
                  </w:rPr>
                </w:rPrChange>
              </w:rPr>
              <w:t xml:space="preserve">1.2 (0.4, 2.7) </w:t>
            </w:r>
          </w:p>
        </w:tc>
        <w:tc>
          <w:tcPr>
            <w:tcW w:w="0" w:type="auto"/>
            <w:hideMark/>
          </w:tcPr>
          <w:p w14:paraId="5115FD62" w14:textId="77777777" w:rsidR="0038562D" w:rsidRPr="00C45BD3" w:rsidRDefault="0038562D" w:rsidP="005672BD">
            <w:pPr>
              <w:pStyle w:val="NoSpacing"/>
              <w:rPr>
                <w:rPrChange w:id="2625" w:author="Frank R. Edwards Jr" w:date="2017-09-25T15:38:00Z">
                  <w:rPr>
                    <w:rFonts w:eastAsia="Times New Roman"/>
                  </w:rPr>
                </w:rPrChange>
              </w:rPr>
              <w:pPrChange w:id="2626" w:author="Frank R. Edwards Jr" w:date="2017-09-26T13:48:00Z">
                <w:pPr/>
              </w:pPrChange>
            </w:pPr>
            <w:r w:rsidRPr="00C45BD3">
              <w:rPr>
                <w:rPrChange w:id="2627" w:author="Frank R. Edwards Jr" w:date="2017-09-25T15:38:00Z">
                  <w:rPr>
                    <w:rFonts w:eastAsia="Times New Roman"/>
                  </w:rPr>
                </w:rPrChange>
              </w:rPr>
              <w:t xml:space="preserve">0.7 (0.1, 1.9) </w:t>
            </w:r>
          </w:p>
        </w:tc>
        <w:tc>
          <w:tcPr>
            <w:tcW w:w="0" w:type="auto"/>
            <w:hideMark/>
          </w:tcPr>
          <w:p w14:paraId="53A68B8A" w14:textId="77777777" w:rsidR="0038562D" w:rsidRPr="00C45BD3" w:rsidRDefault="0038562D" w:rsidP="005672BD">
            <w:pPr>
              <w:pStyle w:val="NoSpacing"/>
              <w:rPr>
                <w:rPrChange w:id="2628" w:author="Frank R. Edwards Jr" w:date="2017-09-25T15:38:00Z">
                  <w:rPr>
                    <w:rFonts w:eastAsia="Times New Roman"/>
                  </w:rPr>
                </w:rPrChange>
              </w:rPr>
              <w:pPrChange w:id="2629" w:author="Frank R. Edwards Jr" w:date="2017-09-26T13:48:00Z">
                <w:pPr/>
              </w:pPrChange>
            </w:pPr>
            <w:r w:rsidRPr="00C45BD3">
              <w:rPr>
                <w:rPrChange w:id="2630" w:author="Frank R. Edwards Jr" w:date="2017-09-25T15:38:00Z">
                  <w:rPr>
                    <w:rFonts w:eastAsia="Times New Roman"/>
                  </w:rPr>
                </w:rPrChange>
              </w:rPr>
              <w:t xml:space="preserve">0.5 (0.2, 1.1) </w:t>
            </w:r>
          </w:p>
        </w:tc>
      </w:tr>
      <w:tr w:rsidR="0038562D" w:rsidRPr="00C45BD3" w14:paraId="24F238C4" w14:textId="77777777" w:rsidTr="00A03543">
        <w:tc>
          <w:tcPr>
            <w:tcW w:w="0" w:type="auto"/>
            <w:hideMark/>
          </w:tcPr>
          <w:p w14:paraId="4B7565F8" w14:textId="77777777" w:rsidR="0038562D" w:rsidRPr="00C45BD3" w:rsidRDefault="0038562D" w:rsidP="005672BD">
            <w:pPr>
              <w:pStyle w:val="NoSpacing"/>
              <w:rPr>
                <w:rPrChange w:id="2631" w:author="Frank R. Edwards Jr" w:date="2017-09-25T15:38:00Z">
                  <w:rPr>
                    <w:rFonts w:eastAsia="Times New Roman"/>
                  </w:rPr>
                </w:rPrChange>
              </w:rPr>
              <w:pPrChange w:id="2632" w:author="Frank R. Edwards Jr" w:date="2017-09-26T13:48:00Z">
                <w:pPr/>
              </w:pPrChange>
            </w:pPr>
            <w:r w:rsidRPr="00C45BD3">
              <w:rPr>
                <w:rPrChange w:id="2633" w:author="Frank R. Edwards Jr" w:date="2017-09-25T15:38:00Z">
                  <w:rPr>
                    <w:rFonts w:eastAsia="Times New Roman"/>
                  </w:rPr>
                </w:rPrChange>
              </w:rPr>
              <w:t xml:space="preserve">- Large Fringe Metro </w:t>
            </w:r>
          </w:p>
        </w:tc>
        <w:tc>
          <w:tcPr>
            <w:tcW w:w="0" w:type="auto"/>
            <w:hideMark/>
          </w:tcPr>
          <w:p w14:paraId="71D5B3BB" w14:textId="77777777" w:rsidR="0038562D" w:rsidRPr="00C45BD3" w:rsidRDefault="0038562D" w:rsidP="005672BD">
            <w:pPr>
              <w:pStyle w:val="NoSpacing"/>
              <w:rPr>
                <w:rPrChange w:id="2634" w:author="Frank R. Edwards Jr" w:date="2017-09-25T15:38:00Z">
                  <w:rPr>
                    <w:rFonts w:eastAsia="Times New Roman"/>
                  </w:rPr>
                </w:rPrChange>
              </w:rPr>
              <w:pPrChange w:id="2635" w:author="Frank R. Edwards Jr" w:date="2017-09-26T13:48:00Z">
                <w:pPr/>
              </w:pPrChange>
            </w:pPr>
            <w:r w:rsidRPr="00C45BD3">
              <w:rPr>
                <w:rPrChange w:id="2636" w:author="Frank R. Edwards Jr" w:date="2017-09-25T15:38:00Z">
                  <w:rPr>
                    <w:rFonts w:eastAsia="Times New Roman"/>
                  </w:rPr>
                </w:rPrChange>
              </w:rPr>
              <w:t xml:space="preserve">0.8 (0.3, 1.8) </w:t>
            </w:r>
          </w:p>
        </w:tc>
        <w:tc>
          <w:tcPr>
            <w:tcW w:w="0" w:type="auto"/>
            <w:hideMark/>
          </w:tcPr>
          <w:p w14:paraId="2E5D0891" w14:textId="77777777" w:rsidR="0038562D" w:rsidRPr="00C45BD3" w:rsidRDefault="0038562D" w:rsidP="005672BD">
            <w:pPr>
              <w:pStyle w:val="NoSpacing"/>
              <w:rPr>
                <w:rPrChange w:id="2637" w:author="Frank R. Edwards Jr" w:date="2017-09-25T15:38:00Z">
                  <w:rPr>
                    <w:rFonts w:eastAsia="Times New Roman"/>
                  </w:rPr>
                </w:rPrChange>
              </w:rPr>
              <w:pPrChange w:id="2638" w:author="Frank R. Edwards Jr" w:date="2017-09-26T13:48:00Z">
                <w:pPr/>
              </w:pPrChange>
            </w:pPr>
            <w:r w:rsidRPr="00C45BD3">
              <w:rPr>
                <w:rPrChange w:id="2639" w:author="Frank R. Edwards Jr" w:date="2017-09-25T15:38:00Z">
                  <w:rPr>
                    <w:rFonts w:eastAsia="Times New Roman"/>
                  </w:rPr>
                </w:rPrChange>
              </w:rPr>
              <w:t xml:space="preserve">0.6 (0.1, 1.6) </w:t>
            </w:r>
          </w:p>
        </w:tc>
        <w:tc>
          <w:tcPr>
            <w:tcW w:w="0" w:type="auto"/>
            <w:hideMark/>
          </w:tcPr>
          <w:p w14:paraId="421E716D" w14:textId="77777777" w:rsidR="0038562D" w:rsidRPr="00C45BD3" w:rsidRDefault="0038562D" w:rsidP="005672BD">
            <w:pPr>
              <w:pStyle w:val="NoSpacing"/>
              <w:rPr>
                <w:rPrChange w:id="2640" w:author="Frank R. Edwards Jr" w:date="2017-09-25T15:38:00Z">
                  <w:rPr>
                    <w:rFonts w:eastAsia="Times New Roman"/>
                  </w:rPr>
                </w:rPrChange>
              </w:rPr>
              <w:pPrChange w:id="2641" w:author="Frank R. Edwards Jr" w:date="2017-09-26T13:48:00Z">
                <w:pPr/>
              </w:pPrChange>
            </w:pPr>
            <w:r w:rsidRPr="00C45BD3">
              <w:rPr>
                <w:rPrChange w:id="2642" w:author="Frank R. Edwards Jr" w:date="2017-09-25T15:38:00Z">
                  <w:rPr>
                    <w:rFonts w:eastAsia="Times New Roman"/>
                  </w:rPr>
                </w:rPrChange>
              </w:rPr>
              <w:t xml:space="preserve">0.5 (0.2, 1.1) </w:t>
            </w:r>
          </w:p>
        </w:tc>
      </w:tr>
      <w:tr w:rsidR="0038562D" w:rsidRPr="00C45BD3" w14:paraId="1E8D5A47" w14:textId="77777777" w:rsidTr="00A03543">
        <w:tc>
          <w:tcPr>
            <w:tcW w:w="0" w:type="auto"/>
            <w:hideMark/>
          </w:tcPr>
          <w:p w14:paraId="7B788CB1" w14:textId="77777777" w:rsidR="0038562D" w:rsidRPr="00C45BD3" w:rsidRDefault="0038562D" w:rsidP="005672BD">
            <w:pPr>
              <w:pStyle w:val="NoSpacing"/>
              <w:rPr>
                <w:rPrChange w:id="2643" w:author="Frank R. Edwards Jr" w:date="2017-09-25T15:38:00Z">
                  <w:rPr>
                    <w:rFonts w:eastAsia="Times New Roman"/>
                  </w:rPr>
                </w:rPrChange>
              </w:rPr>
              <w:pPrChange w:id="2644" w:author="Frank R. Edwards Jr" w:date="2017-09-26T13:48:00Z">
                <w:pPr/>
              </w:pPrChange>
            </w:pPr>
            <w:r w:rsidRPr="00C45BD3">
              <w:rPr>
                <w:rPrChange w:id="2645" w:author="Frank R. Edwards Jr" w:date="2017-09-25T15:38:00Z">
                  <w:rPr>
                    <w:rFonts w:eastAsia="Times New Roman"/>
                  </w:rPr>
                </w:rPrChange>
              </w:rPr>
              <w:t xml:space="preserve">- Medium Metro </w:t>
            </w:r>
          </w:p>
        </w:tc>
        <w:tc>
          <w:tcPr>
            <w:tcW w:w="0" w:type="auto"/>
            <w:hideMark/>
          </w:tcPr>
          <w:p w14:paraId="5ABA6C2B" w14:textId="77777777" w:rsidR="0038562D" w:rsidRPr="00C45BD3" w:rsidRDefault="0038562D" w:rsidP="005672BD">
            <w:pPr>
              <w:pStyle w:val="NoSpacing"/>
              <w:rPr>
                <w:rPrChange w:id="2646" w:author="Frank R. Edwards Jr" w:date="2017-09-25T15:38:00Z">
                  <w:rPr>
                    <w:rFonts w:eastAsia="Times New Roman"/>
                  </w:rPr>
                </w:rPrChange>
              </w:rPr>
              <w:pPrChange w:id="2647" w:author="Frank R. Edwards Jr" w:date="2017-09-26T13:48:00Z">
                <w:pPr/>
              </w:pPrChange>
            </w:pPr>
            <w:r w:rsidRPr="00C45BD3">
              <w:rPr>
                <w:rPrChange w:id="2648" w:author="Frank R. Edwards Jr" w:date="2017-09-25T15:38:00Z">
                  <w:rPr>
                    <w:rFonts w:eastAsia="Times New Roman"/>
                  </w:rPr>
                </w:rPrChange>
              </w:rPr>
              <w:t xml:space="preserve">1.4 (0.5, 3.1) </w:t>
            </w:r>
          </w:p>
        </w:tc>
        <w:tc>
          <w:tcPr>
            <w:tcW w:w="0" w:type="auto"/>
            <w:hideMark/>
          </w:tcPr>
          <w:p w14:paraId="3CD48FDA" w14:textId="77777777" w:rsidR="0038562D" w:rsidRPr="00C45BD3" w:rsidRDefault="0038562D" w:rsidP="005672BD">
            <w:pPr>
              <w:pStyle w:val="NoSpacing"/>
              <w:rPr>
                <w:rPrChange w:id="2649" w:author="Frank R. Edwards Jr" w:date="2017-09-25T15:38:00Z">
                  <w:rPr>
                    <w:rFonts w:eastAsia="Times New Roman"/>
                  </w:rPr>
                </w:rPrChange>
              </w:rPr>
              <w:pPrChange w:id="2650" w:author="Frank R. Edwards Jr" w:date="2017-09-26T13:48:00Z">
                <w:pPr/>
              </w:pPrChange>
            </w:pPr>
            <w:r w:rsidRPr="00C45BD3">
              <w:rPr>
                <w:rPrChange w:id="2651" w:author="Frank R. Edwards Jr" w:date="2017-09-25T15:38:00Z">
                  <w:rPr>
                    <w:rFonts w:eastAsia="Times New Roman"/>
                  </w:rPr>
                </w:rPrChange>
              </w:rPr>
              <w:t xml:space="preserve">0.8 (0.2, 2.3) </w:t>
            </w:r>
          </w:p>
        </w:tc>
        <w:tc>
          <w:tcPr>
            <w:tcW w:w="0" w:type="auto"/>
            <w:hideMark/>
          </w:tcPr>
          <w:p w14:paraId="419F7D0E" w14:textId="77777777" w:rsidR="0038562D" w:rsidRPr="00C45BD3" w:rsidRDefault="0038562D" w:rsidP="005672BD">
            <w:pPr>
              <w:pStyle w:val="NoSpacing"/>
              <w:rPr>
                <w:rPrChange w:id="2652" w:author="Frank R. Edwards Jr" w:date="2017-09-25T15:38:00Z">
                  <w:rPr>
                    <w:rFonts w:eastAsia="Times New Roman"/>
                  </w:rPr>
                </w:rPrChange>
              </w:rPr>
              <w:pPrChange w:id="2653" w:author="Frank R. Edwards Jr" w:date="2017-09-26T13:48:00Z">
                <w:pPr/>
              </w:pPrChange>
            </w:pPr>
            <w:r w:rsidRPr="00C45BD3">
              <w:rPr>
                <w:rPrChange w:id="2654" w:author="Frank R. Edwards Jr" w:date="2017-09-25T15:38:00Z">
                  <w:rPr>
                    <w:rFonts w:eastAsia="Times New Roman"/>
                  </w:rPr>
                </w:rPrChange>
              </w:rPr>
              <w:t xml:space="preserve">0.7 (0.2, 1.4) </w:t>
            </w:r>
          </w:p>
        </w:tc>
      </w:tr>
      <w:tr w:rsidR="0038562D" w:rsidRPr="00C45BD3" w14:paraId="650E1B4A" w14:textId="77777777" w:rsidTr="00A03543">
        <w:tc>
          <w:tcPr>
            <w:tcW w:w="0" w:type="auto"/>
            <w:hideMark/>
          </w:tcPr>
          <w:p w14:paraId="2FCD279E" w14:textId="77777777" w:rsidR="0038562D" w:rsidRPr="00C45BD3" w:rsidRDefault="0038562D" w:rsidP="005672BD">
            <w:pPr>
              <w:pStyle w:val="NoSpacing"/>
              <w:rPr>
                <w:rPrChange w:id="2655" w:author="Frank R. Edwards Jr" w:date="2017-09-25T15:38:00Z">
                  <w:rPr>
                    <w:rFonts w:eastAsia="Times New Roman"/>
                  </w:rPr>
                </w:rPrChange>
              </w:rPr>
              <w:pPrChange w:id="2656" w:author="Frank R. Edwards Jr" w:date="2017-09-26T13:48:00Z">
                <w:pPr/>
              </w:pPrChange>
            </w:pPr>
            <w:r w:rsidRPr="00C45BD3">
              <w:rPr>
                <w:rPrChange w:id="2657" w:author="Frank R. Edwards Jr" w:date="2017-09-25T15:38:00Z">
                  <w:rPr>
                    <w:rFonts w:eastAsia="Times New Roman"/>
                  </w:rPr>
                </w:rPrChange>
              </w:rPr>
              <w:t xml:space="preserve">- Small Metro </w:t>
            </w:r>
          </w:p>
        </w:tc>
        <w:tc>
          <w:tcPr>
            <w:tcW w:w="0" w:type="auto"/>
            <w:hideMark/>
          </w:tcPr>
          <w:p w14:paraId="6C75995C" w14:textId="77777777" w:rsidR="0038562D" w:rsidRPr="00C45BD3" w:rsidRDefault="0038562D" w:rsidP="005672BD">
            <w:pPr>
              <w:pStyle w:val="NoSpacing"/>
              <w:rPr>
                <w:rPrChange w:id="2658" w:author="Frank R. Edwards Jr" w:date="2017-09-25T15:38:00Z">
                  <w:rPr>
                    <w:rFonts w:eastAsia="Times New Roman"/>
                  </w:rPr>
                </w:rPrChange>
              </w:rPr>
              <w:pPrChange w:id="2659" w:author="Frank R. Edwards Jr" w:date="2017-09-26T13:48:00Z">
                <w:pPr/>
              </w:pPrChange>
            </w:pPr>
            <w:r w:rsidRPr="00C45BD3">
              <w:rPr>
                <w:rPrChange w:id="2660" w:author="Frank R. Edwards Jr" w:date="2017-09-25T15:38:00Z">
                  <w:rPr>
                    <w:rFonts w:eastAsia="Times New Roman"/>
                  </w:rPr>
                </w:rPrChange>
              </w:rPr>
              <w:t xml:space="preserve">0.9 (0.3, 2) </w:t>
            </w:r>
          </w:p>
        </w:tc>
        <w:tc>
          <w:tcPr>
            <w:tcW w:w="0" w:type="auto"/>
            <w:hideMark/>
          </w:tcPr>
          <w:p w14:paraId="76894AC4" w14:textId="77777777" w:rsidR="0038562D" w:rsidRPr="00C45BD3" w:rsidRDefault="0038562D" w:rsidP="005672BD">
            <w:pPr>
              <w:pStyle w:val="NoSpacing"/>
              <w:rPr>
                <w:rPrChange w:id="2661" w:author="Frank R. Edwards Jr" w:date="2017-09-25T15:38:00Z">
                  <w:rPr>
                    <w:rFonts w:eastAsia="Times New Roman"/>
                  </w:rPr>
                </w:rPrChange>
              </w:rPr>
              <w:pPrChange w:id="2662" w:author="Frank R. Edwards Jr" w:date="2017-09-26T13:48:00Z">
                <w:pPr/>
              </w:pPrChange>
            </w:pPr>
            <w:r w:rsidRPr="00C45BD3">
              <w:rPr>
                <w:rPrChange w:id="2663" w:author="Frank R. Edwards Jr" w:date="2017-09-25T15:38:00Z">
                  <w:rPr>
                    <w:rFonts w:eastAsia="Times New Roman"/>
                  </w:rPr>
                </w:rPrChange>
              </w:rPr>
              <w:t xml:space="preserve">0.7 (0.1, 2) </w:t>
            </w:r>
          </w:p>
        </w:tc>
        <w:tc>
          <w:tcPr>
            <w:tcW w:w="0" w:type="auto"/>
            <w:hideMark/>
          </w:tcPr>
          <w:p w14:paraId="0C063439" w14:textId="77777777" w:rsidR="0038562D" w:rsidRPr="00C45BD3" w:rsidRDefault="0038562D" w:rsidP="005672BD">
            <w:pPr>
              <w:pStyle w:val="NoSpacing"/>
              <w:rPr>
                <w:rPrChange w:id="2664" w:author="Frank R. Edwards Jr" w:date="2017-09-25T15:38:00Z">
                  <w:rPr>
                    <w:rFonts w:eastAsia="Times New Roman"/>
                  </w:rPr>
                </w:rPrChange>
              </w:rPr>
              <w:pPrChange w:id="2665" w:author="Frank R. Edwards Jr" w:date="2017-09-26T13:48:00Z">
                <w:pPr/>
              </w:pPrChange>
            </w:pPr>
            <w:r w:rsidRPr="00C45BD3">
              <w:rPr>
                <w:rPrChange w:id="2666" w:author="Frank R. Edwards Jr" w:date="2017-09-25T15:38:00Z">
                  <w:rPr>
                    <w:rFonts w:eastAsia="Times New Roman"/>
                  </w:rPr>
                </w:rPrChange>
              </w:rPr>
              <w:t xml:space="preserve">0.7 (0.2, 1.5) </w:t>
            </w:r>
          </w:p>
        </w:tc>
      </w:tr>
      <w:tr w:rsidR="0038562D" w:rsidRPr="00C45BD3" w14:paraId="72BE131F" w14:textId="77777777" w:rsidTr="00A03543">
        <w:tc>
          <w:tcPr>
            <w:tcW w:w="0" w:type="auto"/>
            <w:hideMark/>
          </w:tcPr>
          <w:p w14:paraId="6939C2A4" w14:textId="77777777" w:rsidR="0038562D" w:rsidRPr="00C45BD3" w:rsidRDefault="0038562D" w:rsidP="005672BD">
            <w:pPr>
              <w:pStyle w:val="NoSpacing"/>
              <w:rPr>
                <w:rPrChange w:id="2667" w:author="Frank R. Edwards Jr" w:date="2017-09-25T15:38:00Z">
                  <w:rPr>
                    <w:rFonts w:eastAsia="Times New Roman"/>
                  </w:rPr>
                </w:rPrChange>
              </w:rPr>
              <w:pPrChange w:id="2668" w:author="Frank R. Edwards Jr" w:date="2017-09-26T13:48:00Z">
                <w:pPr/>
              </w:pPrChange>
            </w:pPr>
            <w:r w:rsidRPr="00C45BD3">
              <w:rPr>
                <w:rPrChange w:id="2669" w:author="Frank R. Edwards Jr" w:date="2017-09-25T15:38:00Z">
                  <w:rPr>
                    <w:rFonts w:eastAsia="Times New Roman"/>
                  </w:rPr>
                </w:rPrChange>
              </w:rPr>
              <w:t xml:space="preserve">- Micropolitan </w:t>
            </w:r>
          </w:p>
        </w:tc>
        <w:tc>
          <w:tcPr>
            <w:tcW w:w="0" w:type="auto"/>
            <w:hideMark/>
          </w:tcPr>
          <w:p w14:paraId="67ED08D5" w14:textId="77777777" w:rsidR="0038562D" w:rsidRPr="00C45BD3" w:rsidRDefault="0038562D" w:rsidP="005672BD">
            <w:pPr>
              <w:pStyle w:val="NoSpacing"/>
              <w:rPr>
                <w:rPrChange w:id="2670" w:author="Frank R. Edwards Jr" w:date="2017-09-25T15:38:00Z">
                  <w:rPr>
                    <w:rFonts w:eastAsia="Times New Roman"/>
                  </w:rPr>
                </w:rPrChange>
              </w:rPr>
              <w:pPrChange w:id="2671" w:author="Frank R. Edwards Jr" w:date="2017-09-26T13:48:00Z">
                <w:pPr/>
              </w:pPrChange>
            </w:pPr>
            <w:r w:rsidRPr="00C45BD3">
              <w:rPr>
                <w:rPrChange w:id="2672" w:author="Frank R. Edwards Jr" w:date="2017-09-25T15:38:00Z">
                  <w:rPr>
                    <w:rFonts w:eastAsia="Times New Roman"/>
                  </w:rPr>
                </w:rPrChange>
              </w:rPr>
              <w:t xml:space="preserve">1 (0.3, 2.2) </w:t>
            </w:r>
          </w:p>
        </w:tc>
        <w:tc>
          <w:tcPr>
            <w:tcW w:w="0" w:type="auto"/>
            <w:hideMark/>
          </w:tcPr>
          <w:p w14:paraId="0B78CBDE" w14:textId="77777777" w:rsidR="0038562D" w:rsidRPr="00C45BD3" w:rsidRDefault="0038562D" w:rsidP="005672BD">
            <w:pPr>
              <w:pStyle w:val="NoSpacing"/>
              <w:rPr>
                <w:rPrChange w:id="2673" w:author="Frank R. Edwards Jr" w:date="2017-09-25T15:38:00Z">
                  <w:rPr>
                    <w:rFonts w:eastAsia="Times New Roman"/>
                  </w:rPr>
                </w:rPrChange>
              </w:rPr>
              <w:pPrChange w:id="2674" w:author="Frank R. Edwards Jr" w:date="2017-09-26T13:48:00Z">
                <w:pPr/>
              </w:pPrChange>
            </w:pPr>
            <w:r w:rsidRPr="00C45BD3">
              <w:rPr>
                <w:rPrChange w:id="2675" w:author="Frank R. Edwards Jr" w:date="2017-09-25T15:38:00Z">
                  <w:rPr>
                    <w:rFonts w:eastAsia="Times New Roman"/>
                  </w:rPr>
                </w:rPrChange>
              </w:rPr>
              <w:t xml:space="preserve">0.7 (0.1, 1.9) </w:t>
            </w:r>
          </w:p>
        </w:tc>
        <w:tc>
          <w:tcPr>
            <w:tcW w:w="0" w:type="auto"/>
            <w:hideMark/>
          </w:tcPr>
          <w:p w14:paraId="3431BA1F" w14:textId="77777777" w:rsidR="0038562D" w:rsidRPr="00C45BD3" w:rsidRDefault="0038562D" w:rsidP="005672BD">
            <w:pPr>
              <w:pStyle w:val="NoSpacing"/>
              <w:rPr>
                <w:rPrChange w:id="2676" w:author="Frank R. Edwards Jr" w:date="2017-09-25T15:38:00Z">
                  <w:rPr>
                    <w:rFonts w:eastAsia="Times New Roman"/>
                  </w:rPr>
                </w:rPrChange>
              </w:rPr>
              <w:pPrChange w:id="2677" w:author="Frank R. Edwards Jr" w:date="2017-09-26T13:48:00Z">
                <w:pPr/>
              </w:pPrChange>
            </w:pPr>
            <w:r w:rsidRPr="00C45BD3">
              <w:rPr>
                <w:rPrChange w:id="2678" w:author="Frank R. Edwards Jr" w:date="2017-09-25T15:38:00Z">
                  <w:rPr>
                    <w:rFonts w:eastAsia="Times New Roman"/>
                  </w:rPr>
                </w:rPrChange>
              </w:rPr>
              <w:t xml:space="preserve">0.7 (0.2, 1.6) </w:t>
            </w:r>
          </w:p>
        </w:tc>
      </w:tr>
      <w:tr w:rsidR="0038562D" w:rsidRPr="00C45BD3" w14:paraId="0D5B7CF1" w14:textId="77777777" w:rsidTr="00A03543">
        <w:tc>
          <w:tcPr>
            <w:tcW w:w="0" w:type="auto"/>
            <w:hideMark/>
          </w:tcPr>
          <w:p w14:paraId="00F080A1" w14:textId="77777777" w:rsidR="0038562D" w:rsidRPr="00C45BD3" w:rsidRDefault="0038562D" w:rsidP="005672BD">
            <w:pPr>
              <w:pStyle w:val="NoSpacing"/>
              <w:rPr>
                <w:rPrChange w:id="2679" w:author="Frank R. Edwards Jr" w:date="2017-09-25T15:38:00Z">
                  <w:rPr>
                    <w:rFonts w:eastAsia="Times New Roman"/>
                  </w:rPr>
                </w:rPrChange>
              </w:rPr>
              <w:pPrChange w:id="2680" w:author="Frank R. Edwards Jr" w:date="2017-09-26T13:48:00Z">
                <w:pPr/>
              </w:pPrChange>
            </w:pPr>
            <w:r w:rsidRPr="00C45BD3">
              <w:rPr>
                <w:rPrChange w:id="2681" w:author="Frank R. Edwards Jr" w:date="2017-09-25T15:38:00Z">
                  <w:rPr>
                    <w:rFonts w:eastAsia="Times New Roman"/>
                  </w:rPr>
                </w:rPrChange>
              </w:rPr>
              <w:t xml:space="preserve">- Noncore </w:t>
            </w:r>
          </w:p>
        </w:tc>
        <w:tc>
          <w:tcPr>
            <w:tcW w:w="0" w:type="auto"/>
            <w:hideMark/>
          </w:tcPr>
          <w:p w14:paraId="2583576A" w14:textId="77777777" w:rsidR="0038562D" w:rsidRPr="00C45BD3" w:rsidRDefault="0038562D" w:rsidP="005672BD">
            <w:pPr>
              <w:pStyle w:val="NoSpacing"/>
              <w:rPr>
                <w:rPrChange w:id="2682" w:author="Frank R. Edwards Jr" w:date="2017-09-25T15:38:00Z">
                  <w:rPr>
                    <w:rFonts w:eastAsia="Times New Roman"/>
                  </w:rPr>
                </w:rPrChange>
              </w:rPr>
              <w:pPrChange w:id="2683" w:author="Frank R. Edwards Jr" w:date="2017-09-26T13:48:00Z">
                <w:pPr/>
              </w:pPrChange>
            </w:pPr>
            <w:r w:rsidRPr="00C45BD3">
              <w:rPr>
                <w:rPrChange w:id="2684" w:author="Frank R. Edwards Jr" w:date="2017-09-25T15:38:00Z">
                  <w:rPr>
                    <w:rFonts w:eastAsia="Times New Roman"/>
                  </w:rPr>
                </w:rPrChange>
              </w:rPr>
              <w:t xml:space="preserve">0.9 (0.3, 2.1) </w:t>
            </w:r>
          </w:p>
        </w:tc>
        <w:tc>
          <w:tcPr>
            <w:tcW w:w="0" w:type="auto"/>
            <w:hideMark/>
          </w:tcPr>
          <w:p w14:paraId="3ABD3675" w14:textId="77777777" w:rsidR="0038562D" w:rsidRPr="00C45BD3" w:rsidRDefault="0038562D" w:rsidP="005672BD">
            <w:pPr>
              <w:pStyle w:val="NoSpacing"/>
              <w:rPr>
                <w:rPrChange w:id="2685" w:author="Frank R. Edwards Jr" w:date="2017-09-25T15:38:00Z">
                  <w:rPr>
                    <w:rFonts w:eastAsia="Times New Roman"/>
                  </w:rPr>
                </w:rPrChange>
              </w:rPr>
              <w:pPrChange w:id="2686" w:author="Frank R. Edwards Jr" w:date="2017-09-26T13:48:00Z">
                <w:pPr/>
              </w:pPrChange>
            </w:pPr>
            <w:r w:rsidRPr="00C45BD3">
              <w:rPr>
                <w:rPrChange w:id="2687" w:author="Frank R. Edwards Jr" w:date="2017-09-25T15:38:00Z">
                  <w:rPr>
                    <w:rFonts w:eastAsia="Times New Roman"/>
                  </w:rPr>
                </w:rPrChange>
              </w:rPr>
              <w:t xml:space="preserve">0.8 (0.2, 2.4) </w:t>
            </w:r>
          </w:p>
        </w:tc>
        <w:tc>
          <w:tcPr>
            <w:tcW w:w="0" w:type="auto"/>
            <w:hideMark/>
          </w:tcPr>
          <w:p w14:paraId="07DEE748" w14:textId="77777777" w:rsidR="0038562D" w:rsidRPr="00C45BD3" w:rsidRDefault="0038562D" w:rsidP="005672BD">
            <w:pPr>
              <w:pStyle w:val="NoSpacing"/>
              <w:rPr>
                <w:rPrChange w:id="2688" w:author="Frank R. Edwards Jr" w:date="2017-09-25T15:38:00Z">
                  <w:rPr>
                    <w:rFonts w:eastAsia="Times New Roman"/>
                  </w:rPr>
                </w:rPrChange>
              </w:rPr>
              <w:pPrChange w:id="2689" w:author="Frank R. Edwards Jr" w:date="2017-09-26T13:48:00Z">
                <w:pPr/>
              </w:pPrChange>
            </w:pPr>
            <w:r w:rsidRPr="00C45BD3">
              <w:rPr>
                <w:rPrChange w:id="2690" w:author="Frank R. Edwards Jr" w:date="2017-09-25T15:38:00Z">
                  <w:rPr>
                    <w:rFonts w:eastAsia="Times New Roman"/>
                  </w:rPr>
                </w:rPrChange>
              </w:rPr>
              <w:t xml:space="preserve">0.7 (0.2, 1.6) </w:t>
            </w:r>
          </w:p>
        </w:tc>
      </w:tr>
    </w:tbl>
    <w:p w14:paraId="09D4DD7B" w14:textId="77777777" w:rsidR="0038562D" w:rsidRDefault="0038562D" w:rsidP="0038562D">
      <w:pPr>
        <w:rPr>
          <w:rFonts w:eastAsia="Times New Roman"/>
        </w:rPr>
      </w:pPr>
    </w:p>
    <w:p w14:paraId="46416670" w14:textId="77777777" w:rsidR="00AC2177" w:rsidRDefault="00AC2177" w:rsidP="00FD189F">
      <w:pPr>
        <w:spacing w:line="240" w:lineRule="auto"/>
        <w:rPr>
          <w:sz w:val="24"/>
          <w:szCs w:val="24"/>
        </w:rPr>
      </w:pPr>
    </w:p>
    <w:p w14:paraId="5603BDB6" w14:textId="77777777" w:rsidR="0033597E" w:rsidRPr="00336093" w:rsidRDefault="0033597E" w:rsidP="00FD189F">
      <w:pPr>
        <w:spacing w:line="240" w:lineRule="auto"/>
        <w:rPr>
          <w:b/>
          <w:sz w:val="24"/>
          <w:szCs w:val="24"/>
        </w:rPr>
      </w:pPr>
    </w:p>
    <w:sectPr w:rsidR="0033597E" w:rsidRPr="003360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Frank R. Edwards Jr" w:date="2017-09-25T14:42:00Z" w:initials="FREJ">
    <w:p w14:paraId="485478EC" w14:textId="560C0B59" w:rsidR="005F04D5" w:rsidRDefault="005F04D5">
      <w:pPr>
        <w:pStyle w:val="CommentText"/>
      </w:pPr>
      <w:r>
        <w:rPr>
          <w:rStyle w:val="CommentReference"/>
        </w:rPr>
        <w:annotationRef/>
      </w:r>
      <w:r>
        <w:t>Punting on rewriting abstract for now until we’ve settled on the punchlines</w:t>
      </w:r>
    </w:p>
  </w:comment>
  <w:comment w:id="70" w:author="Windows User" w:date="2017-09-19T15:28:00Z" w:initials="WU">
    <w:p w14:paraId="5A5BE7A3" w14:textId="5DABACD0" w:rsidR="005F04D5" w:rsidRDefault="005F04D5">
      <w:pPr>
        <w:pStyle w:val="CommentText"/>
      </w:pPr>
      <w:r>
        <w:rPr>
          <w:rStyle w:val="CommentReference"/>
        </w:rPr>
        <w:annotationRef/>
      </w:r>
      <w:r>
        <w:t>MIKE: This is the hook. I t will be short in AJPH and need to be unpacked more but this is the hook</w:t>
      </w:r>
    </w:p>
  </w:comment>
  <w:comment w:id="154" w:author="Michael Esposito" w:date="2017-06-26T10:16:00Z" w:initials="ME">
    <w:p w14:paraId="5331BC18" w14:textId="77777777" w:rsidR="005F04D5" w:rsidRDefault="005F04D5">
      <w:pPr>
        <w:pStyle w:val="CommentText"/>
      </w:pPr>
      <w:r>
        <w:rPr>
          <w:rStyle w:val="CommentReference"/>
        </w:rPr>
        <w:annotationRef/>
      </w:r>
      <w:r>
        <w:t>Could maybe use some more motivation here</w:t>
      </w:r>
    </w:p>
    <w:p w14:paraId="2DEED07C" w14:textId="77777777" w:rsidR="005F04D5" w:rsidRDefault="005F04D5">
      <w:pPr>
        <w:pStyle w:val="CommentText"/>
      </w:pPr>
    </w:p>
    <w:p w14:paraId="45E1D56D" w14:textId="2FD0FBE6" w:rsidR="005F04D5" w:rsidRDefault="005F04D5">
      <w:pPr>
        <w:pStyle w:val="CommentText"/>
        <w:rPr>
          <w:i/>
        </w:rPr>
      </w:pPr>
      <w:r>
        <w:t xml:space="preserve">Something like: </w:t>
      </w:r>
      <w:r>
        <w:rPr>
          <w:i/>
        </w:rPr>
        <w:t xml:space="preserve">despite quality of work of racial var. in police violence, more work to be done… know that policing &amp; race interaction complex, and intersects w/ other salient social features (maybe like gender, sexual orientation, SES … can think a number of high profile cases?) Important for this paper is geography… policing + criminal justice regimes vary by place. i.e., … as such, expect outcomes to vary by place….  </w:t>
      </w:r>
    </w:p>
    <w:p w14:paraId="4C3D5621" w14:textId="77777777" w:rsidR="005F04D5" w:rsidRDefault="005F04D5">
      <w:pPr>
        <w:pStyle w:val="CommentText"/>
        <w:rPr>
          <w:i/>
        </w:rPr>
      </w:pPr>
    </w:p>
    <w:p w14:paraId="5E540F21" w14:textId="73F7C714" w:rsidR="005F04D5" w:rsidRPr="00D515F1" w:rsidRDefault="005F04D5">
      <w:pPr>
        <w:pStyle w:val="CommentText"/>
        <w:rPr>
          <w:i/>
        </w:rPr>
      </w:pPr>
      <w:r>
        <w:t xml:space="preserve">IDK! </w:t>
      </w:r>
      <w:r>
        <w:rPr>
          <w:i/>
        </w:rPr>
        <w:t xml:space="preserve"> </w:t>
      </w:r>
    </w:p>
  </w:comment>
  <w:comment w:id="155" w:author="Windows User" w:date="2017-09-19T15:32:00Z" w:initials="WU">
    <w:p w14:paraId="5E90FA1A" w14:textId="1A59A163" w:rsidR="005F04D5" w:rsidRDefault="005F04D5">
      <w:pPr>
        <w:pStyle w:val="CommentText"/>
      </w:pPr>
      <w:r>
        <w:rPr>
          <w:rStyle w:val="CommentReference"/>
        </w:rPr>
        <w:annotationRef/>
      </w:r>
      <w:r>
        <w:t xml:space="preserve">Mike: the front ends of AJPH articles are pretty tight. A lot of theorizing and unpacking happens in the discussion section where this can go. </w:t>
      </w:r>
    </w:p>
  </w:comment>
  <w:comment w:id="162" w:author="Michael Esposito" w:date="2017-06-26T12:31:00Z" w:initials="ME">
    <w:p w14:paraId="78585439" w14:textId="6FA4113B" w:rsidR="005F04D5" w:rsidRDefault="005F04D5">
      <w:pPr>
        <w:pStyle w:val="CommentText"/>
      </w:pPr>
      <w:r>
        <w:rPr>
          <w:rStyle w:val="CommentReference"/>
        </w:rPr>
        <w:annotationRef/>
      </w:r>
      <w:r>
        <w:t>MAYBE: we can move  portions of this down to data section?  A lot of this is repeated/seems to gel well w/ what’s included in the section below.  also, kinda makes it look like we’re going to compare estimates w/ fatal encounters to government or other paper’s police-shooting data. “the good data are just a way to, accurately, get at this question about geographic variation” or whatever</w:t>
      </w:r>
    </w:p>
  </w:comment>
  <w:comment w:id="163" w:author="Frank R. Edwards Jr" w:date="2017-09-25T14:48:00Z" w:initials="FREJ">
    <w:p w14:paraId="2409D93E" w14:textId="333D58A8" w:rsidR="005F04D5" w:rsidRDefault="005F04D5">
      <w:pPr>
        <w:pStyle w:val="CommentText"/>
      </w:pPr>
      <w:r>
        <w:rPr>
          <w:rStyle w:val="CommentReference"/>
        </w:rPr>
        <w:annotationRef/>
      </w:r>
      <w:r>
        <w:t>Done</w:t>
      </w:r>
    </w:p>
  </w:comment>
  <w:comment w:id="176" w:author="Michael Esposito" w:date="2017-06-26T12:31:00Z" w:initials="ME">
    <w:p w14:paraId="3AC0291F" w14:textId="77777777" w:rsidR="005F04D5" w:rsidRDefault="005F04D5" w:rsidP="00847136">
      <w:pPr>
        <w:pStyle w:val="CommentText"/>
      </w:pPr>
      <w:r>
        <w:rPr>
          <w:rStyle w:val="CommentReference"/>
        </w:rPr>
        <w:annotationRef/>
      </w:r>
      <w:r>
        <w:t>MAYBE: we can move  portions of this down to data section?  A lot of this is repeated/seems to gel well w/ what’s included in the section below.  also, kinda makes it look like we’re going to compare estimates w/ fatal encounters to government or other paper’s police-shooting data. “the good data are just a way to, accurately, get at this question about geographic variation” or whatever</w:t>
      </w:r>
    </w:p>
  </w:comment>
  <w:comment w:id="177" w:author="Frank R. Edwards Jr" w:date="2017-09-25T14:48:00Z" w:initials="FREJ">
    <w:p w14:paraId="78F66B37" w14:textId="77777777" w:rsidR="005F04D5" w:rsidRDefault="005F04D5" w:rsidP="00847136">
      <w:pPr>
        <w:pStyle w:val="CommentText"/>
      </w:pPr>
      <w:r>
        <w:rPr>
          <w:rStyle w:val="CommentReference"/>
        </w:rPr>
        <w:annotationRef/>
      </w:r>
      <w:r>
        <w:t>Done</w:t>
      </w:r>
    </w:p>
  </w:comment>
  <w:comment w:id="189" w:author="Michael Esposito" w:date="2017-06-26T12:45:00Z" w:initials="ME">
    <w:p w14:paraId="61F2DC42" w14:textId="388950B1" w:rsidR="005F04D5" w:rsidRDefault="005F04D5">
      <w:pPr>
        <w:pStyle w:val="CommentText"/>
      </w:pPr>
      <w:r>
        <w:rPr>
          <w:rStyle w:val="CommentReference"/>
        </w:rPr>
        <w:annotationRef/>
      </w:r>
      <w:r>
        <w:t>e.g., like here would be a good place to insert ideas from above: “</w:t>
      </w:r>
      <w:r>
        <w:rPr>
          <w:sz w:val="24"/>
          <w:szCs w:val="24"/>
        </w:rPr>
        <w:t xml:space="preserve">BJS analysts noted that </w:t>
      </w:r>
      <w:r w:rsidRPr="008D57A8">
        <w:rPr>
          <w:i/>
          <w:sz w:val="24"/>
          <w:szCs w:val="24"/>
        </w:rPr>
        <w:t>Fatal Encounters</w:t>
      </w:r>
      <w:r>
        <w:rPr>
          <w:sz w:val="24"/>
          <w:szCs w:val="24"/>
        </w:rPr>
        <w:t>,</w:t>
      </w:r>
      <w:r>
        <w:rPr>
          <w:sz w:val="24"/>
          <w:szCs w:val="24"/>
        </w:rPr>
        <w:fldChar w:fldCharType="begin"/>
      </w:r>
      <w:r>
        <w:rPr>
          <w:sz w:val="24"/>
          <w:szCs w:val="24"/>
        </w:rPr>
        <w:instrText xml:space="preserve"> ADDIN ZOTERO_ITEM CSL_CITATION {"citationID":"a19vpu9537s","properties":{"formattedCitation":"{\\rtf \\super 4\\nosupersub{}}","plainCitation":"4"},"citationItems":[{"id":5201,"uris":["http://zotero.org/groups/876118/items/X552ITNS"],"uri":["http://zotero.org/groups/876118/items/X552ITNS"],"itemData":{"id":5201,"type":"webpage","title":"Fatal encounters","URL":"http://www.fatalencounters.org","author":[{"family":"Burghart","given":"D. Brian"}],"issued":{"date-parts":[["2015"]]},"accessed":{"date-parts":[["2017",5,9]]}}}],"schema":"https://github.com/citation-style-language/schema/raw/master/csl-citation.json"} </w:instrText>
      </w:r>
      <w:r>
        <w:rPr>
          <w:sz w:val="24"/>
          <w:szCs w:val="24"/>
        </w:rPr>
        <w:fldChar w:fldCharType="separate"/>
      </w:r>
      <w:r w:rsidRPr="00F21D9A">
        <w:rPr>
          <w:rFonts w:cs="Times New Roman"/>
          <w:sz w:val="24"/>
          <w:szCs w:val="24"/>
          <w:vertAlign w:val="superscript"/>
        </w:rPr>
        <w:t>4</w:t>
      </w:r>
      <w:r>
        <w:rPr>
          <w:sz w:val="24"/>
          <w:szCs w:val="24"/>
        </w:rPr>
        <w:fldChar w:fldCharType="end"/>
      </w:r>
      <w:r>
        <w:rPr>
          <w:sz w:val="24"/>
          <w:szCs w:val="24"/>
        </w:rPr>
        <w:t xml:space="preserve">, </w:t>
      </w:r>
      <w:r w:rsidRPr="008470C6">
        <w:rPr>
          <w:i/>
          <w:sz w:val="24"/>
          <w:szCs w:val="24"/>
        </w:rPr>
        <w:t>closely matched the proposed inclusion criteria for this BJS redesign of the Arrest-Related Deaths Program</w:t>
      </w:r>
    </w:p>
  </w:comment>
  <w:comment w:id="193" w:author="Michael Esposito" w:date="2017-06-26T12:31:00Z" w:initials="ME">
    <w:p w14:paraId="198DACD2" w14:textId="77777777" w:rsidR="005F04D5" w:rsidRDefault="005F04D5" w:rsidP="00847136">
      <w:pPr>
        <w:pStyle w:val="CommentText"/>
      </w:pPr>
      <w:r>
        <w:rPr>
          <w:rStyle w:val="CommentReference"/>
        </w:rPr>
        <w:annotationRef/>
      </w:r>
      <w:r>
        <w:t>MAYBE: we can move  portions of this down to data section?  A lot of this is repeated/seems to gel well w/ what’s included in the section below.  also, kinda makes it look like we’re going to compare estimates w/ fatal encounters to government or other paper’s police-shooting data. “the good data are just a way to, accurately, get at this question about geographic variation” or whatever</w:t>
      </w:r>
    </w:p>
  </w:comment>
  <w:comment w:id="194" w:author="Frank R. Edwards Jr" w:date="2017-09-25T14:48:00Z" w:initials="FREJ">
    <w:p w14:paraId="6B2BA7D6" w14:textId="77777777" w:rsidR="005F04D5" w:rsidRDefault="005F04D5" w:rsidP="00847136">
      <w:pPr>
        <w:pStyle w:val="CommentText"/>
      </w:pPr>
      <w:r>
        <w:rPr>
          <w:rStyle w:val="CommentReference"/>
        </w:rPr>
        <w:annotationRef/>
      </w:r>
      <w:r>
        <w:t>Done</w:t>
      </w:r>
    </w:p>
  </w:comment>
  <w:comment w:id="214" w:author="Frank R. Edwards Jr" w:date="2017-09-25T14:59:00Z" w:initials="FREJ">
    <w:p w14:paraId="68F5190C" w14:textId="1F46A152" w:rsidR="005F04D5" w:rsidRDefault="005F04D5">
      <w:pPr>
        <w:pStyle w:val="CommentText"/>
      </w:pPr>
      <w:r>
        <w:rPr>
          <w:rStyle w:val="CommentReference"/>
        </w:rPr>
        <w:annotationRef/>
      </w:r>
      <w:r>
        <w:t>I think this is an easily digestable summary stat. Should it go in the front?</w:t>
      </w:r>
    </w:p>
  </w:comment>
  <w:comment w:id="274" w:author="Windows User" w:date="2017-09-19T15:24:00Z" w:initials="WU">
    <w:p w14:paraId="4E7D9304" w14:textId="24932641" w:rsidR="005F04D5" w:rsidRDefault="005F04D5">
      <w:pPr>
        <w:pStyle w:val="CommentText"/>
      </w:pPr>
      <w:r>
        <w:rPr>
          <w:rStyle w:val="CommentReference"/>
        </w:rPr>
        <w:annotationRef/>
      </w:r>
      <w:r>
        <w:t>Is there prior work we can include a citation here for to justify these methods?</w:t>
      </w:r>
    </w:p>
  </w:comment>
  <w:comment w:id="279" w:author="Michael Esposito" w:date="2017-06-26T12:55:00Z" w:initials="ME">
    <w:p w14:paraId="609A39D4" w14:textId="325CA7E3" w:rsidR="005F04D5" w:rsidRDefault="005F04D5">
      <w:pPr>
        <w:pStyle w:val="CommentText"/>
      </w:pPr>
      <w:r>
        <w:rPr>
          <w:rStyle w:val="CommentReference"/>
        </w:rPr>
        <w:annotationRef/>
      </w:r>
      <w:r>
        <w:t xml:space="preserve">negative binomial models, right? </w:t>
      </w:r>
    </w:p>
  </w:comment>
  <w:comment w:id="283" w:author="Michael Esposito" w:date="2017-06-26T12:55:00Z" w:initials="ME">
    <w:p w14:paraId="50DF166A" w14:textId="77777777" w:rsidR="00561837" w:rsidRDefault="00561837" w:rsidP="00561837">
      <w:pPr>
        <w:pStyle w:val="CommentText"/>
      </w:pPr>
      <w:r>
        <w:rPr>
          <w:rStyle w:val="CommentReference"/>
        </w:rPr>
        <w:annotationRef/>
      </w:r>
      <w:r>
        <w:t xml:space="preserve">negative binomial models, right? </w:t>
      </w:r>
    </w:p>
  </w:comment>
  <w:comment w:id="310" w:author="Michael Esposito" w:date="2017-06-26T16:08:00Z" w:initials="ME">
    <w:p w14:paraId="03BE5F26" w14:textId="029B1ABA" w:rsidR="005F04D5" w:rsidRDefault="005F04D5">
      <w:pPr>
        <w:pStyle w:val="CommentText"/>
      </w:pPr>
      <w:r>
        <w:rPr>
          <w:rStyle w:val="CommentReference"/>
        </w:rPr>
        <w:annotationRef/>
      </w:r>
      <w:r>
        <w:t>See notes!</w:t>
      </w:r>
    </w:p>
  </w:comment>
  <w:comment w:id="318" w:author="Frank R. Edwards Jr" w:date="2017-09-25T15:31:00Z" w:initials="FREJ">
    <w:p w14:paraId="75F0F474" w14:textId="02D22668" w:rsidR="00A27096" w:rsidRDefault="00A27096">
      <w:pPr>
        <w:pStyle w:val="CommentText"/>
      </w:pPr>
      <w:r>
        <w:rPr>
          <w:rStyle w:val="CommentReference"/>
        </w:rPr>
        <w:annotationRef/>
      </w:r>
      <w:r>
        <w:t>I think we need to agree on a single term to use throughout the paper. I like police-involved mortality, but am open to suggestion</w:t>
      </w:r>
    </w:p>
  </w:comment>
  <w:comment w:id="311" w:author="Windows User" w:date="2017-09-19T15:34:00Z" w:initials="WU">
    <w:p w14:paraId="7B9125D5" w14:textId="0346BC8B" w:rsidR="005F04D5" w:rsidRDefault="005F04D5">
      <w:pPr>
        <w:pStyle w:val="CommentText"/>
      </w:pPr>
      <w:r>
        <w:rPr>
          <w:rStyle w:val="CommentReference"/>
        </w:rPr>
        <w:annotationRef/>
      </w:r>
      <w:r>
        <w:t>This all looks good but CITE CITE CITE</w:t>
      </w:r>
    </w:p>
    <w:p w14:paraId="4BBBC596" w14:textId="7D97E1F5" w:rsidR="005F04D5" w:rsidRDefault="005F04D5">
      <w:pPr>
        <w:pStyle w:val="CommentText"/>
      </w:pPr>
    </w:p>
    <w:p w14:paraId="46C47C60" w14:textId="05678E2B" w:rsidR="005F04D5" w:rsidRDefault="005F04D5">
      <w:pPr>
        <w:pStyle w:val="CommentText"/>
      </w:pPr>
      <w:r>
        <w:t>Insert citations where people can find more information that justifies this methodological approach. Just include the citations not more verbiage.</w:t>
      </w:r>
    </w:p>
  </w:comment>
  <w:comment w:id="312" w:author="Frank R. Edwards Jr" w:date="2017-09-25T15:17:00Z" w:initials="FREJ">
    <w:p w14:paraId="25A0703C" w14:textId="75C49B31" w:rsidR="00E55D5C" w:rsidRDefault="00E55D5C">
      <w:pPr>
        <w:pStyle w:val="CommentText"/>
      </w:pPr>
      <w:r>
        <w:rPr>
          <w:rStyle w:val="CommentReference"/>
        </w:rPr>
        <w:annotationRef/>
      </w:r>
      <w:r>
        <w:t>Added Gelman et al. but need some pub health doing something similar. Mike?</w:t>
      </w:r>
    </w:p>
  </w:comment>
  <w:comment w:id="277" w:author="Michael Esposito" w:date="2017-06-30T15:48:00Z" w:initials="ME">
    <w:p w14:paraId="19A53DB8" w14:textId="663B0A67" w:rsidR="005F04D5" w:rsidRPr="00294F1C" w:rsidRDefault="005F04D5">
      <w:pPr>
        <w:pStyle w:val="CommentText"/>
      </w:pPr>
      <w:r>
        <w:rPr>
          <w:rStyle w:val="CommentReference"/>
        </w:rPr>
        <w:annotationRef/>
      </w:r>
      <w:r>
        <w:t xml:space="preserve">Trying to strike a balance between “too much methods info” and “too little” is, imo, the worst part of academia. </w:t>
      </w:r>
      <w:r>
        <w:rPr>
          <w:i/>
        </w:rPr>
        <w:t>i think</w:t>
      </w:r>
      <w:r>
        <w:t xml:space="preserve"> we </w:t>
      </w:r>
      <w:r>
        <w:rPr>
          <w:i/>
        </w:rPr>
        <w:t>may</w:t>
      </w:r>
      <w:r>
        <w:t xml:space="preserve"> be a little on the “too little” side here. Will def. defer to hedy here, since she’s the AJPH expert </w:t>
      </w:r>
    </w:p>
  </w:comment>
  <w:comment w:id="406" w:author="Michael Esposito" w:date="2017-06-30T15:11:00Z" w:initials="ME">
    <w:p w14:paraId="1D150BA5" w14:textId="488C5DD4" w:rsidR="005F04D5" w:rsidRDefault="005F04D5">
      <w:pPr>
        <w:pStyle w:val="CommentText"/>
      </w:pPr>
      <w:r>
        <w:rPr>
          <w:rStyle w:val="CommentReference"/>
        </w:rPr>
        <w:annotationRef/>
      </w:r>
      <w:r>
        <w:t xml:space="preserve">Can remove colors; was just helpful to search for patterns---leaving jic its helpful for yall too </w:t>
      </w:r>
    </w:p>
  </w:comment>
  <w:comment w:id="1191" w:author="Michael Esposito" w:date="2017-06-29T15:03:00Z" w:initials="ME">
    <w:p w14:paraId="252A329C" w14:textId="70EFD4C5" w:rsidR="005F04D5" w:rsidRDefault="005F04D5">
      <w:pPr>
        <w:pStyle w:val="CommentText"/>
      </w:pPr>
      <w:r>
        <w:rPr>
          <w:rStyle w:val="CommentReference"/>
        </w:rPr>
        <w:annotationRef/>
      </w:r>
      <w:r>
        <w:t>Should we lay out what a violin plot is, explicitly? Seems intuitive but…</w:t>
      </w:r>
    </w:p>
  </w:comment>
  <w:comment w:id="1192" w:author="Frank R. Edwards Jr" w:date="2017-09-25T15:40:00Z" w:initials="FREJ">
    <w:p w14:paraId="6497B608" w14:textId="1FEFA8AC" w:rsidR="0087537F" w:rsidRDefault="0087537F">
      <w:pPr>
        <w:pStyle w:val="CommentText"/>
      </w:pPr>
      <w:r>
        <w:rPr>
          <w:rStyle w:val="CommentReference"/>
        </w:rPr>
        <w:annotationRef/>
      </w:r>
      <w:r>
        <w:t>I think we are cool. Reviewers will tell us if they think we need it.</w:t>
      </w:r>
    </w:p>
  </w:comment>
  <w:comment w:id="1186" w:author="Michael Esposito" w:date="2017-06-29T15:06:00Z" w:initials="ME">
    <w:p w14:paraId="223EC74B" w14:textId="0D4D8EC1" w:rsidR="005F04D5" w:rsidRDefault="005F04D5">
      <w:pPr>
        <w:pStyle w:val="CommentText"/>
      </w:pPr>
      <w:r>
        <w:rPr>
          <w:rStyle w:val="CommentReference"/>
        </w:rPr>
        <w:annotationRef/>
      </w:r>
      <w:r>
        <w:t>Not sure where that big table is going, but we should propably point folks to it, w/ something like “please see table x in … for precise values, as well as uncertainty estimates,” here</w:t>
      </w:r>
    </w:p>
  </w:comment>
  <w:comment w:id="1188" w:author="Frank R. Edwards Jr" w:date="2017-09-25T15:39:00Z" w:initials="FREJ">
    <w:p w14:paraId="5EA2F5D9" w14:textId="1F1E3303" w:rsidR="0087537F" w:rsidRDefault="0087537F">
      <w:pPr>
        <w:pStyle w:val="CommentText"/>
      </w:pPr>
      <w:r>
        <w:rPr>
          <w:rStyle w:val="CommentReference"/>
        </w:rPr>
        <w:annotationRef/>
      </w:r>
      <w:r>
        <w:t>done</w:t>
      </w:r>
    </w:p>
  </w:comment>
  <w:comment w:id="1187" w:author="Michael Esposito" w:date="2017-06-29T12:53:00Z" w:initials="ME">
    <w:p w14:paraId="5D8F2590" w14:textId="7B78E187" w:rsidR="005F04D5" w:rsidRDefault="005F04D5" w:rsidP="00620989">
      <w:pPr>
        <w:pStyle w:val="CommentText"/>
      </w:pPr>
      <w:r>
        <w:rPr>
          <w:rStyle w:val="CommentReference"/>
        </w:rPr>
        <w:annotationRef/>
      </w:r>
      <w:r>
        <w:t>)</w:t>
      </w:r>
    </w:p>
  </w:comment>
  <w:comment w:id="1274" w:author="Michael Esposito" w:date="2017-06-30T16:10:00Z" w:initials="ME">
    <w:p w14:paraId="0658FB83" w14:textId="766FDBC6" w:rsidR="005F04D5" w:rsidRDefault="005F04D5">
      <w:pPr>
        <w:pStyle w:val="CommentText"/>
      </w:pPr>
      <w:r>
        <w:rPr>
          <w:rStyle w:val="CommentReference"/>
        </w:rPr>
        <w:annotationRef/>
      </w:r>
      <w:r>
        <w:t xml:space="preserve">Wait, wait: are we calculating this right? Is it 1/6045, or average of individual county rates (so ((1/10) + (0*the 54 other counties)/55) ? (same value, just different order of magnitude) (slightly off from 16 because of adding 1 for logs but that’s fine) </w:t>
      </w:r>
    </w:p>
  </w:comment>
  <w:comment w:id="1275" w:author="Frank R. Edwards Jr" w:date="2017-09-25T15:41:00Z" w:initials="FREJ">
    <w:p w14:paraId="48269CDC" w14:textId="645F989E" w:rsidR="0087537F" w:rsidRDefault="0087537F">
      <w:pPr>
        <w:pStyle w:val="CommentText"/>
      </w:pPr>
      <w:r>
        <w:rPr>
          <w:rStyle w:val="CommentReference"/>
        </w:rPr>
        <w:annotationRef/>
      </w:r>
      <w:r>
        <w:t>Yeah – we shouldn’t necessarily pool here, it’s misleading for the rest of the analysis. I’m cutting this number</w:t>
      </w:r>
    </w:p>
  </w:comment>
  <w:comment w:id="1303" w:author="Michael Esposito" w:date="2017-06-30T15:24:00Z" w:initials="ME">
    <w:p w14:paraId="3D0B2F6D" w14:textId="63C61265" w:rsidR="005F04D5" w:rsidRDefault="005F04D5">
      <w:pPr>
        <w:pStyle w:val="CommentText"/>
      </w:pPr>
      <w:r>
        <w:rPr>
          <w:rStyle w:val="CommentReference"/>
        </w:rPr>
        <w:annotationRef/>
      </w:r>
      <w:r>
        <w:t xml:space="preserve">DON’T WANNA CALL THIS GUY GETTING SHOT NOISE; maybe someone has better word here? </w:t>
      </w:r>
    </w:p>
  </w:comment>
  <w:comment w:id="1304" w:author="Windows User" w:date="2017-09-19T15:37:00Z" w:initials="WU">
    <w:p w14:paraId="1DF00B2B" w14:textId="097A93B8" w:rsidR="005F04D5" w:rsidRDefault="005F04D5">
      <w:pPr>
        <w:pStyle w:val="CommentText"/>
      </w:pPr>
      <w:r>
        <w:rPr>
          <w:rStyle w:val="CommentReference"/>
        </w:rPr>
        <w:annotationRef/>
      </w:r>
      <w:r>
        <w:t>Just remove</w:t>
      </w:r>
    </w:p>
  </w:comment>
  <w:comment w:id="1300" w:author="Michael Esposito" w:date="2017-06-30T15:37:00Z" w:initials="ME">
    <w:p w14:paraId="23DEE4AD" w14:textId="734ED747" w:rsidR="005F04D5" w:rsidRDefault="005F04D5">
      <w:pPr>
        <w:pStyle w:val="CommentText"/>
      </w:pPr>
      <w:r>
        <w:rPr>
          <w:rStyle w:val="CommentReference"/>
        </w:rPr>
        <w:annotationRef/>
      </w:r>
      <w:r>
        <w:t xml:space="preserve">Kinda want to write this in the exact same terms as the methods section… can fill this out when that part comes together; also when we have a good idea of the final word count; not sure how much of this will just be repeating ideas from earlier… </w:t>
      </w:r>
    </w:p>
  </w:comment>
  <w:comment w:id="1301" w:author="Windows User" w:date="2017-09-19T15:41:00Z" w:initials="WU">
    <w:p w14:paraId="415AC534" w14:textId="7C665D3D" w:rsidR="005F04D5" w:rsidRDefault="005F04D5">
      <w:pPr>
        <w:pStyle w:val="CommentText"/>
      </w:pPr>
      <w:r>
        <w:rPr>
          <w:rStyle w:val="CommentReference"/>
        </w:rPr>
        <w:annotationRef/>
      </w:r>
      <w:r>
        <w:t>YES. The methods section is the recipe and results NEED TO EXACTLY FOLLOW. This needs to be tighter. Everything you do has to be explained in methods and then shown in results</w:t>
      </w:r>
    </w:p>
  </w:comment>
  <w:comment w:id="1616" w:author="Michael Esposito" w:date="2017-07-01T17:46:00Z" w:initials="ME">
    <w:p w14:paraId="1AD8F46E" w14:textId="76BFE1F9" w:rsidR="005F04D5" w:rsidRDefault="005F04D5">
      <w:pPr>
        <w:pStyle w:val="CommentText"/>
      </w:pPr>
      <w:r>
        <w:rPr>
          <w:rStyle w:val="CommentReference"/>
        </w:rPr>
        <w:annotationRef/>
      </w:r>
      <w:r>
        <w:t>Could be convinced to exclude interval indicator from this plot…</w:t>
      </w:r>
    </w:p>
  </w:comment>
  <w:comment w:id="1617" w:author="Frank R. Edwards Jr" w:date="2017-09-25T15:58:00Z" w:initials="FREJ">
    <w:p w14:paraId="6B7C6C0F" w14:textId="6DE1C3D7" w:rsidR="005C1499" w:rsidRDefault="005C1499">
      <w:pPr>
        <w:pStyle w:val="CommentText"/>
      </w:pPr>
      <w:r>
        <w:rPr>
          <w:rStyle w:val="CommentReference"/>
        </w:rPr>
        <w:annotationRef/>
      </w:r>
      <w:r>
        <w:t>Do it. Makes the figure stronger and we can always add it back in at reviewer request</w:t>
      </w:r>
    </w:p>
  </w:comment>
  <w:comment w:id="1655" w:author="Michael Esposito" w:date="2017-07-01T18:40:00Z" w:initials="ME">
    <w:p w14:paraId="1CE323BF" w14:textId="5B26FBC8" w:rsidR="005F04D5" w:rsidRDefault="005F04D5">
      <w:pPr>
        <w:pStyle w:val="CommentText"/>
      </w:pPr>
      <w:r>
        <w:rPr>
          <w:rStyle w:val="CommentReference"/>
        </w:rPr>
        <w:annotationRef/>
      </w:r>
      <w:r>
        <w:t>Need to expand this to talk about latinx-white differences; want to see what happens in  other models (see the email) before though</w:t>
      </w:r>
    </w:p>
  </w:comment>
  <w:comment w:id="1656" w:author="Windows User" w:date="2017-09-19T15:42:00Z" w:initials="WU">
    <w:p w14:paraId="7E13E651" w14:textId="1D5886D6" w:rsidR="005F04D5" w:rsidRDefault="005F04D5">
      <w:pPr>
        <w:pStyle w:val="CommentText"/>
      </w:pPr>
      <w:r>
        <w:rPr>
          <w:rStyle w:val="CommentReference"/>
        </w:rPr>
        <w:annotationRef/>
      </w:r>
      <w:r>
        <w:t>Just report results here and expand on what they mean in dicussion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5478EC" w15:done="0"/>
  <w15:commentEx w15:paraId="5A5BE7A3" w15:done="0"/>
  <w15:commentEx w15:paraId="5E540F21" w15:done="0"/>
  <w15:commentEx w15:paraId="5E90FA1A" w15:paraIdParent="5E540F21" w15:done="0"/>
  <w15:commentEx w15:paraId="78585439" w15:done="0"/>
  <w15:commentEx w15:paraId="2409D93E" w15:paraIdParent="78585439" w15:done="0"/>
  <w15:commentEx w15:paraId="3AC0291F" w15:done="0"/>
  <w15:commentEx w15:paraId="78F66B37" w15:paraIdParent="3AC0291F" w15:done="0"/>
  <w15:commentEx w15:paraId="61F2DC42" w15:done="0"/>
  <w15:commentEx w15:paraId="198DACD2" w15:done="0"/>
  <w15:commentEx w15:paraId="6B2BA7D6" w15:paraIdParent="198DACD2" w15:done="0"/>
  <w15:commentEx w15:paraId="68F5190C" w15:done="0"/>
  <w15:commentEx w15:paraId="4E7D9304" w15:done="0"/>
  <w15:commentEx w15:paraId="609A39D4" w15:done="0"/>
  <w15:commentEx w15:paraId="50DF166A" w15:done="0"/>
  <w15:commentEx w15:paraId="03BE5F26" w15:done="0"/>
  <w15:commentEx w15:paraId="75F0F474" w15:done="0"/>
  <w15:commentEx w15:paraId="46C47C60" w15:paraIdParent="75F0F474" w15:done="0"/>
  <w15:commentEx w15:paraId="25A0703C" w15:paraIdParent="75F0F474" w15:done="0"/>
  <w15:commentEx w15:paraId="19A53DB8" w15:done="0"/>
  <w15:commentEx w15:paraId="1D150BA5" w15:done="0"/>
  <w15:commentEx w15:paraId="252A329C" w15:done="0"/>
  <w15:commentEx w15:paraId="6497B608" w15:paraIdParent="252A329C" w15:done="0"/>
  <w15:commentEx w15:paraId="223EC74B" w15:done="0"/>
  <w15:commentEx w15:paraId="5EA2F5D9" w15:paraIdParent="223EC74B" w15:done="0"/>
  <w15:commentEx w15:paraId="5D8F2590" w15:done="1"/>
  <w15:commentEx w15:paraId="0658FB83" w15:done="0"/>
  <w15:commentEx w15:paraId="48269CDC" w15:paraIdParent="0658FB83" w15:done="0"/>
  <w15:commentEx w15:paraId="3D0B2F6D" w15:done="0"/>
  <w15:commentEx w15:paraId="1DF00B2B" w15:paraIdParent="3D0B2F6D" w15:done="0"/>
  <w15:commentEx w15:paraId="23DEE4AD" w15:done="0"/>
  <w15:commentEx w15:paraId="415AC534" w15:paraIdParent="23DEE4AD" w15:done="0"/>
  <w15:commentEx w15:paraId="1AD8F46E" w15:done="0"/>
  <w15:commentEx w15:paraId="6B7C6C0F" w15:paraIdParent="1AD8F46E" w15:done="0"/>
  <w15:commentEx w15:paraId="1CE323BF" w15:done="0"/>
  <w15:commentEx w15:paraId="7E13E651" w15:paraIdParent="1CE323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540F21" w16cid:durableId="1CFB5D63"/>
  <w16cid:commentId w16cid:paraId="002E2451" w16cid:durableId="1CFB7D29"/>
  <w16cid:commentId w16cid:paraId="61F2DC42" w16cid:durableId="1CFB805D"/>
  <w16cid:commentId w16cid:paraId="609A39D4" w16cid:durableId="1CFB82CF"/>
  <w16cid:commentId w16cid:paraId="03BE5F26" w16cid:durableId="1CFBB017"/>
  <w16cid:commentId w16cid:paraId="19A53DB8" w16cid:durableId="1D00F147"/>
  <w16cid:commentId w16cid:paraId="1D150BA5" w16cid:durableId="1D00E8B4"/>
  <w16cid:commentId w16cid:paraId="252A329C" w16cid:durableId="1CFF9528"/>
  <w16cid:commentId w16cid:paraId="223EC74B" w16cid:durableId="1CFF95DD"/>
  <w16cid:commentId w16cid:paraId="5D8F2590" w16cid:durableId="1CFF76E2"/>
  <w16cid:commentId w16cid:paraId="0658FB83" w16cid:durableId="1D00F65D"/>
  <w16cid:commentId w16cid:paraId="3D0B2F6D" w16cid:durableId="1D00EB96"/>
  <w16cid:commentId w16cid:paraId="23DEE4AD" w16cid:durableId="1D00EEAE"/>
  <w16cid:commentId w16cid:paraId="1AD8F46E" w16cid:durableId="1D025E8B"/>
  <w16cid:commentId w16cid:paraId="1CE323BF" w16cid:durableId="1D026B0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7016E" w14:textId="77777777" w:rsidR="0062438E" w:rsidRDefault="0062438E" w:rsidP="00E55D5C">
      <w:pPr>
        <w:spacing w:line="240" w:lineRule="auto"/>
      </w:pPr>
      <w:r>
        <w:separator/>
      </w:r>
    </w:p>
  </w:endnote>
  <w:endnote w:type="continuationSeparator" w:id="0">
    <w:p w14:paraId="6BCDD8DF" w14:textId="77777777" w:rsidR="0062438E" w:rsidRDefault="0062438E" w:rsidP="00E55D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4BF68" w14:textId="77777777" w:rsidR="0062438E" w:rsidRDefault="0062438E" w:rsidP="00E55D5C">
      <w:pPr>
        <w:spacing w:line="240" w:lineRule="auto"/>
      </w:pPr>
      <w:r>
        <w:separator/>
      </w:r>
    </w:p>
  </w:footnote>
  <w:footnote w:type="continuationSeparator" w:id="0">
    <w:p w14:paraId="027B11C0" w14:textId="77777777" w:rsidR="0062438E" w:rsidRDefault="0062438E" w:rsidP="00E55D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F09E4"/>
    <w:multiLevelType w:val="hybridMultilevel"/>
    <w:tmpl w:val="268AFF1C"/>
    <w:lvl w:ilvl="0" w:tplc="1D56EEF0">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735EB5"/>
    <w:multiLevelType w:val="hybridMultilevel"/>
    <w:tmpl w:val="C2CCC5CA"/>
    <w:lvl w:ilvl="0" w:tplc="C67C0616">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4327B"/>
    <w:multiLevelType w:val="hybridMultilevel"/>
    <w:tmpl w:val="01300D0A"/>
    <w:lvl w:ilvl="0" w:tplc="BA82BAC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9B3B98"/>
    <w:multiLevelType w:val="hybridMultilevel"/>
    <w:tmpl w:val="E0165554"/>
    <w:lvl w:ilvl="0" w:tplc="E51C2280">
      <w:start w:val="1"/>
      <w:numFmt w:val="bullet"/>
      <w:lvlText w:val="-"/>
      <w:lvlJc w:val="left"/>
      <w:pPr>
        <w:ind w:left="720" w:hanging="360"/>
      </w:pPr>
      <w:rPr>
        <w:rFonts w:ascii="Cambria" w:eastAsiaTheme="minorHAnsi" w:hAnsi="Cambri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k R. Edwards Jr">
    <w15:presenceInfo w15:providerId="AD" w15:userId="S-1-5-21-1275210071-879983540-725345543-1236917"/>
  </w15:person>
  <w15:person w15:author="Windows User">
    <w15:presenceInfo w15:providerId="None" w15:userId="Windows User"/>
  </w15:person>
  <w15:person w15:author="Michael Esposito">
    <w15:presenceInfo w15:providerId="Windows Live" w15:userId="e48c47cfa9a3a0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F7"/>
    <w:rsid w:val="00000B43"/>
    <w:rsid w:val="0000181E"/>
    <w:rsid w:val="00001BA4"/>
    <w:rsid w:val="000052E6"/>
    <w:rsid w:val="00005525"/>
    <w:rsid w:val="0000675D"/>
    <w:rsid w:val="00007B14"/>
    <w:rsid w:val="00011175"/>
    <w:rsid w:val="0001216F"/>
    <w:rsid w:val="00013EE0"/>
    <w:rsid w:val="000142C6"/>
    <w:rsid w:val="00016C8D"/>
    <w:rsid w:val="00017329"/>
    <w:rsid w:val="000207C1"/>
    <w:rsid w:val="00021DF4"/>
    <w:rsid w:val="0002537B"/>
    <w:rsid w:val="00027469"/>
    <w:rsid w:val="00027B32"/>
    <w:rsid w:val="000306DB"/>
    <w:rsid w:val="000356A1"/>
    <w:rsid w:val="00036669"/>
    <w:rsid w:val="000371E2"/>
    <w:rsid w:val="000403BE"/>
    <w:rsid w:val="0004174F"/>
    <w:rsid w:val="00042B16"/>
    <w:rsid w:val="0004595F"/>
    <w:rsid w:val="00046513"/>
    <w:rsid w:val="00046D5C"/>
    <w:rsid w:val="00055020"/>
    <w:rsid w:val="000564A8"/>
    <w:rsid w:val="000571DA"/>
    <w:rsid w:val="00057873"/>
    <w:rsid w:val="000621B3"/>
    <w:rsid w:val="000623AB"/>
    <w:rsid w:val="000648F5"/>
    <w:rsid w:val="0007251B"/>
    <w:rsid w:val="00076552"/>
    <w:rsid w:val="00082E48"/>
    <w:rsid w:val="000833F5"/>
    <w:rsid w:val="00085683"/>
    <w:rsid w:val="000866F8"/>
    <w:rsid w:val="00087126"/>
    <w:rsid w:val="00087598"/>
    <w:rsid w:val="00090BB9"/>
    <w:rsid w:val="00093D68"/>
    <w:rsid w:val="00095139"/>
    <w:rsid w:val="000A4041"/>
    <w:rsid w:val="000B11D6"/>
    <w:rsid w:val="000B57AD"/>
    <w:rsid w:val="000C2DE3"/>
    <w:rsid w:val="000C4B5A"/>
    <w:rsid w:val="000C4DEB"/>
    <w:rsid w:val="000C62F8"/>
    <w:rsid w:val="000D5C1E"/>
    <w:rsid w:val="000D6262"/>
    <w:rsid w:val="000E0DAC"/>
    <w:rsid w:val="000E4128"/>
    <w:rsid w:val="000E4F3D"/>
    <w:rsid w:val="000E5A4B"/>
    <w:rsid w:val="000F0047"/>
    <w:rsid w:val="000F00DA"/>
    <w:rsid w:val="000F0211"/>
    <w:rsid w:val="000F3FF9"/>
    <w:rsid w:val="00101D1F"/>
    <w:rsid w:val="001035EC"/>
    <w:rsid w:val="0010658A"/>
    <w:rsid w:val="0012150A"/>
    <w:rsid w:val="0012245B"/>
    <w:rsid w:val="00125CDA"/>
    <w:rsid w:val="00125E19"/>
    <w:rsid w:val="001333F3"/>
    <w:rsid w:val="00133FC1"/>
    <w:rsid w:val="0013588D"/>
    <w:rsid w:val="00137F45"/>
    <w:rsid w:val="00140536"/>
    <w:rsid w:val="00141208"/>
    <w:rsid w:val="00144AD3"/>
    <w:rsid w:val="00147916"/>
    <w:rsid w:val="0015076D"/>
    <w:rsid w:val="00153B00"/>
    <w:rsid w:val="00153BE7"/>
    <w:rsid w:val="00154885"/>
    <w:rsid w:val="00162F12"/>
    <w:rsid w:val="00167D7D"/>
    <w:rsid w:val="00170B96"/>
    <w:rsid w:val="00173485"/>
    <w:rsid w:val="00175AAB"/>
    <w:rsid w:val="00177902"/>
    <w:rsid w:val="00185563"/>
    <w:rsid w:val="00185629"/>
    <w:rsid w:val="00191622"/>
    <w:rsid w:val="001919CD"/>
    <w:rsid w:val="00191C38"/>
    <w:rsid w:val="00193702"/>
    <w:rsid w:val="00193F54"/>
    <w:rsid w:val="001949E7"/>
    <w:rsid w:val="0019688A"/>
    <w:rsid w:val="001A1199"/>
    <w:rsid w:val="001A14E3"/>
    <w:rsid w:val="001A290E"/>
    <w:rsid w:val="001A2F1B"/>
    <w:rsid w:val="001A5081"/>
    <w:rsid w:val="001A5470"/>
    <w:rsid w:val="001A7656"/>
    <w:rsid w:val="001B5558"/>
    <w:rsid w:val="001B6A9F"/>
    <w:rsid w:val="001C00A9"/>
    <w:rsid w:val="001C10A7"/>
    <w:rsid w:val="001C1B9A"/>
    <w:rsid w:val="001D44EB"/>
    <w:rsid w:val="001D69F2"/>
    <w:rsid w:val="001E2E75"/>
    <w:rsid w:val="001E3627"/>
    <w:rsid w:val="001E3B72"/>
    <w:rsid w:val="001E48B2"/>
    <w:rsid w:val="001E5A94"/>
    <w:rsid w:val="001E6A72"/>
    <w:rsid w:val="001E7C30"/>
    <w:rsid w:val="001F0D92"/>
    <w:rsid w:val="001F1300"/>
    <w:rsid w:val="001F1739"/>
    <w:rsid w:val="001F4047"/>
    <w:rsid w:val="001F4F2D"/>
    <w:rsid w:val="001F51F9"/>
    <w:rsid w:val="001F60B7"/>
    <w:rsid w:val="002018C9"/>
    <w:rsid w:val="002028E7"/>
    <w:rsid w:val="002140C2"/>
    <w:rsid w:val="002145E3"/>
    <w:rsid w:val="002152C2"/>
    <w:rsid w:val="00220261"/>
    <w:rsid w:val="00220572"/>
    <w:rsid w:val="00221762"/>
    <w:rsid w:val="00223626"/>
    <w:rsid w:val="002262AA"/>
    <w:rsid w:val="00227A05"/>
    <w:rsid w:val="00227C69"/>
    <w:rsid w:val="00227CAA"/>
    <w:rsid w:val="0023475E"/>
    <w:rsid w:val="00236647"/>
    <w:rsid w:val="00240819"/>
    <w:rsid w:val="002408D5"/>
    <w:rsid w:val="0024196B"/>
    <w:rsid w:val="00243DF4"/>
    <w:rsid w:val="0024411F"/>
    <w:rsid w:val="00244E84"/>
    <w:rsid w:val="0024629B"/>
    <w:rsid w:val="00246CF6"/>
    <w:rsid w:val="0025593D"/>
    <w:rsid w:val="00261544"/>
    <w:rsid w:val="002625F8"/>
    <w:rsid w:val="00262957"/>
    <w:rsid w:val="00265CF1"/>
    <w:rsid w:val="00271502"/>
    <w:rsid w:val="00271717"/>
    <w:rsid w:val="00275EC8"/>
    <w:rsid w:val="00276759"/>
    <w:rsid w:val="00281C53"/>
    <w:rsid w:val="00281DBE"/>
    <w:rsid w:val="00287624"/>
    <w:rsid w:val="00291086"/>
    <w:rsid w:val="00292247"/>
    <w:rsid w:val="0029332B"/>
    <w:rsid w:val="00293650"/>
    <w:rsid w:val="00294F1C"/>
    <w:rsid w:val="002A3B3E"/>
    <w:rsid w:val="002A3BC3"/>
    <w:rsid w:val="002A6C30"/>
    <w:rsid w:val="002B05FF"/>
    <w:rsid w:val="002B13F3"/>
    <w:rsid w:val="002B25D9"/>
    <w:rsid w:val="002B28BE"/>
    <w:rsid w:val="002C018C"/>
    <w:rsid w:val="002C18EC"/>
    <w:rsid w:val="002C410E"/>
    <w:rsid w:val="002C52F7"/>
    <w:rsid w:val="002C5817"/>
    <w:rsid w:val="002C6253"/>
    <w:rsid w:val="002D1141"/>
    <w:rsid w:val="002D6051"/>
    <w:rsid w:val="002E02DB"/>
    <w:rsid w:val="002E0C2B"/>
    <w:rsid w:val="002E0F2E"/>
    <w:rsid w:val="002E286C"/>
    <w:rsid w:val="002E440A"/>
    <w:rsid w:val="002E4F55"/>
    <w:rsid w:val="002E5106"/>
    <w:rsid w:val="002E593B"/>
    <w:rsid w:val="002E611E"/>
    <w:rsid w:val="002F2A4C"/>
    <w:rsid w:val="002F5317"/>
    <w:rsid w:val="00300163"/>
    <w:rsid w:val="00303506"/>
    <w:rsid w:val="003040B9"/>
    <w:rsid w:val="0030428B"/>
    <w:rsid w:val="00304CA3"/>
    <w:rsid w:val="00305E4F"/>
    <w:rsid w:val="00307621"/>
    <w:rsid w:val="003076EB"/>
    <w:rsid w:val="00311033"/>
    <w:rsid w:val="00311532"/>
    <w:rsid w:val="00317069"/>
    <w:rsid w:val="003240CD"/>
    <w:rsid w:val="003253BB"/>
    <w:rsid w:val="003253C9"/>
    <w:rsid w:val="003257F5"/>
    <w:rsid w:val="00325BAA"/>
    <w:rsid w:val="0032751D"/>
    <w:rsid w:val="00332E38"/>
    <w:rsid w:val="0033597E"/>
    <w:rsid w:val="00336093"/>
    <w:rsid w:val="00337405"/>
    <w:rsid w:val="003423E3"/>
    <w:rsid w:val="0034387F"/>
    <w:rsid w:val="003443FA"/>
    <w:rsid w:val="00344D38"/>
    <w:rsid w:val="00345D14"/>
    <w:rsid w:val="003470BD"/>
    <w:rsid w:val="003472EC"/>
    <w:rsid w:val="00347FEE"/>
    <w:rsid w:val="00356C79"/>
    <w:rsid w:val="00357398"/>
    <w:rsid w:val="00360372"/>
    <w:rsid w:val="00362169"/>
    <w:rsid w:val="00363943"/>
    <w:rsid w:val="0036701D"/>
    <w:rsid w:val="00372F0B"/>
    <w:rsid w:val="00372FE2"/>
    <w:rsid w:val="003744D1"/>
    <w:rsid w:val="003769E0"/>
    <w:rsid w:val="00377138"/>
    <w:rsid w:val="00380183"/>
    <w:rsid w:val="00381CB7"/>
    <w:rsid w:val="00384ED3"/>
    <w:rsid w:val="0038562D"/>
    <w:rsid w:val="0038601D"/>
    <w:rsid w:val="00391D13"/>
    <w:rsid w:val="00392563"/>
    <w:rsid w:val="0039312C"/>
    <w:rsid w:val="003978B7"/>
    <w:rsid w:val="003A03BE"/>
    <w:rsid w:val="003A08AA"/>
    <w:rsid w:val="003A2DA1"/>
    <w:rsid w:val="003A588C"/>
    <w:rsid w:val="003A6E63"/>
    <w:rsid w:val="003A7386"/>
    <w:rsid w:val="003A7B0C"/>
    <w:rsid w:val="003B055D"/>
    <w:rsid w:val="003B126E"/>
    <w:rsid w:val="003B56F8"/>
    <w:rsid w:val="003B6CF1"/>
    <w:rsid w:val="003B7516"/>
    <w:rsid w:val="003C2F53"/>
    <w:rsid w:val="003D55AA"/>
    <w:rsid w:val="003D5A42"/>
    <w:rsid w:val="003D5C1A"/>
    <w:rsid w:val="003E24D5"/>
    <w:rsid w:val="003E4FF6"/>
    <w:rsid w:val="003E5202"/>
    <w:rsid w:val="003F26F3"/>
    <w:rsid w:val="003F656B"/>
    <w:rsid w:val="003F7511"/>
    <w:rsid w:val="003F7840"/>
    <w:rsid w:val="003F78A3"/>
    <w:rsid w:val="00403ED1"/>
    <w:rsid w:val="00403F0E"/>
    <w:rsid w:val="00404227"/>
    <w:rsid w:val="004077C0"/>
    <w:rsid w:val="0041034D"/>
    <w:rsid w:val="004146DA"/>
    <w:rsid w:val="004202BF"/>
    <w:rsid w:val="00422D6F"/>
    <w:rsid w:val="0042380A"/>
    <w:rsid w:val="00424ABE"/>
    <w:rsid w:val="0042523E"/>
    <w:rsid w:val="004263D6"/>
    <w:rsid w:val="00430882"/>
    <w:rsid w:val="00431D8D"/>
    <w:rsid w:val="00436273"/>
    <w:rsid w:val="00440DB9"/>
    <w:rsid w:val="00442035"/>
    <w:rsid w:val="00443B85"/>
    <w:rsid w:val="00444763"/>
    <w:rsid w:val="00446CAA"/>
    <w:rsid w:val="00452B4C"/>
    <w:rsid w:val="004533AB"/>
    <w:rsid w:val="00453D98"/>
    <w:rsid w:val="0045644D"/>
    <w:rsid w:val="0045767D"/>
    <w:rsid w:val="0046198B"/>
    <w:rsid w:val="00461D8B"/>
    <w:rsid w:val="00464CA9"/>
    <w:rsid w:val="00465EE2"/>
    <w:rsid w:val="00466E87"/>
    <w:rsid w:val="0047005A"/>
    <w:rsid w:val="00471A17"/>
    <w:rsid w:val="00475D2E"/>
    <w:rsid w:val="0047654F"/>
    <w:rsid w:val="004765B3"/>
    <w:rsid w:val="004803E6"/>
    <w:rsid w:val="0048087E"/>
    <w:rsid w:val="004818E7"/>
    <w:rsid w:val="00482ABC"/>
    <w:rsid w:val="00484B3C"/>
    <w:rsid w:val="00484F9E"/>
    <w:rsid w:val="00484FB1"/>
    <w:rsid w:val="00484FEF"/>
    <w:rsid w:val="00485C0F"/>
    <w:rsid w:val="00493A0E"/>
    <w:rsid w:val="0049623E"/>
    <w:rsid w:val="00497770"/>
    <w:rsid w:val="004A0447"/>
    <w:rsid w:val="004A2B3D"/>
    <w:rsid w:val="004A3E8C"/>
    <w:rsid w:val="004A4795"/>
    <w:rsid w:val="004A68B1"/>
    <w:rsid w:val="004A6D75"/>
    <w:rsid w:val="004B53B8"/>
    <w:rsid w:val="004C043D"/>
    <w:rsid w:val="004C1BB2"/>
    <w:rsid w:val="004C2E9A"/>
    <w:rsid w:val="004C5166"/>
    <w:rsid w:val="004D41EB"/>
    <w:rsid w:val="004D4B03"/>
    <w:rsid w:val="004D69A9"/>
    <w:rsid w:val="004E0469"/>
    <w:rsid w:val="004E3A98"/>
    <w:rsid w:val="004E3F33"/>
    <w:rsid w:val="004E43DF"/>
    <w:rsid w:val="004E6B7A"/>
    <w:rsid w:val="004E6C8D"/>
    <w:rsid w:val="004F0299"/>
    <w:rsid w:val="004F02D3"/>
    <w:rsid w:val="004F06E9"/>
    <w:rsid w:val="004F3011"/>
    <w:rsid w:val="004F6EAA"/>
    <w:rsid w:val="004F7165"/>
    <w:rsid w:val="00500B5D"/>
    <w:rsid w:val="00500DF8"/>
    <w:rsid w:val="00501B96"/>
    <w:rsid w:val="005042D9"/>
    <w:rsid w:val="00510AFF"/>
    <w:rsid w:val="0051155D"/>
    <w:rsid w:val="0051345F"/>
    <w:rsid w:val="0051527A"/>
    <w:rsid w:val="00515F9E"/>
    <w:rsid w:val="00522EB6"/>
    <w:rsid w:val="00524DC6"/>
    <w:rsid w:val="00524EC2"/>
    <w:rsid w:val="005252D0"/>
    <w:rsid w:val="00525840"/>
    <w:rsid w:val="0053097F"/>
    <w:rsid w:val="005321B8"/>
    <w:rsid w:val="00534B4A"/>
    <w:rsid w:val="00534FAA"/>
    <w:rsid w:val="005360C6"/>
    <w:rsid w:val="00537AB3"/>
    <w:rsid w:val="0054029B"/>
    <w:rsid w:val="005409B2"/>
    <w:rsid w:val="00545DA6"/>
    <w:rsid w:val="00550770"/>
    <w:rsid w:val="005514A9"/>
    <w:rsid w:val="0055151D"/>
    <w:rsid w:val="00551597"/>
    <w:rsid w:val="005519DB"/>
    <w:rsid w:val="005527CE"/>
    <w:rsid w:val="005548A9"/>
    <w:rsid w:val="0055500F"/>
    <w:rsid w:val="00555E5F"/>
    <w:rsid w:val="00555F59"/>
    <w:rsid w:val="005602DD"/>
    <w:rsid w:val="0056112E"/>
    <w:rsid w:val="00561837"/>
    <w:rsid w:val="005619A8"/>
    <w:rsid w:val="00565757"/>
    <w:rsid w:val="00566274"/>
    <w:rsid w:val="00567242"/>
    <w:rsid w:val="005672BD"/>
    <w:rsid w:val="0057008A"/>
    <w:rsid w:val="005723BA"/>
    <w:rsid w:val="00572530"/>
    <w:rsid w:val="005727AB"/>
    <w:rsid w:val="00576F67"/>
    <w:rsid w:val="005803D6"/>
    <w:rsid w:val="00580C97"/>
    <w:rsid w:val="00583A37"/>
    <w:rsid w:val="005856DC"/>
    <w:rsid w:val="005912F1"/>
    <w:rsid w:val="0059401C"/>
    <w:rsid w:val="00594502"/>
    <w:rsid w:val="005979B7"/>
    <w:rsid w:val="00597A1B"/>
    <w:rsid w:val="005A071A"/>
    <w:rsid w:val="005A173B"/>
    <w:rsid w:val="005A1F85"/>
    <w:rsid w:val="005B11B4"/>
    <w:rsid w:val="005C1499"/>
    <w:rsid w:val="005C1BB2"/>
    <w:rsid w:val="005C2A35"/>
    <w:rsid w:val="005C7091"/>
    <w:rsid w:val="005C7542"/>
    <w:rsid w:val="005C7778"/>
    <w:rsid w:val="005C7BF7"/>
    <w:rsid w:val="005D1499"/>
    <w:rsid w:val="005D1CF5"/>
    <w:rsid w:val="005D275B"/>
    <w:rsid w:val="005D3B20"/>
    <w:rsid w:val="005D483E"/>
    <w:rsid w:val="005D750D"/>
    <w:rsid w:val="005D7739"/>
    <w:rsid w:val="005E1310"/>
    <w:rsid w:val="005E1D9F"/>
    <w:rsid w:val="005E2104"/>
    <w:rsid w:val="005E242D"/>
    <w:rsid w:val="005E26AF"/>
    <w:rsid w:val="005E5901"/>
    <w:rsid w:val="005E682A"/>
    <w:rsid w:val="005E69E4"/>
    <w:rsid w:val="005F04D5"/>
    <w:rsid w:val="005F07C4"/>
    <w:rsid w:val="005F20B4"/>
    <w:rsid w:val="005F3AF9"/>
    <w:rsid w:val="005F595D"/>
    <w:rsid w:val="005F5BB4"/>
    <w:rsid w:val="005F707A"/>
    <w:rsid w:val="005F73F7"/>
    <w:rsid w:val="006010AF"/>
    <w:rsid w:val="006016D2"/>
    <w:rsid w:val="006019F7"/>
    <w:rsid w:val="00605F1C"/>
    <w:rsid w:val="00606BB6"/>
    <w:rsid w:val="00607F62"/>
    <w:rsid w:val="006104C3"/>
    <w:rsid w:val="0061109F"/>
    <w:rsid w:val="00611D98"/>
    <w:rsid w:val="0061294C"/>
    <w:rsid w:val="006179A3"/>
    <w:rsid w:val="00620989"/>
    <w:rsid w:val="0062438E"/>
    <w:rsid w:val="0062462C"/>
    <w:rsid w:val="00627DF6"/>
    <w:rsid w:val="0063490A"/>
    <w:rsid w:val="00635F83"/>
    <w:rsid w:val="006374CC"/>
    <w:rsid w:val="0064124F"/>
    <w:rsid w:val="00642041"/>
    <w:rsid w:val="006420CA"/>
    <w:rsid w:val="00644E26"/>
    <w:rsid w:val="00646027"/>
    <w:rsid w:val="00646A28"/>
    <w:rsid w:val="00650316"/>
    <w:rsid w:val="00652EFF"/>
    <w:rsid w:val="0065652E"/>
    <w:rsid w:val="00656D9C"/>
    <w:rsid w:val="00657370"/>
    <w:rsid w:val="0066022B"/>
    <w:rsid w:val="00660C2C"/>
    <w:rsid w:val="0067206E"/>
    <w:rsid w:val="00676F86"/>
    <w:rsid w:val="006806A8"/>
    <w:rsid w:val="00681144"/>
    <w:rsid w:val="00682B35"/>
    <w:rsid w:val="00684592"/>
    <w:rsid w:val="006855F9"/>
    <w:rsid w:val="00690CB4"/>
    <w:rsid w:val="00693234"/>
    <w:rsid w:val="00696C30"/>
    <w:rsid w:val="006A26AC"/>
    <w:rsid w:val="006A324A"/>
    <w:rsid w:val="006A328E"/>
    <w:rsid w:val="006A369C"/>
    <w:rsid w:val="006A3A01"/>
    <w:rsid w:val="006A5821"/>
    <w:rsid w:val="006A5DB5"/>
    <w:rsid w:val="006B29F9"/>
    <w:rsid w:val="006B4F9D"/>
    <w:rsid w:val="006B6BE8"/>
    <w:rsid w:val="006B7AB2"/>
    <w:rsid w:val="006B7CB4"/>
    <w:rsid w:val="006C7800"/>
    <w:rsid w:val="006D02C0"/>
    <w:rsid w:val="006D0BC1"/>
    <w:rsid w:val="006D25AE"/>
    <w:rsid w:val="006D394F"/>
    <w:rsid w:val="006D50A3"/>
    <w:rsid w:val="006D5261"/>
    <w:rsid w:val="006D60FA"/>
    <w:rsid w:val="006D690A"/>
    <w:rsid w:val="006D7263"/>
    <w:rsid w:val="006E0A8D"/>
    <w:rsid w:val="006E0BD8"/>
    <w:rsid w:val="006E10BD"/>
    <w:rsid w:val="006E11B6"/>
    <w:rsid w:val="006E50B6"/>
    <w:rsid w:val="006E58ED"/>
    <w:rsid w:val="006F1C88"/>
    <w:rsid w:val="006F51CE"/>
    <w:rsid w:val="006F52FD"/>
    <w:rsid w:val="006F5A95"/>
    <w:rsid w:val="006F7949"/>
    <w:rsid w:val="006F7D0A"/>
    <w:rsid w:val="00700DD6"/>
    <w:rsid w:val="007024D4"/>
    <w:rsid w:val="0070284E"/>
    <w:rsid w:val="007034C2"/>
    <w:rsid w:val="0070359B"/>
    <w:rsid w:val="00705E6E"/>
    <w:rsid w:val="00705E7A"/>
    <w:rsid w:val="0070683E"/>
    <w:rsid w:val="0070725F"/>
    <w:rsid w:val="007145F6"/>
    <w:rsid w:val="00717347"/>
    <w:rsid w:val="00720AB4"/>
    <w:rsid w:val="00721341"/>
    <w:rsid w:val="00721B82"/>
    <w:rsid w:val="0072310F"/>
    <w:rsid w:val="00723224"/>
    <w:rsid w:val="00723CF5"/>
    <w:rsid w:val="00724AF6"/>
    <w:rsid w:val="007251CE"/>
    <w:rsid w:val="00725B81"/>
    <w:rsid w:val="0072660A"/>
    <w:rsid w:val="00730061"/>
    <w:rsid w:val="00732AC9"/>
    <w:rsid w:val="0073356A"/>
    <w:rsid w:val="007335FF"/>
    <w:rsid w:val="00737A30"/>
    <w:rsid w:val="00737CF5"/>
    <w:rsid w:val="00740E3A"/>
    <w:rsid w:val="0074100D"/>
    <w:rsid w:val="00741F0D"/>
    <w:rsid w:val="007434C1"/>
    <w:rsid w:val="00743508"/>
    <w:rsid w:val="00743D9A"/>
    <w:rsid w:val="007445D5"/>
    <w:rsid w:val="0074662C"/>
    <w:rsid w:val="00751884"/>
    <w:rsid w:val="007550A7"/>
    <w:rsid w:val="00756513"/>
    <w:rsid w:val="0076180D"/>
    <w:rsid w:val="00761E28"/>
    <w:rsid w:val="00761FF7"/>
    <w:rsid w:val="00764869"/>
    <w:rsid w:val="0076791F"/>
    <w:rsid w:val="00767CBA"/>
    <w:rsid w:val="00772747"/>
    <w:rsid w:val="00772FB6"/>
    <w:rsid w:val="007738EF"/>
    <w:rsid w:val="00774519"/>
    <w:rsid w:val="00775007"/>
    <w:rsid w:val="007758BC"/>
    <w:rsid w:val="007760AB"/>
    <w:rsid w:val="00776FE7"/>
    <w:rsid w:val="00777834"/>
    <w:rsid w:val="00777DDF"/>
    <w:rsid w:val="007804B9"/>
    <w:rsid w:val="0078509D"/>
    <w:rsid w:val="00785DCF"/>
    <w:rsid w:val="00786B6E"/>
    <w:rsid w:val="00792167"/>
    <w:rsid w:val="00794598"/>
    <w:rsid w:val="007974F6"/>
    <w:rsid w:val="007A3A81"/>
    <w:rsid w:val="007A4E84"/>
    <w:rsid w:val="007A65B2"/>
    <w:rsid w:val="007A7EDC"/>
    <w:rsid w:val="007B0989"/>
    <w:rsid w:val="007B1756"/>
    <w:rsid w:val="007B3275"/>
    <w:rsid w:val="007B5DA5"/>
    <w:rsid w:val="007B6520"/>
    <w:rsid w:val="007C0642"/>
    <w:rsid w:val="007C1480"/>
    <w:rsid w:val="007C15C5"/>
    <w:rsid w:val="007C1B03"/>
    <w:rsid w:val="007C6704"/>
    <w:rsid w:val="007C7354"/>
    <w:rsid w:val="007D02CD"/>
    <w:rsid w:val="007D280F"/>
    <w:rsid w:val="007D46B3"/>
    <w:rsid w:val="007D6117"/>
    <w:rsid w:val="007D7E35"/>
    <w:rsid w:val="007E1DDE"/>
    <w:rsid w:val="007E2F68"/>
    <w:rsid w:val="007E475D"/>
    <w:rsid w:val="007E6888"/>
    <w:rsid w:val="007F1A0B"/>
    <w:rsid w:val="007F38A0"/>
    <w:rsid w:val="007F432D"/>
    <w:rsid w:val="007F7D35"/>
    <w:rsid w:val="00800BB5"/>
    <w:rsid w:val="00802BF1"/>
    <w:rsid w:val="0080323F"/>
    <w:rsid w:val="00803DCA"/>
    <w:rsid w:val="0080642F"/>
    <w:rsid w:val="008112A3"/>
    <w:rsid w:val="008138A3"/>
    <w:rsid w:val="0081627E"/>
    <w:rsid w:val="0081662F"/>
    <w:rsid w:val="00825945"/>
    <w:rsid w:val="00825FA0"/>
    <w:rsid w:val="00826B59"/>
    <w:rsid w:val="00827DEE"/>
    <w:rsid w:val="00832466"/>
    <w:rsid w:val="00834D3F"/>
    <w:rsid w:val="0083611B"/>
    <w:rsid w:val="008376B3"/>
    <w:rsid w:val="0084030F"/>
    <w:rsid w:val="008433B7"/>
    <w:rsid w:val="0084373E"/>
    <w:rsid w:val="00843776"/>
    <w:rsid w:val="00843BA2"/>
    <w:rsid w:val="00844C34"/>
    <w:rsid w:val="00844FA8"/>
    <w:rsid w:val="00845C94"/>
    <w:rsid w:val="008470C6"/>
    <w:rsid w:val="00847136"/>
    <w:rsid w:val="0084722A"/>
    <w:rsid w:val="00850B45"/>
    <w:rsid w:val="008533F9"/>
    <w:rsid w:val="00855A6B"/>
    <w:rsid w:val="00857857"/>
    <w:rsid w:val="00857FB7"/>
    <w:rsid w:val="00862317"/>
    <w:rsid w:val="00862A5A"/>
    <w:rsid w:val="00863F71"/>
    <w:rsid w:val="00864AC6"/>
    <w:rsid w:val="00866E85"/>
    <w:rsid w:val="00871FDA"/>
    <w:rsid w:val="008731B4"/>
    <w:rsid w:val="00873F35"/>
    <w:rsid w:val="0087537F"/>
    <w:rsid w:val="00882B58"/>
    <w:rsid w:val="0088332B"/>
    <w:rsid w:val="00885576"/>
    <w:rsid w:val="008856D5"/>
    <w:rsid w:val="00886EEB"/>
    <w:rsid w:val="0089095F"/>
    <w:rsid w:val="00890D1D"/>
    <w:rsid w:val="00890F5C"/>
    <w:rsid w:val="00894D23"/>
    <w:rsid w:val="00894E61"/>
    <w:rsid w:val="00895200"/>
    <w:rsid w:val="00895C72"/>
    <w:rsid w:val="0089601B"/>
    <w:rsid w:val="00896BEE"/>
    <w:rsid w:val="00897A6D"/>
    <w:rsid w:val="008A0B2A"/>
    <w:rsid w:val="008A0DAA"/>
    <w:rsid w:val="008A17C5"/>
    <w:rsid w:val="008A40C0"/>
    <w:rsid w:val="008B3DC8"/>
    <w:rsid w:val="008B3E6A"/>
    <w:rsid w:val="008C4911"/>
    <w:rsid w:val="008C6E6B"/>
    <w:rsid w:val="008C74CF"/>
    <w:rsid w:val="008D51A5"/>
    <w:rsid w:val="008D547D"/>
    <w:rsid w:val="008D57A8"/>
    <w:rsid w:val="008E287C"/>
    <w:rsid w:val="008E3232"/>
    <w:rsid w:val="008E4175"/>
    <w:rsid w:val="008E4C82"/>
    <w:rsid w:val="008E7473"/>
    <w:rsid w:val="008E7A51"/>
    <w:rsid w:val="008F2816"/>
    <w:rsid w:val="008F2D3D"/>
    <w:rsid w:val="008F657E"/>
    <w:rsid w:val="008F755E"/>
    <w:rsid w:val="008F7DB1"/>
    <w:rsid w:val="00900612"/>
    <w:rsid w:val="00902FD5"/>
    <w:rsid w:val="00915F0C"/>
    <w:rsid w:val="00916498"/>
    <w:rsid w:val="009204CB"/>
    <w:rsid w:val="00926D52"/>
    <w:rsid w:val="00926F16"/>
    <w:rsid w:val="00927832"/>
    <w:rsid w:val="00930CF4"/>
    <w:rsid w:val="00931198"/>
    <w:rsid w:val="009312F6"/>
    <w:rsid w:val="00931D48"/>
    <w:rsid w:val="00934E6C"/>
    <w:rsid w:val="0094080F"/>
    <w:rsid w:val="00943139"/>
    <w:rsid w:val="00943273"/>
    <w:rsid w:val="00944C42"/>
    <w:rsid w:val="00944EFB"/>
    <w:rsid w:val="0095015D"/>
    <w:rsid w:val="009509A2"/>
    <w:rsid w:val="00953A3D"/>
    <w:rsid w:val="0095678C"/>
    <w:rsid w:val="0095738E"/>
    <w:rsid w:val="00957437"/>
    <w:rsid w:val="009629D7"/>
    <w:rsid w:val="00962A81"/>
    <w:rsid w:val="009639AC"/>
    <w:rsid w:val="009669F2"/>
    <w:rsid w:val="00966A93"/>
    <w:rsid w:val="00971667"/>
    <w:rsid w:val="009740D6"/>
    <w:rsid w:val="009741B0"/>
    <w:rsid w:val="00975356"/>
    <w:rsid w:val="00977F01"/>
    <w:rsid w:val="00980A31"/>
    <w:rsid w:val="00980AFC"/>
    <w:rsid w:val="0098135E"/>
    <w:rsid w:val="00983AE8"/>
    <w:rsid w:val="00985FF0"/>
    <w:rsid w:val="00986E1F"/>
    <w:rsid w:val="009871D5"/>
    <w:rsid w:val="0098750A"/>
    <w:rsid w:val="00987C89"/>
    <w:rsid w:val="00996280"/>
    <w:rsid w:val="0099642C"/>
    <w:rsid w:val="00996BF9"/>
    <w:rsid w:val="009974DE"/>
    <w:rsid w:val="00997BAB"/>
    <w:rsid w:val="009A05C1"/>
    <w:rsid w:val="009A2003"/>
    <w:rsid w:val="009A3810"/>
    <w:rsid w:val="009A486C"/>
    <w:rsid w:val="009A4D97"/>
    <w:rsid w:val="009A69FD"/>
    <w:rsid w:val="009B27E7"/>
    <w:rsid w:val="009B4668"/>
    <w:rsid w:val="009B769D"/>
    <w:rsid w:val="009B7F71"/>
    <w:rsid w:val="009C29E1"/>
    <w:rsid w:val="009C2E1C"/>
    <w:rsid w:val="009C669A"/>
    <w:rsid w:val="009C770D"/>
    <w:rsid w:val="009D1121"/>
    <w:rsid w:val="009D2D08"/>
    <w:rsid w:val="009D3959"/>
    <w:rsid w:val="009D4817"/>
    <w:rsid w:val="009D5C87"/>
    <w:rsid w:val="009D752B"/>
    <w:rsid w:val="009E0819"/>
    <w:rsid w:val="009E2430"/>
    <w:rsid w:val="009E4B99"/>
    <w:rsid w:val="009E73A5"/>
    <w:rsid w:val="009E7B88"/>
    <w:rsid w:val="00A003B8"/>
    <w:rsid w:val="00A005AB"/>
    <w:rsid w:val="00A01FEC"/>
    <w:rsid w:val="00A024A1"/>
    <w:rsid w:val="00A03543"/>
    <w:rsid w:val="00A0576D"/>
    <w:rsid w:val="00A0718E"/>
    <w:rsid w:val="00A130D5"/>
    <w:rsid w:val="00A14F6D"/>
    <w:rsid w:val="00A16325"/>
    <w:rsid w:val="00A20A26"/>
    <w:rsid w:val="00A232C1"/>
    <w:rsid w:val="00A27096"/>
    <w:rsid w:val="00A30161"/>
    <w:rsid w:val="00A30B11"/>
    <w:rsid w:val="00A31C5E"/>
    <w:rsid w:val="00A32629"/>
    <w:rsid w:val="00A33994"/>
    <w:rsid w:val="00A34513"/>
    <w:rsid w:val="00A34BA5"/>
    <w:rsid w:val="00A34F27"/>
    <w:rsid w:val="00A36348"/>
    <w:rsid w:val="00A44A4A"/>
    <w:rsid w:val="00A464F6"/>
    <w:rsid w:val="00A47E84"/>
    <w:rsid w:val="00A51801"/>
    <w:rsid w:val="00A52066"/>
    <w:rsid w:val="00A524FA"/>
    <w:rsid w:val="00A52843"/>
    <w:rsid w:val="00A54250"/>
    <w:rsid w:val="00A54293"/>
    <w:rsid w:val="00A55D69"/>
    <w:rsid w:val="00A55FA7"/>
    <w:rsid w:val="00A613E3"/>
    <w:rsid w:val="00A6357A"/>
    <w:rsid w:val="00A63812"/>
    <w:rsid w:val="00A64878"/>
    <w:rsid w:val="00A731F5"/>
    <w:rsid w:val="00A738EA"/>
    <w:rsid w:val="00A751C2"/>
    <w:rsid w:val="00A765D4"/>
    <w:rsid w:val="00A817E6"/>
    <w:rsid w:val="00A81941"/>
    <w:rsid w:val="00A82079"/>
    <w:rsid w:val="00A82F37"/>
    <w:rsid w:val="00A83194"/>
    <w:rsid w:val="00A86A65"/>
    <w:rsid w:val="00A86F64"/>
    <w:rsid w:val="00A92587"/>
    <w:rsid w:val="00A939D5"/>
    <w:rsid w:val="00AA0623"/>
    <w:rsid w:val="00AA1C78"/>
    <w:rsid w:val="00AA617E"/>
    <w:rsid w:val="00AB130E"/>
    <w:rsid w:val="00AB45C3"/>
    <w:rsid w:val="00AB66F9"/>
    <w:rsid w:val="00AC0339"/>
    <w:rsid w:val="00AC0B80"/>
    <w:rsid w:val="00AC1F50"/>
    <w:rsid w:val="00AC2177"/>
    <w:rsid w:val="00AC290F"/>
    <w:rsid w:val="00AC37A1"/>
    <w:rsid w:val="00AC384C"/>
    <w:rsid w:val="00AC4430"/>
    <w:rsid w:val="00AC4C82"/>
    <w:rsid w:val="00AC5B20"/>
    <w:rsid w:val="00AD1F49"/>
    <w:rsid w:val="00AD3FE3"/>
    <w:rsid w:val="00AD5378"/>
    <w:rsid w:val="00AD597E"/>
    <w:rsid w:val="00AD5DA4"/>
    <w:rsid w:val="00AD7D76"/>
    <w:rsid w:val="00AD7F26"/>
    <w:rsid w:val="00AE14BD"/>
    <w:rsid w:val="00AE3F7E"/>
    <w:rsid w:val="00AE4659"/>
    <w:rsid w:val="00AE4B8C"/>
    <w:rsid w:val="00AF7478"/>
    <w:rsid w:val="00B012AE"/>
    <w:rsid w:val="00B0144E"/>
    <w:rsid w:val="00B05F36"/>
    <w:rsid w:val="00B06B96"/>
    <w:rsid w:val="00B109B2"/>
    <w:rsid w:val="00B11524"/>
    <w:rsid w:val="00B12738"/>
    <w:rsid w:val="00B1286D"/>
    <w:rsid w:val="00B130BB"/>
    <w:rsid w:val="00B2233A"/>
    <w:rsid w:val="00B22434"/>
    <w:rsid w:val="00B274C0"/>
    <w:rsid w:val="00B276F0"/>
    <w:rsid w:val="00B27FB6"/>
    <w:rsid w:val="00B309BF"/>
    <w:rsid w:val="00B30B8F"/>
    <w:rsid w:val="00B319FD"/>
    <w:rsid w:val="00B32F50"/>
    <w:rsid w:val="00B3650D"/>
    <w:rsid w:val="00B419CD"/>
    <w:rsid w:val="00B50D3C"/>
    <w:rsid w:val="00B510E4"/>
    <w:rsid w:val="00B515D6"/>
    <w:rsid w:val="00B53DC2"/>
    <w:rsid w:val="00B546C8"/>
    <w:rsid w:val="00B55387"/>
    <w:rsid w:val="00B56C60"/>
    <w:rsid w:val="00B57600"/>
    <w:rsid w:val="00B57AEA"/>
    <w:rsid w:val="00B6229C"/>
    <w:rsid w:val="00B6235B"/>
    <w:rsid w:val="00B62B05"/>
    <w:rsid w:val="00B63115"/>
    <w:rsid w:val="00B637FA"/>
    <w:rsid w:val="00B645BF"/>
    <w:rsid w:val="00B70322"/>
    <w:rsid w:val="00B75448"/>
    <w:rsid w:val="00B755B8"/>
    <w:rsid w:val="00B765B2"/>
    <w:rsid w:val="00B76FC8"/>
    <w:rsid w:val="00B83579"/>
    <w:rsid w:val="00B848F3"/>
    <w:rsid w:val="00B86507"/>
    <w:rsid w:val="00B86835"/>
    <w:rsid w:val="00B87055"/>
    <w:rsid w:val="00B87DB8"/>
    <w:rsid w:val="00B902D7"/>
    <w:rsid w:val="00B90DEB"/>
    <w:rsid w:val="00B925C0"/>
    <w:rsid w:val="00BA089B"/>
    <w:rsid w:val="00BA215F"/>
    <w:rsid w:val="00BA4B5C"/>
    <w:rsid w:val="00BA7211"/>
    <w:rsid w:val="00BB017A"/>
    <w:rsid w:val="00BB0847"/>
    <w:rsid w:val="00BB311D"/>
    <w:rsid w:val="00BC0FA5"/>
    <w:rsid w:val="00BC3C92"/>
    <w:rsid w:val="00BC54E6"/>
    <w:rsid w:val="00BC70EB"/>
    <w:rsid w:val="00BC7275"/>
    <w:rsid w:val="00BD327B"/>
    <w:rsid w:val="00BD4A5B"/>
    <w:rsid w:val="00BE05A1"/>
    <w:rsid w:val="00BE2359"/>
    <w:rsid w:val="00BE59A6"/>
    <w:rsid w:val="00BF1E7F"/>
    <w:rsid w:val="00BF4331"/>
    <w:rsid w:val="00BF4E33"/>
    <w:rsid w:val="00C036F8"/>
    <w:rsid w:val="00C037E0"/>
    <w:rsid w:val="00C045B9"/>
    <w:rsid w:val="00C072F1"/>
    <w:rsid w:val="00C0738A"/>
    <w:rsid w:val="00C151B7"/>
    <w:rsid w:val="00C15F46"/>
    <w:rsid w:val="00C161A9"/>
    <w:rsid w:val="00C203CF"/>
    <w:rsid w:val="00C20B65"/>
    <w:rsid w:val="00C22DBA"/>
    <w:rsid w:val="00C24034"/>
    <w:rsid w:val="00C27637"/>
    <w:rsid w:val="00C310B3"/>
    <w:rsid w:val="00C32772"/>
    <w:rsid w:val="00C33719"/>
    <w:rsid w:val="00C43C43"/>
    <w:rsid w:val="00C45B71"/>
    <w:rsid w:val="00C45BD3"/>
    <w:rsid w:val="00C469FA"/>
    <w:rsid w:val="00C4735C"/>
    <w:rsid w:val="00C53C63"/>
    <w:rsid w:val="00C54164"/>
    <w:rsid w:val="00C57E43"/>
    <w:rsid w:val="00C601F2"/>
    <w:rsid w:val="00C602FC"/>
    <w:rsid w:val="00C60731"/>
    <w:rsid w:val="00C61ECC"/>
    <w:rsid w:val="00C6229C"/>
    <w:rsid w:val="00C6525E"/>
    <w:rsid w:val="00C668D4"/>
    <w:rsid w:val="00C66FB7"/>
    <w:rsid w:val="00C67033"/>
    <w:rsid w:val="00C73C3F"/>
    <w:rsid w:val="00C74102"/>
    <w:rsid w:val="00C74E09"/>
    <w:rsid w:val="00C80F22"/>
    <w:rsid w:val="00C92D2C"/>
    <w:rsid w:val="00C93C3B"/>
    <w:rsid w:val="00C9435F"/>
    <w:rsid w:val="00C96A2F"/>
    <w:rsid w:val="00CA1FB6"/>
    <w:rsid w:val="00CA223C"/>
    <w:rsid w:val="00CA3178"/>
    <w:rsid w:val="00CA3DBB"/>
    <w:rsid w:val="00CA66CA"/>
    <w:rsid w:val="00CB08F8"/>
    <w:rsid w:val="00CB0CB7"/>
    <w:rsid w:val="00CB1285"/>
    <w:rsid w:val="00CB3DA3"/>
    <w:rsid w:val="00CB5C0E"/>
    <w:rsid w:val="00CB7ABF"/>
    <w:rsid w:val="00CC25DC"/>
    <w:rsid w:val="00CC6A62"/>
    <w:rsid w:val="00CC6B49"/>
    <w:rsid w:val="00CD0254"/>
    <w:rsid w:val="00CD0779"/>
    <w:rsid w:val="00CD7F32"/>
    <w:rsid w:val="00CE350E"/>
    <w:rsid w:val="00CE5A28"/>
    <w:rsid w:val="00CE5B61"/>
    <w:rsid w:val="00CE7C20"/>
    <w:rsid w:val="00CF035B"/>
    <w:rsid w:val="00CF23EE"/>
    <w:rsid w:val="00D004E7"/>
    <w:rsid w:val="00D00B49"/>
    <w:rsid w:val="00D012CE"/>
    <w:rsid w:val="00D03A83"/>
    <w:rsid w:val="00D03D0E"/>
    <w:rsid w:val="00D10910"/>
    <w:rsid w:val="00D13C08"/>
    <w:rsid w:val="00D154C9"/>
    <w:rsid w:val="00D155C1"/>
    <w:rsid w:val="00D22992"/>
    <w:rsid w:val="00D27E89"/>
    <w:rsid w:val="00D32614"/>
    <w:rsid w:val="00D33494"/>
    <w:rsid w:val="00D35511"/>
    <w:rsid w:val="00D36F54"/>
    <w:rsid w:val="00D37116"/>
    <w:rsid w:val="00D447BF"/>
    <w:rsid w:val="00D462E3"/>
    <w:rsid w:val="00D466C7"/>
    <w:rsid w:val="00D47F1C"/>
    <w:rsid w:val="00D5058F"/>
    <w:rsid w:val="00D505C9"/>
    <w:rsid w:val="00D515F1"/>
    <w:rsid w:val="00D540C1"/>
    <w:rsid w:val="00D55F65"/>
    <w:rsid w:val="00D57611"/>
    <w:rsid w:val="00D57A68"/>
    <w:rsid w:val="00D60525"/>
    <w:rsid w:val="00D6091D"/>
    <w:rsid w:val="00D62307"/>
    <w:rsid w:val="00D63DF3"/>
    <w:rsid w:val="00D65274"/>
    <w:rsid w:val="00D653B7"/>
    <w:rsid w:val="00D7000E"/>
    <w:rsid w:val="00D76443"/>
    <w:rsid w:val="00D81DF2"/>
    <w:rsid w:val="00D8326B"/>
    <w:rsid w:val="00D865E3"/>
    <w:rsid w:val="00D87CE3"/>
    <w:rsid w:val="00D93805"/>
    <w:rsid w:val="00D96DB6"/>
    <w:rsid w:val="00DA24EE"/>
    <w:rsid w:val="00DA39BB"/>
    <w:rsid w:val="00DA6D6B"/>
    <w:rsid w:val="00DB00C6"/>
    <w:rsid w:val="00DB0291"/>
    <w:rsid w:val="00DB1FCF"/>
    <w:rsid w:val="00DB22F4"/>
    <w:rsid w:val="00DB3A67"/>
    <w:rsid w:val="00DC1C8B"/>
    <w:rsid w:val="00DC5CA0"/>
    <w:rsid w:val="00DC7C68"/>
    <w:rsid w:val="00DD0F81"/>
    <w:rsid w:val="00DD326C"/>
    <w:rsid w:val="00DD50C9"/>
    <w:rsid w:val="00DD6CCB"/>
    <w:rsid w:val="00DD7C95"/>
    <w:rsid w:val="00DE19D1"/>
    <w:rsid w:val="00DE1B35"/>
    <w:rsid w:val="00DE2705"/>
    <w:rsid w:val="00DE3D84"/>
    <w:rsid w:val="00DE632F"/>
    <w:rsid w:val="00DE7DC7"/>
    <w:rsid w:val="00DF0111"/>
    <w:rsid w:val="00DF2099"/>
    <w:rsid w:val="00DF2249"/>
    <w:rsid w:val="00DF52C9"/>
    <w:rsid w:val="00DF5FE8"/>
    <w:rsid w:val="00DF7499"/>
    <w:rsid w:val="00E02DB9"/>
    <w:rsid w:val="00E033D1"/>
    <w:rsid w:val="00E04A67"/>
    <w:rsid w:val="00E1029E"/>
    <w:rsid w:val="00E12F8B"/>
    <w:rsid w:val="00E138C9"/>
    <w:rsid w:val="00E146A6"/>
    <w:rsid w:val="00E15F89"/>
    <w:rsid w:val="00E1677D"/>
    <w:rsid w:val="00E16790"/>
    <w:rsid w:val="00E23B4E"/>
    <w:rsid w:val="00E24903"/>
    <w:rsid w:val="00E24D8A"/>
    <w:rsid w:val="00E32B69"/>
    <w:rsid w:val="00E32BF1"/>
    <w:rsid w:val="00E3471C"/>
    <w:rsid w:val="00E35235"/>
    <w:rsid w:val="00E35BEE"/>
    <w:rsid w:val="00E42C05"/>
    <w:rsid w:val="00E45D0E"/>
    <w:rsid w:val="00E46EA2"/>
    <w:rsid w:val="00E51D4B"/>
    <w:rsid w:val="00E52C68"/>
    <w:rsid w:val="00E53133"/>
    <w:rsid w:val="00E555D8"/>
    <w:rsid w:val="00E55D5C"/>
    <w:rsid w:val="00E55DA6"/>
    <w:rsid w:val="00E61398"/>
    <w:rsid w:val="00E61948"/>
    <w:rsid w:val="00E62146"/>
    <w:rsid w:val="00E63740"/>
    <w:rsid w:val="00E6394F"/>
    <w:rsid w:val="00E646B5"/>
    <w:rsid w:val="00E65B0C"/>
    <w:rsid w:val="00E65C98"/>
    <w:rsid w:val="00E6646D"/>
    <w:rsid w:val="00E66F04"/>
    <w:rsid w:val="00E67B0D"/>
    <w:rsid w:val="00E71B57"/>
    <w:rsid w:val="00E72120"/>
    <w:rsid w:val="00E74C1C"/>
    <w:rsid w:val="00E776BD"/>
    <w:rsid w:val="00E80A01"/>
    <w:rsid w:val="00E83134"/>
    <w:rsid w:val="00E86E6B"/>
    <w:rsid w:val="00E90277"/>
    <w:rsid w:val="00E91685"/>
    <w:rsid w:val="00E9339F"/>
    <w:rsid w:val="00E94557"/>
    <w:rsid w:val="00E945B3"/>
    <w:rsid w:val="00EA3663"/>
    <w:rsid w:val="00EA5832"/>
    <w:rsid w:val="00EA5A60"/>
    <w:rsid w:val="00EB32AF"/>
    <w:rsid w:val="00EB6FF2"/>
    <w:rsid w:val="00EC01BB"/>
    <w:rsid w:val="00EC4E01"/>
    <w:rsid w:val="00EC5149"/>
    <w:rsid w:val="00EC5494"/>
    <w:rsid w:val="00ED054A"/>
    <w:rsid w:val="00ED14AD"/>
    <w:rsid w:val="00ED19E2"/>
    <w:rsid w:val="00ED1C68"/>
    <w:rsid w:val="00ED3908"/>
    <w:rsid w:val="00ED53BD"/>
    <w:rsid w:val="00EE0E74"/>
    <w:rsid w:val="00EE0F57"/>
    <w:rsid w:val="00EE244D"/>
    <w:rsid w:val="00EE2DF3"/>
    <w:rsid w:val="00EE4D14"/>
    <w:rsid w:val="00EE5098"/>
    <w:rsid w:val="00EF0C5E"/>
    <w:rsid w:val="00EF3040"/>
    <w:rsid w:val="00EF31AA"/>
    <w:rsid w:val="00EF4DE7"/>
    <w:rsid w:val="00EF4F55"/>
    <w:rsid w:val="00EF5EE3"/>
    <w:rsid w:val="00F00D5F"/>
    <w:rsid w:val="00F00F60"/>
    <w:rsid w:val="00F00FC9"/>
    <w:rsid w:val="00F0272D"/>
    <w:rsid w:val="00F05C88"/>
    <w:rsid w:val="00F074D8"/>
    <w:rsid w:val="00F13369"/>
    <w:rsid w:val="00F13B10"/>
    <w:rsid w:val="00F1529C"/>
    <w:rsid w:val="00F152DE"/>
    <w:rsid w:val="00F1658C"/>
    <w:rsid w:val="00F16DD2"/>
    <w:rsid w:val="00F1752C"/>
    <w:rsid w:val="00F213AC"/>
    <w:rsid w:val="00F21D9A"/>
    <w:rsid w:val="00F22E70"/>
    <w:rsid w:val="00F23A39"/>
    <w:rsid w:val="00F25424"/>
    <w:rsid w:val="00F25535"/>
    <w:rsid w:val="00F25D46"/>
    <w:rsid w:val="00F27085"/>
    <w:rsid w:val="00F31314"/>
    <w:rsid w:val="00F32038"/>
    <w:rsid w:val="00F345B7"/>
    <w:rsid w:val="00F37036"/>
    <w:rsid w:val="00F45AFD"/>
    <w:rsid w:val="00F4683C"/>
    <w:rsid w:val="00F468BE"/>
    <w:rsid w:val="00F47FDD"/>
    <w:rsid w:val="00F5093F"/>
    <w:rsid w:val="00F52111"/>
    <w:rsid w:val="00F521EF"/>
    <w:rsid w:val="00F52E66"/>
    <w:rsid w:val="00F54728"/>
    <w:rsid w:val="00F56CB0"/>
    <w:rsid w:val="00F57979"/>
    <w:rsid w:val="00F60186"/>
    <w:rsid w:val="00F60F1A"/>
    <w:rsid w:val="00F62405"/>
    <w:rsid w:val="00F63C7E"/>
    <w:rsid w:val="00F6697F"/>
    <w:rsid w:val="00F718DC"/>
    <w:rsid w:val="00F71CE2"/>
    <w:rsid w:val="00F72ADE"/>
    <w:rsid w:val="00F73772"/>
    <w:rsid w:val="00F738F1"/>
    <w:rsid w:val="00F75417"/>
    <w:rsid w:val="00F815C9"/>
    <w:rsid w:val="00F8315A"/>
    <w:rsid w:val="00F86838"/>
    <w:rsid w:val="00F86A9A"/>
    <w:rsid w:val="00F86C79"/>
    <w:rsid w:val="00F90007"/>
    <w:rsid w:val="00F901BC"/>
    <w:rsid w:val="00F91AA3"/>
    <w:rsid w:val="00F95880"/>
    <w:rsid w:val="00F9640D"/>
    <w:rsid w:val="00F96BE5"/>
    <w:rsid w:val="00FB310E"/>
    <w:rsid w:val="00FB6FAA"/>
    <w:rsid w:val="00FC348C"/>
    <w:rsid w:val="00FC4E52"/>
    <w:rsid w:val="00FC5456"/>
    <w:rsid w:val="00FC7157"/>
    <w:rsid w:val="00FD01BE"/>
    <w:rsid w:val="00FD03E9"/>
    <w:rsid w:val="00FD189F"/>
    <w:rsid w:val="00FD4D00"/>
    <w:rsid w:val="00FD5A96"/>
    <w:rsid w:val="00FD5C4A"/>
    <w:rsid w:val="00FD5CF9"/>
    <w:rsid w:val="00FE05AE"/>
    <w:rsid w:val="00FE0CCE"/>
    <w:rsid w:val="00FE4965"/>
    <w:rsid w:val="00FF1F45"/>
    <w:rsid w:val="00FF3848"/>
    <w:rsid w:val="00FF4DD2"/>
    <w:rsid w:val="00FF52FB"/>
    <w:rsid w:val="00FF5676"/>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81508"/>
  <w14:defaultImageDpi w14:val="330"/>
  <w15:chartTrackingRefBased/>
  <w15:docId w15:val="{08E8A485-F3A5-455C-B85D-49960FA1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DF3"/>
    <w:pPr>
      <w:spacing w:after="0" w:line="480" w:lineRule="auto"/>
      <w:ind w:firstLine="720"/>
      <w:pPrChange w:id="0" w:author="Frank R. Edwards Jr" w:date="2017-09-26T11:27:00Z">
        <w:pPr>
          <w:spacing w:after="160" w:line="259" w:lineRule="auto"/>
        </w:pPr>
      </w:pPrChange>
    </w:pPr>
    <w:rPr>
      <w:rFonts w:ascii="Cambria" w:hAnsi="Cambria"/>
      <w:rPrChange w:id="0" w:author="Frank R. Edwards Jr" w:date="2017-09-26T11:27:00Z">
        <w:rPr>
          <w:rFonts w:ascii="Cambria" w:eastAsiaTheme="minorHAnsi" w:hAnsi="Cambria" w:cstheme="minorBidi"/>
          <w:sz w:val="24"/>
          <w:szCs w:val="22"/>
          <w:lang w:val="en-US" w:eastAsia="en-US" w:bidi="ar-SA"/>
        </w:rPr>
      </w:rPrChange>
    </w:rPr>
  </w:style>
  <w:style w:type="paragraph" w:styleId="Heading2">
    <w:name w:val="heading 2"/>
    <w:basedOn w:val="Normal"/>
    <w:next w:val="Normal"/>
    <w:link w:val="Heading2Char"/>
    <w:uiPriority w:val="9"/>
    <w:unhideWhenUsed/>
    <w:qFormat/>
    <w:rsid w:val="00175AAB"/>
    <w:pPr>
      <w:keepNext/>
      <w:keepLines/>
      <w:spacing w:before="40"/>
      <w:ind w:firstLine="0"/>
      <w:outlineLvl w:val="1"/>
      <w:pPrChange w:id="1" w:author="Frank R. Edwards Jr" w:date="2017-09-26T11:24:00Z">
        <w:pPr>
          <w:keepNext/>
          <w:keepLines/>
          <w:spacing w:before="40" w:line="480" w:lineRule="auto"/>
          <w:ind w:firstLine="720"/>
          <w:outlineLvl w:val="1"/>
        </w:pPr>
      </w:pPrChange>
    </w:pPr>
    <w:rPr>
      <w:rFonts w:eastAsiaTheme="majorEastAsia" w:cstheme="majorBidi"/>
      <w:b/>
      <w:szCs w:val="26"/>
      <w:rPrChange w:id="1" w:author="Frank R. Edwards Jr" w:date="2017-09-26T11:24:00Z">
        <w:rPr>
          <w:rFonts w:ascii="Cambria" w:eastAsiaTheme="majorEastAsia" w:hAnsi="Cambria" w:cstheme="majorBidi"/>
          <w:color w:val="2F5496" w:themeColor="accent1" w:themeShade="BF"/>
          <w:sz w:val="24"/>
          <w:szCs w:val="26"/>
          <w:lang w:val="en-US" w:eastAsia="en-US" w:bidi="ar-SA"/>
        </w:rPr>
      </w:rPrChang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2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A26AC"/>
    <w:pPr>
      <w:tabs>
        <w:tab w:val="left" w:pos="504"/>
      </w:tabs>
      <w:spacing w:after="240" w:line="240" w:lineRule="auto"/>
      <w:ind w:left="504" w:hanging="504"/>
    </w:pPr>
  </w:style>
  <w:style w:type="table" w:styleId="TableGridLight">
    <w:name w:val="Grid Table Light"/>
    <w:basedOn w:val="TableNormal"/>
    <w:uiPriority w:val="40"/>
    <w:rsid w:val="00A035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32629"/>
    <w:rPr>
      <w:sz w:val="16"/>
      <w:szCs w:val="16"/>
    </w:rPr>
  </w:style>
  <w:style w:type="paragraph" w:styleId="CommentText">
    <w:name w:val="annotation text"/>
    <w:basedOn w:val="Normal"/>
    <w:link w:val="CommentTextChar"/>
    <w:uiPriority w:val="99"/>
    <w:unhideWhenUsed/>
    <w:rsid w:val="00A32629"/>
    <w:pPr>
      <w:spacing w:line="240" w:lineRule="auto"/>
    </w:pPr>
    <w:rPr>
      <w:sz w:val="20"/>
      <w:szCs w:val="20"/>
    </w:rPr>
  </w:style>
  <w:style w:type="character" w:customStyle="1" w:styleId="CommentTextChar">
    <w:name w:val="Comment Text Char"/>
    <w:basedOn w:val="DefaultParagraphFont"/>
    <w:link w:val="CommentText"/>
    <w:uiPriority w:val="99"/>
    <w:rsid w:val="00A32629"/>
    <w:rPr>
      <w:sz w:val="20"/>
      <w:szCs w:val="20"/>
    </w:rPr>
  </w:style>
  <w:style w:type="paragraph" w:styleId="CommentSubject">
    <w:name w:val="annotation subject"/>
    <w:basedOn w:val="CommentText"/>
    <w:next w:val="CommentText"/>
    <w:link w:val="CommentSubjectChar"/>
    <w:uiPriority w:val="99"/>
    <w:semiHidden/>
    <w:unhideWhenUsed/>
    <w:rsid w:val="00A32629"/>
    <w:rPr>
      <w:b/>
      <w:bCs/>
    </w:rPr>
  </w:style>
  <w:style w:type="character" w:customStyle="1" w:styleId="CommentSubjectChar">
    <w:name w:val="Comment Subject Char"/>
    <w:basedOn w:val="CommentTextChar"/>
    <w:link w:val="CommentSubject"/>
    <w:uiPriority w:val="99"/>
    <w:semiHidden/>
    <w:rsid w:val="00A32629"/>
    <w:rPr>
      <w:b/>
      <w:bCs/>
      <w:sz w:val="20"/>
      <w:szCs w:val="20"/>
    </w:rPr>
  </w:style>
  <w:style w:type="paragraph" w:styleId="BalloonText">
    <w:name w:val="Balloon Text"/>
    <w:basedOn w:val="Normal"/>
    <w:link w:val="BalloonTextChar"/>
    <w:uiPriority w:val="99"/>
    <w:semiHidden/>
    <w:unhideWhenUsed/>
    <w:rsid w:val="00A326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629"/>
    <w:rPr>
      <w:rFonts w:ascii="Segoe UI" w:hAnsi="Segoe UI" w:cs="Segoe UI"/>
      <w:sz w:val="18"/>
      <w:szCs w:val="18"/>
    </w:rPr>
  </w:style>
  <w:style w:type="paragraph" w:styleId="ListParagraph">
    <w:name w:val="List Paragraph"/>
    <w:basedOn w:val="Normal"/>
    <w:uiPriority w:val="34"/>
    <w:qFormat/>
    <w:rsid w:val="006B7AB2"/>
    <w:pPr>
      <w:ind w:left="720"/>
      <w:contextualSpacing/>
    </w:pPr>
  </w:style>
  <w:style w:type="paragraph" w:styleId="Caption">
    <w:name w:val="caption"/>
    <w:basedOn w:val="Normal"/>
    <w:next w:val="Normal"/>
    <w:uiPriority w:val="35"/>
    <w:unhideWhenUsed/>
    <w:qFormat/>
    <w:rsid w:val="00360372"/>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E55D5C"/>
    <w:pPr>
      <w:spacing w:line="240" w:lineRule="auto"/>
    </w:pPr>
    <w:rPr>
      <w:sz w:val="20"/>
      <w:szCs w:val="20"/>
    </w:rPr>
  </w:style>
  <w:style w:type="character" w:customStyle="1" w:styleId="EndnoteTextChar">
    <w:name w:val="Endnote Text Char"/>
    <w:basedOn w:val="DefaultParagraphFont"/>
    <w:link w:val="EndnoteText"/>
    <w:uiPriority w:val="99"/>
    <w:semiHidden/>
    <w:rsid w:val="00E55D5C"/>
    <w:rPr>
      <w:sz w:val="20"/>
      <w:szCs w:val="20"/>
    </w:rPr>
  </w:style>
  <w:style w:type="character" w:styleId="EndnoteReference">
    <w:name w:val="endnote reference"/>
    <w:basedOn w:val="DefaultParagraphFont"/>
    <w:uiPriority w:val="99"/>
    <w:semiHidden/>
    <w:unhideWhenUsed/>
    <w:rsid w:val="00E55D5C"/>
    <w:rPr>
      <w:vertAlign w:val="superscript"/>
    </w:rPr>
  </w:style>
  <w:style w:type="paragraph" w:styleId="FootnoteText">
    <w:name w:val="footnote text"/>
    <w:basedOn w:val="Normal"/>
    <w:link w:val="FootnoteTextChar"/>
    <w:uiPriority w:val="99"/>
    <w:semiHidden/>
    <w:unhideWhenUsed/>
    <w:rsid w:val="00E55D5C"/>
    <w:pPr>
      <w:spacing w:line="240" w:lineRule="auto"/>
    </w:pPr>
    <w:rPr>
      <w:sz w:val="20"/>
      <w:szCs w:val="20"/>
    </w:rPr>
  </w:style>
  <w:style w:type="character" w:customStyle="1" w:styleId="FootnoteTextChar">
    <w:name w:val="Footnote Text Char"/>
    <w:basedOn w:val="DefaultParagraphFont"/>
    <w:link w:val="FootnoteText"/>
    <w:uiPriority w:val="99"/>
    <w:semiHidden/>
    <w:rsid w:val="00E55D5C"/>
    <w:rPr>
      <w:sz w:val="20"/>
      <w:szCs w:val="20"/>
    </w:rPr>
  </w:style>
  <w:style w:type="character" w:styleId="FootnoteReference">
    <w:name w:val="footnote reference"/>
    <w:basedOn w:val="DefaultParagraphFont"/>
    <w:uiPriority w:val="99"/>
    <w:semiHidden/>
    <w:unhideWhenUsed/>
    <w:rsid w:val="00E55D5C"/>
    <w:rPr>
      <w:vertAlign w:val="superscript"/>
    </w:rPr>
  </w:style>
  <w:style w:type="character" w:customStyle="1" w:styleId="Heading2Char">
    <w:name w:val="Heading 2 Char"/>
    <w:basedOn w:val="DefaultParagraphFont"/>
    <w:link w:val="Heading2"/>
    <w:uiPriority w:val="9"/>
    <w:rsid w:val="00175AAB"/>
    <w:rPr>
      <w:rFonts w:ascii="Cambria" w:eastAsiaTheme="majorEastAsia" w:hAnsi="Cambria" w:cstheme="majorBidi"/>
      <w:b/>
      <w:sz w:val="24"/>
      <w:szCs w:val="26"/>
    </w:rPr>
  </w:style>
  <w:style w:type="paragraph" w:styleId="Title">
    <w:name w:val="Title"/>
    <w:basedOn w:val="Normal"/>
    <w:next w:val="Normal"/>
    <w:link w:val="TitleChar"/>
    <w:uiPriority w:val="10"/>
    <w:qFormat/>
    <w:rsid w:val="007D7E35"/>
    <w:pPr>
      <w:spacing w:line="360" w:lineRule="auto"/>
      <w:contextualSpacing/>
      <w:jc w:val="center"/>
      <w:pPrChange w:id="2" w:author="Frank R. Edwards Jr" w:date="2017-09-26T13:38:00Z">
        <w:pPr>
          <w:ind w:firstLine="720"/>
          <w:contextualSpacing/>
        </w:pPr>
      </w:pPrChange>
    </w:pPr>
    <w:rPr>
      <w:rFonts w:eastAsiaTheme="majorEastAsia" w:cstheme="majorBidi"/>
      <w:spacing w:val="-10"/>
      <w:kern w:val="28"/>
      <w:sz w:val="36"/>
      <w:szCs w:val="56"/>
      <w:rPrChange w:id="2" w:author="Frank R. Edwards Jr" w:date="2017-09-26T13:38:00Z">
        <w:rPr>
          <w:rFonts w:ascii="Cambria" w:eastAsiaTheme="majorEastAsia" w:hAnsi="Cambria" w:cstheme="majorBidi"/>
          <w:spacing w:val="-10"/>
          <w:kern w:val="28"/>
          <w:sz w:val="56"/>
          <w:szCs w:val="56"/>
          <w:lang w:val="en-US" w:eastAsia="en-US" w:bidi="ar-SA"/>
        </w:rPr>
      </w:rPrChange>
    </w:rPr>
  </w:style>
  <w:style w:type="character" w:customStyle="1" w:styleId="TitleChar">
    <w:name w:val="Title Char"/>
    <w:basedOn w:val="DefaultParagraphFont"/>
    <w:link w:val="Title"/>
    <w:uiPriority w:val="10"/>
    <w:rsid w:val="007D7E35"/>
    <w:rPr>
      <w:rFonts w:ascii="Cambria" w:eastAsiaTheme="majorEastAsia" w:hAnsi="Cambria" w:cstheme="majorBidi"/>
      <w:spacing w:val="-10"/>
      <w:kern w:val="28"/>
      <w:sz w:val="36"/>
      <w:szCs w:val="56"/>
    </w:rPr>
  </w:style>
  <w:style w:type="paragraph" w:styleId="NoSpacing">
    <w:name w:val="No Spacing"/>
    <w:uiPriority w:val="1"/>
    <w:qFormat/>
    <w:rsid w:val="005672BD"/>
    <w:pPr>
      <w:spacing w:after="0" w:line="240" w:lineRule="auto"/>
      <w:pPrChange w:id="3" w:author="Frank R. Edwards Jr" w:date="2017-09-26T13:48:00Z">
        <w:pPr>
          <w:ind w:firstLine="720"/>
        </w:pPr>
      </w:pPrChange>
    </w:pPr>
    <w:rPr>
      <w:rFonts w:ascii="Cambria" w:hAnsi="Cambria"/>
      <w:rPrChange w:id="3" w:author="Frank R. Edwards Jr" w:date="2017-09-26T13:48:00Z">
        <w:rPr>
          <w:rFonts w:ascii="Cambria" w:eastAsiaTheme="minorHAnsi" w:hAnsi="Cambria" w:cstheme="minorBidi"/>
          <w:sz w:val="22"/>
          <w:szCs w:val="22"/>
          <w:lang w:val="en-US"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37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1BA2E-3A37-4356-8A91-CBD47831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18</Pages>
  <Words>13532</Words>
  <Characters>77134</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fedwards</dc:creator>
  <cp:keywords/>
  <dc:description/>
  <cp:lastModifiedBy>Frank R. Edwards Jr</cp:lastModifiedBy>
  <cp:revision>139</cp:revision>
  <dcterms:created xsi:type="dcterms:W3CDTF">2017-09-25T18:39:00Z</dcterms:created>
  <dcterms:modified xsi:type="dcterms:W3CDTF">2017-09-26T18:16:00Z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id="za8OJ1nr"/&gt;&lt;style id="http://www.zotero.org/styles/american-medical-association"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value=""/&gt;&lt;/prefs&gt;&lt;/data&gt;</vt:lpwstr>
  </property>
</Properties>
</file>